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AC3A8" w14:textId="085A7C83" w:rsidR="000407A9" w:rsidRDefault="00A305F1" w:rsidP="00E1613B">
      <w:pPr>
        <w:rPr>
          <w:sz w:val="24"/>
          <w:szCs w:val="24"/>
        </w:rPr>
      </w:pPr>
      <w:commentRangeStart w:id="0"/>
      <w:commentRangeEnd w:id="0"/>
      <w:r>
        <w:rPr>
          <w:rStyle w:val="CommentReference"/>
        </w:rPr>
        <w:commentReference w:id="0"/>
      </w:r>
    </w:p>
    <w:p w14:paraId="30D3DCA9" w14:textId="77777777" w:rsidR="00E1613B" w:rsidRPr="002A535D" w:rsidRDefault="00E1613B" w:rsidP="00E1613B">
      <w:pPr>
        <w:rPr>
          <w:sz w:val="24"/>
          <w:szCs w:val="24"/>
        </w:rPr>
      </w:pPr>
    </w:p>
    <w:p w14:paraId="48B0F9F8" w14:textId="3E87D35F" w:rsidR="000407A9" w:rsidRPr="00255AC6" w:rsidRDefault="00467AEB" w:rsidP="00F03CBB">
      <w:pPr>
        <w:jc w:val="center"/>
        <w:rPr>
          <w:b/>
          <w:sz w:val="24"/>
          <w:szCs w:val="24"/>
        </w:rPr>
      </w:pPr>
      <w:r w:rsidRPr="00255AC6">
        <w:rPr>
          <w:b/>
          <w:sz w:val="24"/>
          <w:szCs w:val="24"/>
        </w:rPr>
        <w:t>Fine tu</w:t>
      </w:r>
      <w:r w:rsidR="003B46EC" w:rsidRPr="00255AC6">
        <w:rPr>
          <w:b/>
          <w:sz w:val="24"/>
          <w:szCs w:val="24"/>
        </w:rPr>
        <w:t>ning cognitive assessment in older adults</w:t>
      </w:r>
      <w:r w:rsidRPr="00255AC6">
        <w:rPr>
          <w:b/>
          <w:sz w:val="24"/>
          <w:szCs w:val="24"/>
        </w:rPr>
        <w:t>: The benefits of a</w:t>
      </w:r>
      <w:r w:rsidR="00F03CBB" w:rsidRPr="00255AC6">
        <w:rPr>
          <w:b/>
          <w:sz w:val="24"/>
          <w:szCs w:val="24"/>
        </w:rPr>
        <w:t xml:space="preserve">n online </w:t>
      </w:r>
      <w:r w:rsidR="00B25F24">
        <w:rPr>
          <w:b/>
          <w:sz w:val="24"/>
          <w:szCs w:val="24"/>
        </w:rPr>
        <w:t>screening</w:t>
      </w:r>
      <w:r w:rsidRPr="00255AC6">
        <w:rPr>
          <w:b/>
          <w:sz w:val="24"/>
          <w:szCs w:val="24"/>
        </w:rPr>
        <w:t xml:space="preserve"> battery </w:t>
      </w:r>
    </w:p>
    <w:p w14:paraId="0667225F" w14:textId="44C132AC" w:rsidR="000407A9" w:rsidRDefault="000407A9" w:rsidP="000407A9">
      <w:pPr>
        <w:jc w:val="center"/>
        <w:rPr>
          <w:sz w:val="24"/>
          <w:szCs w:val="24"/>
        </w:rPr>
      </w:pPr>
      <w:r w:rsidRPr="002A535D">
        <w:rPr>
          <w:sz w:val="24"/>
          <w:szCs w:val="24"/>
        </w:rPr>
        <w:t>Avital Sternin</w:t>
      </w:r>
      <w:r w:rsidR="003B46EC" w:rsidRPr="003B46EC">
        <w:rPr>
          <w:sz w:val="24"/>
          <w:szCs w:val="24"/>
          <w:vertAlign w:val="superscript"/>
        </w:rPr>
        <w:t>1</w:t>
      </w:r>
      <w:r w:rsidRPr="002A535D">
        <w:rPr>
          <w:sz w:val="24"/>
          <w:szCs w:val="24"/>
        </w:rPr>
        <w:t>*, Jessica A. Grahn</w:t>
      </w:r>
      <w:r w:rsidR="003B46EC" w:rsidRPr="003B46EC">
        <w:rPr>
          <w:sz w:val="24"/>
          <w:szCs w:val="24"/>
          <w:vertAlign w:val="superscript"/>
        </w:rPr>
        <w:t>1</w:t>
      </w:r>
      <w:r w:rsidRPr="002A535D">
        <w:rPr>
          <w:sz w:val="24"/>
          <w:szCs w:val="24"/>
        </w:rPr>
        <w:t>, Adrian M. Owen</w:t>
      </w:r>
      <w:r w:rsidR="003B46EC" w:rsidRPr="003B46EC">
        <w:rPr>
          <w:sz w:val="24"/>
          <w:szCs w:val="24"/>
          <w:vertAlign w:val="superscript"/>
        </w:rPr>
        <w:t>1</w:t>
      </w:r>
    </w:p>
    <w:p w14:paraId="0209AB15" w14:textId="6D39E2BE" w:rsidR="003B46EC" w:rsidRPr="003B46EC" w:rsidRDefault="003B46EC" w:rsidP="003B46EC">
      <w:pPr>
        <w:pStyle w:val="ListParagraph"/>
        <w:numPr>
          <w:ilvl w:val="0"/>
          <w:numId w:val="3"/>
        </w:numPr>
        <w:jc w:val="center"/>
        <w:rPr>
          <w:sz w:val="24"/>
          <w:szCs w:val="24"/>
        </w:rPr>
      </w:pPr>
      <w:r>
        <w:rPr>
          <w:sz w:val="24"/>
          <w:szCs w:val="24"/>
        </w:rPr>
        <w:t>Brain and Mind Institute, University of Western Ontario, London, Canada</w:t>
      </w:r>
    </w:p>
    <w:p w14:paraId="3EE64827" w14:textId="08782FE1" w:rsidR="002A535D" w:rsidRPr="002A535D" w:rsidRDefault="002A535D" w:rsidP="003B46EC">
      <w:pPr>
        <w:rPr>
          <w:sz w:val="24"/>
          <w:szCs w:val="24"/>
        </w:rPr>
      </w:pPr>
    </w:p>
    <w:p w14:paraId="6323C2D5" w14:textId="52960231" w:rsidR="002A535D" w:rsidRDefault="002A535D" w:rsidP="000407A9">
      <w:pPr>
        <w:jc w:val="center"/>
        <w:rPr>
          <w:sz w:val="24"/>
          <w:szCs w:val="24"/>
        </w:rPr>
      </w:pPr>
    </w:p>
    <w:p w14:paraId="5FDEEF4F" w14:textId="77777777" w:rsidR="00B77C7E" w:rsidRPr="002A535D" w:rsidRDefault="00B77C7E" w:rsidP="000407A9">
      <w:pPr>
        <w:jc w:val="center"/>
        <w:rPr>
          <w:sz w:val="24"/>
          <w:szCs w:val="24"/>
        </w:rPr>
      </w:pPr>
    </w:p>
    <w:p w14:paraId="5334B259" w14:textId="0E40BBAF" w:rsidR="002A535D" w:rsidRPr="002A535D" w:rsidRDefault="000407A9" w:rsidP="002A535D">
      <w:pPr>
        <w:jc w:val="right"/>
        <w:rPr>
          <w:sz w:val="24"/>
          <w:szCs w:val="24"/>
        </w:rPr>
      </w:pPr>
      <w:r w:rsidRPr="002A535D">
        <w:rPr>
          <w:sz w:val="24"/>
          <w:szCs w:val="24"/>
        </w:rPr>
        <w:t>* avital.sternin@uwo.ca</w:t>
      </w:r>
    </w:p>
    <w:p w14:paraId="16184649" w14:textId="439D59E7" w:rsidR="003B46EC" w:rsidRDefault="002A535D" w:rsidP="003B46EC">
      <w:pPr>
        <w:jc w:val="right"/>
        <w:rPr>
          <w:sz w:val="24"/>
          <w:szCs w:val="24"/>
        </w:rPr>
      </w:pPr>
      <w:r w:rsidRPr="002A535D">
        <w:rPr>
          <w:sz w:val="24"/>
          <w:szCs w:val="24"/>
        </w:rPr>
        <w:t>Brain and Mind Institute</w:t>
      </w:r>
      <w:r w:rsidR="009712C4">
        <w:rPr>
          <w:sz w:val="24"/>
          <w:szCs w:val="24"/>
        </w:rPr>
        <w:br/>
        <w:t>Department of Psychology</w:t>
      </w:r>
      <w:r w:rsidRPr="002A535D">
        <w:rPr>
          <w:sz w:val="24"/>
          <w:szCs w:val="24"/>
        </w:rPr>
        <w:br/>
        <w:t xml:space="preserve">University of </w:t>
      </w:r>
      <w:r w:rsidR="009B47AB">
        <w:rPr>
          <w:sz w:val="24"/>
          <w:szCs w:val="24"/>
        </w:rPr>
        <w:t>Western Ontario</w:t>
      </w:r>
      <w:r w:rsidR="009B47AB">
        <w:rPr>
          <w:sz w:val="24"/>
          <w:szCs w:val="24"/>
        </w:rPr>
        <w:br/>
        <w:t xml:space="preserve">London, Ontario, </w:t>
      </w:r>
      <w:r w:rsidRPr="002A535D">
        <w:rPr>
          <w:sz w:val="24"/>
          <w:szCs w:val="24"/>
        </w:rPr>
        <w:t>Canada</w:t>
      </w:r>
      <w:r w:rsidRPr="002A535D">
        <w:rPr>
          <w:sz w:val="24"/>
          <w:szCs w:val="24"/>
        </w:rPr>
        <w:br/>
        <w:t>N6A 3K7</w:t>
      </w:r>
      <w:r w:rsidRPr="002A535D">
        <w:rPr>
          <w:sz w:val="24"/>
          <w:szCs w:val="24"/>
        </w:rPr>
        <w:br/>
        <w:t>519 661 2111 x86057</w:t>
      </w:r>
    </w:p>
    <w:p w14:paraId="1C45E3F3" w14:textId="4046967A" w:rsidR="003B46EC" w:rsidRDefault="003B46EC" w:rsidP="002A535D">
      <w:pPr>
        <w:jc w:val="right"/>
        <w:rPr>
          <w:sz w:val="24"/>
          <w:szCs w:val="24"/>
        </w:rPr>
      </w:pPr>
    </w:p>
    <w:p w14:paraId="57BC929D" w14:textId="64D1EB2C" w:rsidR="00C423FC" w:rsidRPr="009B47AB" w:rsidRDefault="00C423FC" w:rsidP="009B47AB">
      <w:pPr>
        <w:jc w:val="right"/>
        <w:rPr>
          <w:rFonts w:cs="ArialMT"/>
          <w:sz w:val="24"/>
          <w:szCs w:val="24"/>
        </w:rPr>
      </w:pPr>
      <w:r>
        <w:rPr>
          <w:b/>
          <w:sz w:val="24"/>
          <w:szCs w:val="24"/>
        </w:rPr>
        <w:br w:type="page"/>
      </w:r>
    </w:p>
    <w:p w14:paraId="3269A241" w14:textId="0C7E7F38" w:rsidR="002A535D" w:rsidRPr="00CC01E0" w:rsidRDefault="00FE6906" w:rsidP="00FE6906">
      <w:pPr>
        <w:jc w:val="center"/>
        <w:rPr>
          <w:sz w:val="24"/>
          <w:szCs w:val="24"/>
        </w:rPr>
      </w:pPr>
      <w:r>
        <w:rPr>
          <w:b/>
          <w:sz w:val="24"/>
          <w:szCs w:val="24"/>
        </w:rPr>
        <w:lastRenderedPageBreak/>
        <w:t>ABSTRACT</w:t>
      </w:r>
    </w:p>
    <w:p w14:paraId="1F0D0291" w14:textId="47C0C31D" w:rsidR="00CD22C4" w:rsidRDefault="005B460F" w:rsidP="00CD22C4">
      <w:pPr>
        <w:ind w:firstLine="567"/>
        <w:rPr>
          <w:sz w:val="24"/>
          <w:szCs w:val="24"/>
        </w:rPr>
      </w:pPr>
      <w:r>
        <w:rPr>
          <w:sz w:val="24"/>
          <w:szCs w:val="24"/>
        </w:rPr>
        <w:t xml:space="preserve">As the population ages, and millions more become at risk of developing undiagnosed dementia, an easy-to-use screening tool will become crucial for the health and safety of the growing population of older adults. </w:t>
      </w:r>
      <w:r w:rsidR="00CD22C4">
        <w:rPr>
          <w:sz w:val="24"/>
          <w:szCs w:val="24"/>
        </w:rPr>
        <w:t xml:space="preserve">We sought to </w:t>
      </w:r>
      <w:r>
        <w:rPr>
          <w:sz w:val="24"/>
          <w:szCs w:val="24"/>
        </w:rPr>
        <w:t xml:space="preserve">test the feasibility of using </w:t>
      </w:r>
      <w:r w:rsidR="00CD22C4">
        <w:rPr>
          <w:sz w:val="24"/>
          <w:szCs w:val="24"/>
        </w:rPr>
        <w:t>a</w:t>
      </w:r>
      <w:r>
        <w:rPr>
          <w:sz w:val="24"/>
          <w:szCs w:val="24"/>
        </w:rPr>
        <w:t xml:space="preserve">n </w:t>
      </w:r>
      <w:r w:rsidR="00CD22C4">
        <w:rPr>
          <w:sz w:val="24"/>
          <w:szCs w:val="24"/>
        </w:rPr>
        <w:t xml:space="preserve">online cognitive </w:t>
      </w:r>
      <w:r>
        <w:rPr>
          <w:sz w:val="24"/>
          <w:szCs w:val="24"/>
        </w:rPr>
        <w:t>battery to screen for dementia by categorizing</w:t>
      </w:r>
      <w:r w:rsidR="00CD22C4" w:rsidRPr="002A535D">
        <w:rPr>
          <w:sz w:val="24"/>
          <w:szCs w:val="24"/>
        </w:rPr>
        <w:t xml:space="preserve"> individuals with ambiguous </w:t>
      </w:r>
      <w:r w:rsidR="00CD22C4">
        <w:rPr>
          <w:sz w:val="24"/>
          <w:szCs w:val="24"/>
        </w:rPr>
        <w:t>cognitive scores</w:t>
      </w:r>
      <w:ins w:id="1" w:author="Adrian Owen" w:date="2019-01-08T15:30:00Z">
        <w:r w:rsidR="00A52DA9">
          <w:rPr>
            <w:sz w:val="24"/>
            <w:szCs w:val="24"/>
          </w:rPr>
          <w:t xml:space="preserve"> derived using traditional ‘paper and pencil’ tests</w:t>
        </w:r>
      </w:ins>
      <w:r w:rsidR="00CD22C4">
        <w:rPr>
          <w:sz w:val="24"/>
          <w:szCs w:val="24"/>
        </w:rPr>
        <w:t>; s</w:t>
      </w:r>
      <w:r w:rsidR="00CD22C4" w:rsidRPr="002A535D">
        <w:rPr>
          <w:sz w:val="24"/>
          <w:szCs w:val="24"/>
        </w:rPr>
        <w:t xml:space="preserve">pecifically, </w:t>
      </w:r>
      <w:r w:rsidR="00CD22C4">
        <w:rPr>
          <w:sz w:val="24"/>
          <w:szCs w:val="24"/>
        </w:rPr>
        <w:t>we asked which combination of online tests, best categorizes</w:t>
      </w:r>
      <w:r w:rsidR="00CD22C4" w:rsidRPr="002A535D">
        <w:rPr>
          <w:sz w:val="24"/>
          <w:szCs w:val="24"/>
        </w:rPr>
        <w:t xml:space="preserve"> individuals with ambiguous </w:t>
      </w:r>
      <w:r w:rsidR="00CD22C4">
        <w:rPr>
          <w:sz w:val="24"/>
          <w:szCs w:val="24"/>
        </w:rPr>
        <w:t>MoCA and MMSE scores.</w:t>
      </w:r>
    </w:p>
    <w:p w14:paraId="51282B73" w14:textId="06122110" w:rsidR="00CD22C4" w:rsidRDefault="00CD22C4" w:rsidP="00CD22C4">
      <w:pPr>
        <w:ind w:firstLine="567"/>
        <w:rPr>
          <w:sz w:val="24"/>
          <w:szCs w:val="24"/>
        </w:rPr>
      </w:pPr>
      <w:r w:rsidRPr="006C6BAE">
        <w:rPr>
          <w:sz w:val="24"/>
          <w:szCs w:val="24"/>
        </w:rPr>
        <w:t>52</w:t>
      </w:r>
      <w:r>
        <w:rPr>
          <w:sz w:val="24"/>
          <w:szCs w:val="24"/>
        </w:rPr>
        <w:t xml:space="preserve"> </w:t>
      </w:r>
      <w:r w:rsidR="005B460F">
        <w:rPr>
          <w:sz w:val="24"/>
          <w:szCs w:val="24"/>
        </w:rPr>
        <w:t>older adults</w:t>
      </w:r>
      <w:r>
        <w:rPr>
          <w:sz w:val="24"/>
          <w:szCs w:val="24"/>
        </w:rPr>
        <w:t xml:space="preserve"> completed 12 online tests on a tablet computer, </w:t>
      </w:r>
      <w:ins w:id="2" w:author="Adrian Owen" w:date="2019-01-08T15:30:00Z">
        <w:r w:rsidR="00A52DA9">
          <w:rPr>
            <w:sz w:val="24"/>
            <w:szCs w:val="24"/>
          </w:rPr>
          <w:t xml:space="preserve">as well as </w:t>
        </w:r>
      </w:ins>
      <w:r>
        <w:rPr>
          <w:sz w:val="24"/>
          <w:szCs w:val="24"/>
        </w:rPr>
        <w:t xml:space="preserve">a MoCA, and a MMSE. </w:t>
      </w:r>
    </w:p>
    <w:p w14:paraId="70A5A480" w14:textId="3D7DDCF8" w:rsidR="005B460F" w:rsidRDefault="00CD22C4" w:rsidP="005B460F">
      <w:pPr>
        <w:ind w:firstLine="567"/>
        <w:rPr>
          <w:sz w:val="24"/>
          <w:szCs w:val="24"/>
        </w:rPr>
      </w:pPr>
      <w:r>
        <w:rPr>
          <w:sz w:val="24"/>
          <w:szCs w:val="24"/>
        </w:rPr>
        <w:t xml:space="preserve">The MoCA categorized 72% of participants as </w:t>
      </w:r>
      <w:ins w:id="3" w:author="Adrian Owen" w:date="2019-01-08T15:31:00Z">
        <w:r w:rsidR="00A52DA9">
          <w:rPr>
            <w:sz w:val="24"/>
            <w:szCs w:val="24"/>
          </w:rPr>
          <w:t xml:space="preserve">clearly </w:t>
        </w:r>
      </w:ins>
      <w:r>
        <w:rPr>
          <w:sz w:val="24"/>
          <w:szCs w:val="24"/>
        </w:rPr>
        <w:t>impaired or unimpaired. The addition of a single online test increased categorization to 92%. A multiple regression identified two other tests that best predicted MoCA scores. The combination of scores from the three identified tests were highly correlated with MoCA scores. A regression also identified two tests that best predicted MMSE scores, but the categorization analysis was not performed because of a ceiling effect in MMSE scores</w:t>
      </w:r>
      <w:r w:rsidR="005B460F">
        <w:rPr>
          <w:sz w:val="24"/>
          <w:szCs w:val="24"/>
        </w:rPr>
        <w:t>.</w:t>
      </w:r>
    </w:p>
    <w:p w14:paraId="061D4907" w14:textId="3C761AAA" w:rsidR="002A535D" w:rsidRPr="002A535D" w:rsidRDefault="00A52DA9" w:rsidP="005B460F">
      <w:pPr>
        <w:ind w:firstLine="567"/>
        <w:rPr>
          <w:sz w:val="24"/>
          <w:szCs w:val="24"/>
        </w:rPr>
      </w:pPr>
      <w:ins w:id="4" w:author="Adrian Owen" w:date="2019-01-08T15:31:00Z">
        <w:r>
          <w:rPr>
            <w:sz w:val="24"/>
            <w:szCs w:val="24"/>
          </w:rPr>
          <w:t>In summary, t</w:t>
        </w:r>
      </w:ins>
      <w:del w:id="5" w:author="Adrian Owen" w:date="2019-01-08T15:31:00Z">
        <w:r w:rsidR="00CD22C4" w:rsidDel="00A52DA9">
          <w:rPr>
            <w:sz w:val="24"/>
            <w:szCs w:val="24"/>
          </w:rPr>
          <w:delText>T</w:delText>
        </w:r>
      </w:del>
      <w:r w:rsidR="00CD22C4">
        <w:rPr>
          <w:sz w:val="24"/>
          <w:szCs w:val="24"/>
        </w:rPr>
        <w:t>he addition of a single online test to the MoCA improved categorization of individuals with ambiguous scores</w:t>
      </w:r>
      <w:ins w:id="6" w:author="Adrian Owen" w:date="2019-01-08T15:32:00Z">
        <w:r w:rsidR="00F905C3">
          <w:rPr>
            <w:sz w:val="24"/>
            <w:szCs w:val="24"/>
          </w:rPr>
          <w:t xml:space="preserve">. In addition, </w:t>
        </w:r>
      </w:ins>
      <w:del w:id="7" w:author="Adrian Owen" w:date="2019-01-08T15:32:00Z">
        <w:r w:rsidR="00CD22C4" w:rsidDel="00F905C3">
          <w:rPr>
            <w:sz w:val="24"/>
            <w:szCs w:val="24"/>
          </w:rPr>
          <w:delText xml:space="preserve"> and </w:delText>
        </w:r>
      </w:del>
      <w:r w:rsidR="00CD22C4">
        <w:rPr>
          <w:sz w:val="24"/>
          <w:szCs w:val="24"/>
        </w:rPr>
        <w:t xml:space="preserve">a short battery of three </w:t>
      </w:r>
      <w:del w:id="8" w:author="Adrian Owen" w:date="2019-01-08T15:32:00Z">
        <w:r w:rsidR="00CD22C4" w:rsidDel="00F905C3">
          <w:rPr>
            <w:sz w:val="24"/>
            <w:szCs w:val="24"/>
          </w:rPr>
          <w:delText xml:space="preserve">CBS </w:delText>
        </w:r>
      </w:del>
      <w:ins w:id="9" w:author="Adrian Owen" w:date="2019-01-08T15:32:00Z">
        <w:r w:rsidR="00F905C3">
          <w:rPr>
            <w:sz w:val="24"/>
            <w:szCs w:val="24"/>
          </w:rPr>
          <w:t>online</w:t>
        </w:r>
        <w:r w:rsidR="00F905C3">
          <w:rPr>
            <w:sz w:val="24"/>
            <w:szCs w:val="24"/>
          </w:rPr>
          <w:t xml:space="preserve"> </w:t>
        </w:r>
      </w:ins>
      <w:r w:rsidR="00CD22C4">
        <w:rPr>
          <w:sz w:val="24"/>
          <w:szCs w:val="24"/>
        </w:rPr>
        <w:t xml:space="preserve">tests </w:t>
      </w:r>
      <w:ins w:id="10" w:author="Adrian Owen" w:date="2019-01-08T15:32:00Z">
        <w:r w:rsidR="00F905C3">
          <w:rPr>
            <w:sz w:val="24"/>
            <w:szCs w:val="24"/>
          </w:rPr>
          <w:t>proved to be</w:t>
        </w:r>
      </w:ins>
      <w:del w:id="11" w:author="Adrian Owen" w:date="2019-01-08T15:32:00Z">
        <w:r w:rsidR="00CD22C4" w:rsidDel="00F905C3">
          <w:rPr>
            <w:sz w:val="24"/>
            <w:szCs w:val="24"/>
          </w:rPr>
          <w:delText>is</w:delText>
        </w:r>
      </w:del>
      <w:r w:rsidR="00CD22C4">
        <w:rPr>
          <w:sz w:val="24"/>
          <w:szCs w:val="24"/>
        </w:rPr>
        <w:t xml:space="preserve"> a viable alternative to the paper-pencil tests currently used to </w:t>
      </w:r>
      <w:r w:rsidR="005B460F">
        <w:rPr>
          <w:sz w:val="24"/>
          <w:szCs w:val="24"/>
        </w:rPr>
        <w:t xml:space="preserve">screen for and </w:t>
      </w:r>
      <w:r w:rsidR="00CD22C4">
        <w:rPr>
          <w:sz w:val="24"/>
          <w:szCs w:val="24"/>
        </w:rPr>
        <w:t xml:space="preserve">monitor cognitive changes in older adults. This online testing battery may have significant </w:t>
      </w:r>
      <w:del w:id="12" w:author="Adrian Owen" w:date="2019-01-08T15:33:00Z">
        <w:r w:rsidR="00CD22C4" w:rsidDel="00F905C3">
          <w:rPr>
            <w:sz w:val="24"/>
            <w:szCs w:val="24"/>
          </w:rPr>
          <w:delText xml:space="preserve">consequences </w:delText>
        </w:r>
      </w:del>
      <w:ins w:id="13" w:author="Adrian Owen" w:date="2019-01-08T15:33:00Z">
        <w:r w:rsidR="00F905C3">
          <w:rPr>
            <w:sz w:val="24"/>
            <w:szCs w:val="24"/>
          </w:rPr>
          <w:t xml:space="preserve">benefits </w:t>
        </w:r>
      </w:ins>
      <w:r w:rsidR="00CD22C4">
        <w:rPr>
          <w:sz w:val="24"/>
          <w:szCs w:val="24"/>
        </w:rPr>
        <w:t>for care and quality of life in the aging population.</w:t>
      </w:r>
    </w:p>
    <w:p w14:paraId="514504C4" w14:textId="77777777" w:rsidR="00CD22C4" w:rsidRDefault="00CD22C4" w:rsidP="00494CCD">
      <w:pPr>
        <w:rPr>
          <w:sz w:val="24"/>
          <w:szCs w:val="24"/>
        </w:rPr>
      </w:pPr>
    </w:p>
    <w:p w14:paraId="45D8C939" w14:textId="77777777" w:rsidR="00CD22C4" w:rsidRDefault="00CD22C4" w:rsidP="00494CCD">
      <w:pPr>
        <w:rPr>
          <w:sz w:val="24"/>
          <w:szCs w:val="24"/>
        </w:rPr>
      </w:pPr>
    </w:p>
    <w:p w14:paraId="591FF2B5" w14:textId="77777777" w:rsidR="00CD22C4" w:rsidRDefault="00CD22C4" w:rsidP="00494CCD">
      <w:pPr>
        <w:rPr>
          <w:sz w:val="24"/>
          <w:szCs w:val="24"/>
        </w:rPr>
      </w:pPr>
    </w:p>
    <w:p w14:paraId="2B7C327E" w14:textId="77777777" w:rsidR="00CD22C4" w:rsidRDefault="00CD22C4" w:rsidP="00494CCD">
      <w:pPr>
        <w:rPr>
          <w:sz w:val="24"/>
          <w:szCs w:val="24"/>
        </w:rPr>
      </w:pPr>
    </w:p>
    <w:p w14:paraId="340626A9" w14:textId="2F7D11ED" w:rsidR="004773D0" w:rsidRPr="002A535D" w:rsidRDefault="00230D8D" w:rsidP="00494CCD">
      <w:pPr>
        <w:rPr>
          <w:sz w:val="24"/>
          <w:szCs w:val="24"/>
        </w:rPr>
      </w:pPr>
      <w:r>
        <w:rPr>
          <w:sz w:val="24"/>
          <w:szCs w:val="24"/>
        </w:rPr>
        <w:t>Keywords:</w:t>
      </w:r>
      <w:r w:rsidRPr="00230D8D">
        <w:rPr>
          <w:sz w:val="24"/>
          <w:szCs w:val="24"/>
        </w:rPr>
        <w:t xml:space="preserve"> </w:t>
      </w:r>
      <w:r>
        <w:rPr>
          <w:sz w:val="24"/>
          <w:szCs w:val="24"/>
        </w:rPr>
        <w:t>MMSE, MoCA, cognitive impairmen</w:t>
      </w:r>
      <w:r w:rsidR="00D62427">
        <w:rPr>
          <w:sz w:val="24"/>
          <w:szCs w:val="24"/>
        </w:rPr>
        <w:t>t, cognitive screening measures</w:t>
      </w:r>
      <w:r w:rsidR="00D73846">
        <w:rPr>
          <w:sz w:val="24"/>
          <w:szCs w:val="24"/>
        </w:rPr>
        <w:t>, aging</w:t>
      </w:r>
      <w:r w:rsidR="000407A9" w:rsidRPr="002A535D">
        <w:rPr>
          <w:sz w:val="24"/>
          <w:szCs w:val="24"/>
        </w:rPr>
        <w:br w:type="page"/>
      </w:r>
    </w:p>
    <w:p w14:paraId="4185BADE" w14:textId="2599264B" w:rsidR="00A428E1" w:rsidRPr="00A428E1" w:rsidRDefault="00702431" w:rsidP="00A50A2F">
      <w:pPr>
        <w:tabs>
          <w:tab w:val="left" w:pos="709"/>
        </w:tabs>
        <w:jc w:val="center"/>
        <w:rPr>
          <w:b/>
          <w:sz w:val="24"/>
          <w:szCs w:val="24"/>
        </w:rPr>
      </w:pPr>
      <w:r>
        <w:rPr>
          <w:b/>
          <w:sz w:val="24"/>
          <w:szCs w:val="24"/>
        </w:rPr>
        <w:t>INTRODUCTION</w:t>
      </w:r>
    </w:p>
    <w:p w14:paraId="64754AE9" w14:textId="32A2B77C" w:rsidR="007056E2" w:rsidRDefault="000E22E5" w:rsidP="00E1613B">
      <w:pPr>
        <w:tabs>
          <w:tab w:val="left" w:pos="709"/>
        </w:tabs>
        <w:ind w:firstLine="567"/>
        <w:rPr>
          <w:sz w:val="24"/>
          <w:szCs w:val="24"/>
        </w:rPr>
      </w:pPr>
      <w:commentRangeStart w:id="14"/>
      <w:r>
        <w:rPr>
          <w:sz w:val="24"/>
          <w:szCs w:val="24"/>
        </w:rPr>
        <w:t>P</w:t>
      </w:r>
      <w:r w:rsidR="00AC6DE3">
        <w:rPr>
          <w:sz w:val="24"/>
          <w:szCs w:val="24"/>
        </w:rPr>
        <w:t xml:space="preserve">hysicians </w:t>
      </w:r>
      <w:r>
        <w:rPr>
          <w:sz w:val="24"/>
          <w:szCs w:val="24"/>
        </w:rPr>
        <w:t xml:space="preserve">around the world </w:t>
      </w:r>
      <w:r w:rsidR="00AC6DE3">
        <w:rPr>
          <w:sz w:val="24"/>
          <w:szCs w:val="24"/>
        </w:rPr>
        <w:t>fail to diagnose patients with dementia every day</w:t>
      </w:r>
      <w:r>
        <w:rPr>
          <w:sz w:val="24"/>
          <w:szCs w:val="24"/>
        </w:rPr>
        <w:fldChar w:fldCharType="begin" w:fldLock="1"/>
      </w:r>
      <w:r w:rsidR="00991AA6">
        <w:rPr>
          <w:sz w:val="24"/>
          <w:szCs w:val="24"/>
        </w:rPr>
        <w:instrText>ADDIN CSL_CITATION {"citationItems":[{"id":"ITEM-1","itemData":{"DOI":"10.1080/13607863.2011.596805","ISBN":"1360-7863\\n1364-6915","ISSN":"13607863","PMID":"21777080","abstract":"OBJECTIVES: Dementia is a major and growing health problem. Diagnosis is an important step in the access to care, but many dementia patients remain undiagnosed. This study investigated the magnitude and variation in the difference between 'observed' and 'estimated' prevalence of dementia in general practices. We also explored practice characteristics associated with observed prevalence rates. METHOD: Six Primary Care Trusts (PCTs) provided data on all general practices (N = 351) in their area in terms of number of doctors, patient list size, number of patients over 65 years of age, socio-economic deprivation status of practices and number of patients on dementia registers. RESULTS: The average observed prevalence overall of dementia amongst patients 65 years and over was 3.0% [95CI 2.8, 3.2]. The observed prevalence was 54.5% [95CI 49.2, 58.9] lower than the prevalence observed in the epidemiological studies in the UK. For an average size general practice (list size of 5269 patients) approximately 27 [95CI 22, 32] patients with dementia may remain undiagnosed. Statistically significant differences in prevalence rates were found between the different PCTs (Wald chi-square = 103.8 p &lt; 0.001). The observed prevalence of dementia was significantly lower among practices run by one GP compared to multiple GPs (p = 0.003), and in more affluent areas (p &lt; 0.001). CONCLUSION: Just under a half of the expected numbers of patients with dementia are recognised in GP dementia registers. The underdiagnosis of dementia varies with practice characteristics, socio-economic deprivation and between PCTs, which has implications for the local implementation of the National Dementia Strategy.","author":[{"dropping-particle":"","family":"Connolly","given":"Amanda","non-dropping-particle":"","parse-names":false,"suffix":""},{"dropping-particle":"","family":"Gaehl","given":"Ella","non-dropping-particle":"","parse-names":false,"suffix":""},{"dropping-particle":"","family":"Martin","given":"Helen","non-dropping-particle":"","parse-names":false,"suffix":""},{"dropping-particle":"","family":"Morris","given":"Julie","non-dropping-particle":"","parse-names":false,"suffix":""},{"dropping-particle":"","family":"Purandare","given":"Nitin","non-dropping-particle":"","parse-names":false,"suffix":""}],"container-title":"Aging and Mental Health","id":"ITEM-1","issue":"8","issued":{"date-parts":[["2011"]]},"page":"978-984","title":"Underdiagnosis of dementia in primary care: Variations in the observed prevalence and comparisons to the expected prevalence","type":"article-journal","volume":"15"},"uris":["http://www.mendeley.com/documents/?uuid=0265adda-2861-4148-8f32-41c9f26c47a7"]},{"id":"ITEM-2","itemData":{"DOI":"10.1136/bmjopen-2016-011146","ISBN":"2044-6055","ISSN":"20446055","PMID":"28159845","abstract":"Objectives: Detection of dementia is essential for improving the lives of patients but the extent of underdetection worldwide and its causes are not known. This study aimed to quantify the prevalence of undetected dementia and to examine its correlates. Methods/setting/participants: A systematic search was conducted until October 2016 for studies reporting the proportion of undetected dementia and/or its determinants in either the community or in residential care settings worldwide. Random-effects models calculated the pooled rate of undetected dementia and subgroup analyses were conducted to identify determinants of the variation. Primary and secondary outcome measures: The outcome measures of interest were the prevalence and determinants of undetected dementia.","author":[{"dropping-particle":"","family":"Lang","given":"Linda","non-dropping-particle":"","parse-names":false,"suffix":""},{"dropping-particle":"","family":"Clifford","given":"Angela","non-dropping-particle":"","parse-names":false,"suffix":""},{"dropping-particle":"","family":"Wei","given":"Li","non-dropping-particle":"","parse-names":false,"suffix":""},{"dropping-particle":"","family":"Zhang","given":"Dongmei","non-dropping-particle":"","parse-names":false,"suffix":""},{"dropping-particle":"","family":"Leung","given":"Daryl","non-dropping-particle":"","parse-names":false,"suffix":""},{"dropping-particle":"","family":"Augustine","given":"Glenda","non-dropping-particle":"","parse-names":false,"suffix":""},{"dropping-particle":"","family":"Danat","given":"Isaac M.","non-dropping-particle":"","parse-names":false,"suffix":""},{"dropping-particle":"","family":"Zhou","given":"Weiju","non-dropping-particle":"","parse-names":false,"suffix":""},{"dropping-particle":"","family":"Copeland","given":"John R.","non-dropping-particle":"","parse-names":false,"suffix":""},{"dropping-particle":"","family":"Anstey","given":"Kaarin J.","non-dropping-particle":"","parse-names":false,"suffix":""},{"dropping-particle":"","family":"Chen","given":"Ruoling","non-dropping-particle":"","parse-names":false,"suffix":""}],"container-title":"BMJ Open","id":"ITEM-2","issue":"2","issued":{"date-parts":[["2017"]]},"page":"1-8","title":"Prevalence and determinants of undetected dementia in the community: A systematic literature review and a meta-analysis","type":"article-journal","volume":"7"},"uris":["http://www.mendeley.com/documents/?uuid=711c842a-014a-45e6-bc01-0a97c6f95a09"]},{"id":"ITEM-3","itemData":{"DOI":"10.1001/archinte.160.19.2964","ISBN":"0003-9926 (Print)\\r0003-9926 (Linking)","ISSN":"00039926","PMID":"11041904","abstract":"BACKGROUND: Recognition and medical record documentation of dementia in the primary care setting are thought to be poor. To our knowledge, previous studies have not examined these issues in private practice office settings within the United States. OBJECTIVE: To determine the rate of unrecognized and undocumented dementia in a primary care internal medicine private practice. METHODS: This was a cross-sectional study of 297 ambulatory persons aged 65 years and older attending an internal medicine private group practice within an Asian American community of Honolulu, Hawaii. Of the subjects, 95% had been with their current primary care physician for at least 1 year. Each subject's primary care physician noted the presence or absence of dementia by questionnaire at the time of an office visit. An investigating physician (V.G.V.) subsequently assessed cognitive function using the Cognitive Abilities Screening Instrument, and confirmed the presence of dementia and its severity, if present, using Benson and Cummings' criteria and the Clinical Dementia Rating Scale, respectively. A trained research assistant completed telephone interviews to proxy informants for collateral information concerning cognition, behavior, and occupational or social function. Subjects' outpatient medical records were reviewed for documentation of problems with cognition. RESULTS: Twenty-six cases of dementia were identified. Of these 26, 17 (65%) (95% confidence interval, 44.3-82.8) were not documented in outpatient medical records; of 18 patients, 12 (67%) (95% confidence interval, 40.9-86.7) were not thought to have dementia by their physicians at the time of the office visit. Recognition and documentation rates increased with advancing stage of disease. CONCLUSION: Dementia is often unrecognized and undocumented in private practice settings. Arch Intern Med. 2000;160:2964-2968","author":[{"dropping-particle":"","family":"Valcour","given":"Victor G.","non-dropping-particle":"","parse-names":false,"suffix":""},{"dropping-particle":"","family":"Masaki","given":"Kamal H.","non-dropping-particle":"","parse-names":false,"suffix":""},{"dropping-particle":"","family":"Curb","given":"J. David","non-dropping-particle":"","parse-names":false,"suffix":""},{"dropping-particle":"","family":"Blanchette","given":"Patricia Lanoie","non-dropping-particle":"","parse-names":false,"suffix":""}],"container-title":"Archives of Internal Medicine","id":"ITEM-3","issue":"19","issued":{"date-parts":[["2000"]]},"page":"2964-2968","title":"The detection of dementia in the primary care setting","type":"article-journal","volume":"160"},"uris":["http://www.mendeley.com/documents/?uuid=f0bab0ae-07d0-4454-93d7-bd5ef7371557"]}],"mendeley":{"formattedCitation":"&lt;sup&gt;1–3&lt;/sup&gt;","plainTextFormattedCitation":"1–3","previouslyFormattedCitation":"&lt;sup&gt;1–3&lt;/sup&gt;"},"properties":{"noteIndex":0},"schema":"https://github.com/citation-style-language/schema/raw/master/csl-citation.json"}</w:instrText>
      </w:r>
      <w:r>
        <w:rPr>
          <w:sz w:val="24"/>
          <w:szCs w:val="24"/>
        </w:rPr>
        <w:fldChar w:fldCharType="separate"/>
      </w:r>
      <w:r w:rsidR="00110D47" w:rsidRPr="00110D47">
        <w:rPr>
          <w:noProof/>
          <w:sz w:val="24"/>
          <w:szCs w:val="24"/>
          <w:vertAlign w:val="superscript"/>
        </w:rPr>
        <w:t>1–3</w:t>
      </w:r>
      <w:r>
        <w:rPr>
          <w:sz w:val="24"/>
          <w:szCs w:val="24"/>
        </w:rPr>
        <w:fldChar w:fldCharType="end"/>
      </w:r>
      <w:r w:rsidR="00AC6DE3">
        <w:rPr>
          <w:sz w:val="24"/>
          <w:szCs w:val="24"/>
        </w:rPr>
        <w:t>. Many of these patients suffer needlessly: they experience falls and fractures</w:t>
      </w:r>
      <w:r w:rsidR="00681C12">
        <w:rPr>
          <w:sz w:val="24"/>
          <w:szCs w:val="24"/>
        </w:rPr>
        <w:fldChar w:fldCharType="begin" w:fldLock="1"/>
      </w:r>
      <w:r w:rsidR="00991AA6">
        <w:rPr>
          <w:sz w:val="24"/>
          <w:szCs w:val="24"/>
        </w:rPr>
        <w:instrText>ADDIN CSL_CITATION {"citationItems":[{"id":"ITEM-1","itemData":{"author":[{"dropping-particle":"","family":"Ballard","given":"Clive G.","non-dropping-particle":"","parse-names":false,"suffix":""},{"dropping-particle":"","family":"Shaw","given":"F","non-dropping-particle":"","parse-names":false,"suffix":""},{"dropping-particle":"","family":"Lowery","given":"K","non-dropping-particle":"","parse-names":false,"suffix":""},{"dropping-particle":"","family":"McKeith","given":"I","non-dropping-particle":"","parse-names":false,"suffix":""},{"dropping-particle":"","family":"Kenny","given":"R","non-dropping-particle":"","parse-names":false,"suffix":""}],"container-title":"Dementia and Geriatric Cognitive Disorders","id":"ITEM-1","issued":{"date-parts":[["1999"]]},"page":"97-103","title":"The prevalence, assessment and associations of falls in dementia with Lewy bodies and Alzheimer's Disease","type":"article-journal","volume":"10"},"uris":["http://www.mendeley.com/documents/?uuid=ca7b359e-ebe2-4edb-bbc3-ec7c7caba7d9"]}],"mendeley":{"formattedCitation":"&lt;sup&gt;4&lt;/sup&gt;","plainTextFormattedCitation":"4","previouslyFormattedCitation":"&lt;sup&gt;4&lt;/sup&gt;"},"properties":{"noteIndex":0},"schema":"https://github.com/citation-style-language/schema/raw/master/csl-citation.json"}</w:instrText>
      </w:r>
      <w:r w:rsidR="00681C12">
        <w:rPr>
          <w:sz w:val="24"/>
          <w:szCs w:val="24"/>
        </w:rPr>
        <w:fldChar w:fldCharType="separate"/>
      </w:r>
      <w:r w:rsidR="00110D47" w:rsidRPr="00110D47">
        <w:rPr>
          <w:noProof/>
          <w:sz w:val="24"/>
          <w:szCs w:val="24"/>
          <w:vertAlign w:val="superscript"/>
        </w:rPr>
        <w:t>4</w:t>
      </w:r>
      <w:r w:rsidR="00681C12">
        <w:rPr>
          <w:sz w:val="24"/>
          <w:szCs w:val="24"/>
        </w:rPr>
        <w:fldChar w:fldCharType="end"/>
      </w:r>
      <w:ins w:id="15" w:author="Adrian Owen" w:date="2019-01-08T15:35:00Z">
        <w:r w:rsidR="00553D3E">
          <w:rPr>
            <w:sz w:val="24"/>
            <w:szCs w:val="24"/>
          </w:rPr>
          <w:t xml:space="preserve"> and i</w:t>
        </w:r>
      </w:ins>
      <w:del w:id="16" w:author="Adrian Owen" w:date="2019-01-08T15:35:00Z">
        <w:r w:rsidR="00AC6DE3" w:rsidDel="00553D3E">
          <w:rPr>
            <w:sz w:val="24"/>
            <w:szCs w:val="24"/>
          </w:rPr>
          <w:delText xml:space="preserve">. </w:delText>
        </w:r>
        <w:r w:rsidR="00876F13" w:rsidDel="00553D3E">
          <w:rPr>
            <w:sz w:val="24"/>
            <w:szCs w:val="24"/>
          </w:rPr>
          <w:delText>I</w:delText>
        </w:r>
      </w:del>
      <w:r w:rsidR="00AC6DE3">
        <w:rPr>
          <w:sz w:val="24"/>
          <w:szCs w:val="24"/>
        </w:rPr>
        <w:t>n some cases, a late diagnosis of dementia leads to life-limiting illness and preventable death</w:t>
      </w:r>
      <w:r w:rsidR="00574C32">
        <w:rPr>
          <w:sz w:val="24"/>
          <w:szCs w:val="24"/>
        </w:rPr>
        <w:fldChar w:fldCharType="begin" w:fldLock="1"/>
      </w:r>
      <w:r w:rsidR="00991AA6">
        <w:rPr>
          <w:sz w:val="24"/>
          <w:szCs w:val="24"/>
        </w:rPr>
        <w:instrText>ADDIN CSL_CITATION {"citationItems":[{"id":"ITEM-1","itemData":{"DOI":"10.1002/gps.474","ISBN":"0885-6230 (Print)\\r0885-6230","ISSN":"0885-6230","PMID":"12673619","author":[{"dropping-particle":"","family":"Keene","given":"Janet","non-dropping-particle":"","parse-names":false,"suffix":""},{"dropping-particle":"","family":"Hope","given":"Tony","non-dropping-particle":"","parse-names":false,"suffix":""},{"dropping-particle":"","family":"Fairburn","given":"Christopher G","non-dropping-particle":"","parse-names":false,"suffix":""},{"dropping-particle":"","family":"Jacoby","given":"Robin","non-dropping-particle":"","parse-names":false,"suffix":""}],"container-title":"International Journal of Geriatric Psychiatry","id":"ITEM-1","issue":"10","issued":{"date-parts":[["2001","10"]]},"page":"969-974","title":"Death and dementia","type":"article-journal","volume":"16"},"uris":["http://www.mendeley.com/documents/?uuid=c29e4273-cd7e-4aa0-a841-8e807766b420"]}],"mendeley":{"formattedCitation":"&lt;sup&gt;5&lt;/sup&gt;","plainTextFormattedCitation":"5","previouslyFormattedCitation":"&lt;sup&gt;5&lt;/sup&gt;"},"properties":{"noteIndex":0},"schema":"https://github.com/citation-style-language/schema/raw/master/csl-citation.json"}</w:instrText>
      </w:r>
      <w:r w:rsidR="00574C32">
        <w:rPr>
          <w:sz w:val="24"/>
          <w:szCs w:val="24"/>
        </w:rPr>
        <w:fldChar w:fldCharType="separate"/>
      </w:r>
      <w:r w:rsidR="00110D47" w:rsidRPr="00110D47">
        <w:rPr>
          <w:noProof/>
          <w:sz w:val="24"/>
          <w:szCs w:val="24"/>
          <w:vertAlign w:val="superscript"/>
        </w:rPr>
        <w:t>5</w:t>
      </w:r>
      <w:r w:rsidR="00574C32">
        <w:rPr>
          <w:sz w:val="24"/>
          <w:szCs w:val="24"/>
        </w:rPr>
        <w:fldChar w:fldCharType="end"/>
      </w:r>
      <w:r w:rsidR="00AC6DE3">
        <w:rPr>
          <w:sz w:val="24"/>
          <w:szCs w:val="24"/>
        </w:rPr>
        <w:t>.</w:t>
      </w:r>
      <w:r w:rsidR="00876F13">
        <w:rPr>
          <w:sz w:val="24"/>
          <w:szCs w:val="24"/>
        </w:rPr>
        <w:t xml:space="preserve"> Effective screening and accurate diagnosis of dementia saves lives</w:t>
      </w:r>
      <w:r w:rsidR="00110D47">
        <w:rPr>
          <w:sz w:val="24"/>
          <w:szCs w:val="24"/>
        </w:rPr>
        <w:fldChar w:fldCharType="begin" w:fldLock="1"/>
      </w:r>
      <w:r w:rsidR="00991AA6">
        <w:rPr>
          <w:sz w:val="24"/>
          <w:szCs w:val="24"/>
        </w:rPr>
        <w:instrText>ADDIN CSL_CITATION {"citationItems":[{"id":"ITEM-1","itemData":{"DOI":"10.1088/1742-6596/160/1/012043","ISSN":"1742-6596","abstract":"The World Alzheimer Report 2011 shows that there are interventions that are effective in the early stages of dementia, some of which may be more effective when started earlier, and that there is a strong economic argument in favour of earlier diagnosis and timely intervention.","author":[{"dropping-particle":"","family":"Prince","given":"M.","non-dropping-particle":"","parse-names":false,"suffix":""},{"dropping-particle":"","family":"Bryce","given":"R.","non-dropping-particle":"","parse-names":false,"suffix":""},{"dropping-particle":"","family":"Ferri","given":"C.","non-dropping-particle":"","parse-names":false,"suffix":""}],"container-title":"Alzeheimer's Disease International (ADI)","id":"ITEM-1","issued":{"date-parts":[["2011"]]},"page":"72","title":"World Alzheimer Report - The benefits of early diagnosis and intervention World Alzheimer Report","type":"article-journal"},"uris":["http://www.mendeley.com/documents/?uuid=df12f193-28cf-4927-8aeb-a8d164f76fb2"]}],"mendeley":{"formattedCitation":"&lt;sup&gt;6&lt;/sup&gt;","plainTextFormattedCitation":"6","previouslyFormattedCitation":"&lt;sup&gt;6&lt;/sup&gt;"},"properties":{"noteIndex":0},"schema":"https://github.com/citation-style-language/schema/raw/master/csl-citation.json"}</w:instrText>
      </w:r>
      <w:r w:rsidR="00110D47">
        <w:rPr>
          <w:sz w:val="24"/>
          <w:szCs w:val="24"/>
        </w:rPr>
        <w:fldChar w:fldCharType="separate"/>
      </w:r>
      <w:r w:rsidR="00110D47" w:rsidRPr="00110D47">
        <w:rPr>
          <w:noProof/>
          <w:sz w:val="24"/>
          <w:szCs w:val="24"/>
          <w:vertAlign w:val="superscript"/>
        </w:rPr>
        <w:t>6</w:t>
      </w:r>
      <w:r w:rsidR="00110D47">
        <w:rPr>
          <w:sz w:val="24"/>
          <w:szCs w:val="24"/>
        </w:rPr>
        <w:fldChar w:fldCharType="end"/>
      </w:r>
      <w:del w:id="17" w:author="Adrian Owen" w:date="2019-01-08T15:36:00Z">
        <w:r w:rsidR="00876F13" w:rsidDel="00553D3E">
          <w:rPr>
            <w:sz w:val="24"/>
            <w:szCs w:val="24"/>
          </w:rPr>
          <w:delText>. Unfortunately</w:delText>
        </w:r>
      </w:del>
      <w:r w:rsidR="00876F13">
        <w:rPr>
          <w:sz w:val="24"/>
          <w:szCs w:val="24"/>
        </w:rPr>
        <w:t xml:space="preserve">, </w:t>
      </w:r>
      <w:ins w:id="18" w:author="Adrian Owen" w:date="2019-01-08T15:36:00Z">
        <w:r w:rsidR="00553D3E">
          <w:rPr>
            <w:sz w:val="24"/>
            <w:szCs w:val="24"/>
          </w:rPr>
          <w:t xml:space="preserve">yet </w:t>
        </w:r>
      </w:ins>
      <w:r w:rsidR="00876F13">
        <w:rPr>
          <w:sz w:val="24"/>
          <w:szCs w:val="24"/>
        </w:rPr>
        <w:t>the most reliable current screening tools for dementia, including the Mini-Mental State Examination (MMSE)</w:t>
      </w:r>
      <w:r w:rsidR="00A8204C">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7</w:t>
      </w:r>
      <w:r w:rsidR="00A8204C">
        <w:rPr>
          <w:sz w:val="24"/>
          <w:szCs w:val="24"/>
        </w:rPr>
        <w:fldChar w:fldCharType="end"/>
      </w:r>
      <w:r w:rsidR="00876F13">
        <w:rPr>
          <w:sz w:val="24"/>
          <w:szCs w:val="24"/>
        </w:rPr>
        <w:t xml:space="preserve"> and Montreal Cognitive Assessment (MoCA)</w:t>
      </w:r>
      <w:r w:rsidR="00A8204C">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8</w:t>
      </w:r>
      <w:r w:rsidR="00A8204C">
        <w:rPr>
          <w:sz w:val="24"/>
          <w:szCs w:val="24"/>
        </w:rPr>
        <w:fldChar w:fldCharType="end"/>
      </w:r>
      <w:r w:rsidR="00876F13">
        <w:rPr>
          <w:sz w:val="24"/>
          <w:szCs w:val="24"/>
        </w:rPr>
        <w:t>, are widely underused by primary care physicians</w:t>
      </w:r>
      <w:r w:rsidR="00991AA6">
        <w:rPr>
          <w:sz w:val="24"/>
          <w:szCs w:val="24"/>
        </w:rPr>
        <w:fldChar w:fldCharType="begin" w:fldLock="1"/>
      </w:r>
      <w:r w:rsidR="00A8204C">
        <w:rPr>
          <w:sz w:val="24"/>
          <w:szCs w:val="24"/>
        </w:rPr>
        <w:instrText>ADDIN CSL_CITATION {"citationItems":[{"id":"ITEM-1","itemData":{"ISBN":"1715-5258","ISSN":"0008350X","PMID":"24829010","abstract":"OBJECTIVE: To assess the current identification and management of patients with dementia in a primary care setting; to determine the accuracy of identification of dementia by primary care physicians; to examine reasons (triggers) for referral of patients with suspected dementia to the geriatric assessment team (GAT) from the primary care setting; and to compare indices of identification and management of dementia between the GAT and primary care network (PCN) physicians and between the GAT and community care (CC).\\n\\nDESIGN: Retrospective chart review and comparisons, based on quality indicators of dementia care as specified in the Third Canadian Consensus Conference on the Diagnosis and Treatment of Dementia, were conducted from matching charts obtained from 3 groups of health care providers.\\n\\nSETTING: Semirural region in the province of Alberta involving a PCN, CC, and a GAT.\\n\\nPARTICIPANTS: One hundred patients who had been assessed by the GAT randomly selected from among those diagnosed with dementia or mild cognitive impairment by the GAT.\\n\\nMAIN OUTCOME MEASURES: Diagnosis of dementia and indications of high-quality dementia care listed in PCN, CC, and GAT charts.\\n\\nRESULTS: Only 59% of the patients diagnosed with dementia by the GAT had a documented diagnosis of dementia in their PCN charts. None of the 12 patients diagnosed with mild cognitive impairment by the GAT had been diagnosed by the PCN. Memory decline was the most common reason for referral to the GAT. There were statistically significant differences between the PCN and the GAT on all quality indicators of dementia, with underuse of diagnostic and functional assessment tools and lack of attention to wandering, driving, medicolegal, and caregiver issues, and underuse of community supports in the PCN. There was higher congruence between CC and the GAT on assessment and care indices.\\n\\nCONCLUSION: Dementia care remains a challenge in primary care. Within our primary care setting, there are opportunities for synergistic collaboration among the health care professionals from the PCN, CC, and the GAT. Currently they exist as individual entities in the system. An integrated model of care is required in order to build capacity to meet the needs of an aging population.","author":[{"dropping-particle":"","family":"Parmar","given":"Jasneet","non-dropping-particle":"","parse-names":false,"suffix":""},{"dropping-particle":"","family":"Dobbs","given":"Bonnie","non-dropping-particle":"","parse-names":false,"suffix":""},{"dropping-particle":"","family":"McKay","given":"Rhianne","non-dropping-particle":"","parse-names":false,"suffix":""},{"dropping-particle":"","family":"Kirwan","given":"Catherine","non-dropping-particle":"","parse-names":false,"suffix":""},{"dropping-particle":"","family":"Cooper","given":"Tim","non-dropping-particle":"","parse-names":false,"suffix":""},{"dropping-particle":"","family":"Marin","given":"Alexandra","non-dropping-particle":"","parse-names":false,"suffix":""},{"dropping-particle":"","family":"Gupta","given":"Nancy","non-dropping-particle":"","parse-names":false,"suffix":""}],"container-title":"Canadian Family Physician","id":"ITEM-1","issue":"5","issued":{"date-parts":[["2014"]]},"page":"457-465","title":"Diagnosis and management of dementia in primary care: Exploratory study","type":"article-journal","volume":"60"},"uris":["http://www.mendeley.com/documents/?uuid=5b711d93-d085-403b-b172-434ed48a4beb"]}],"mendeley":{"formattedCitation":"&lt;sup&gt;9&lt;/sup&gt;","plainTextFormattedCitation":"9","previouslyFormattedCitation":"&lt;sup&gt;9&lt;/sup&gt;"},"properties":{"noteIndex":0},"schema":"https://github.com/citation-style-language/schema/raw/master/csl-citation.json"}</w:instrText>
      </w:r>
      <w:r w:rsidR="00991AA6">
        <w:rPr>
          <w:sz w:val="24"/>
          <w:szCs w:val="24"/>
        </w:rPr>
        <w:fldChar w:fldCharType="separate"/>
      </w:r>
      <w:r w:rsidR="00A8204C" w:rsidRPr="00A8204C">
        <w:rPr>
          <w:noProof/>
          <w:sz w:val="24"/>
          <w:szCs w:val="24"/>
          <w:vertAlign w:val="superscript"/>
        </w:rPr>
        <w:t>9</w:t>
      </w:r>
      <w:r w:rsidR="00991AA6">
        <w:rPr>
          <w:sz w:val="24"/>
          <w:szCs w:val="24"/>
        </w:rPr>
        <w:fldChar w:fldCharType="end"/>
      </w:r>
      <w:r w:rsidR="00876F13">
        <w:rPr>
          <w:sz w:val="24"/>
          <w:szCs w:val="24"/>
        </w:rPr>
        <w:t>.</w:t>
      </w:r>
      <w:commentRangeEnd w:id="14"/>
      <w:r w:rsidR="00553D3E">
        <w:rPr>
          <w:rStyle w:val="CommentReference"/>
        </w:rPr>
        <w:commentReference w:id="14"/>
      </w:r>
      <w:r w:rsidR="00E03126">
        <w:rPr>
          <w:sz w:val="24"/>
          <w:szCs w:val="24"/>
        </w:rPr>
        <w:t xml:space="preserve"> </w:t>
      </w:r>
      <w:r w:rsidR="00991AA6">
        <w:rPr>
          <w:sz w:val="24"/>
          <w:szCs w:val="24"/>
        </w:rPr>
        <w:t xml:space="preserve">The underuse of </w:t>
      </w:r>
      <w:r w:rsidR="002706E2">
        <w:rPr>
          <w:sz w:val="24"/>
          <w:szCs w:val="24"/>
        </w:rPr>
        <w:t xml:space="preserve">these </w:t>
      </w:r>
      <w:r w:rsidR="00E03126">
        <w:rPr>
          <w:sz w:val="24"/>
          <w:szCs w:val="24"/>
        </w:rPr>
        <w:t>tools can be</w:t>
      </w:r>
      <w:r w:rsidR="00991AA6">
        <w:rPr>
          <w:sz w:val="24"/>
          <w:szCs w:val="24"/>
        </w:rPr>
        <w:t xml:space="preserve"> attributed to barriers such as </w:t>
      </w:r>
      <w:r w:rsidR="00E03126">
        <w:rPr>
          <w:sz w:val="24"/>
          <w:szCs w:val="24"/>
        </w:rPr>
        <w:t>expense,</w:t>
      </w:r>
      <w:r w:rsidR="00991AA6">
        <w:rPr>
          <w:sz w:val="24"/>
          <w:szCs w:val="24"/>
        </w:rPr>
        <w:t xml:space="preserve"> lack of training, and time constraints</w:t>
      </w:r>
      <w:r w:rsidR="00FF132D">
        <w:rPr>
          <w:sz w:val="24"/>
          <w:szCs w:val="24"/>
        </w:rPr>
        <w:fldChar w:fldCharType="begin" w:fldLock="1"/>
      </w:r>
      <w:r w:rsidR="00A8204C">
        <w:rPr>
          <w:sz w:val="24"/>
          <w:szCs w:val="24"/>
        </w:rPr>
        <w:instrText>ADDIN CSL_CITATION {"citationItems":[{"id":"ITEM-1","itemData":{"DOI":"10.1097/WAD.0b013e3181a6bebc","ISBN":"1051-5313 (Print)\\r1051-5313","ISSN":"0893-0341","PMID":"26027019","abstract":"Dementia is a growing public health problem for which early detection may be beneficial. Currently, the diagnosis of dementia in primary care is dependent mostly on clinical suspicion based on patient symptomsor caregivers’ concerns and is prone to be missed or delayed. We conducted a systematic review of the literature to ascertain the prevalence and contributing factors for missed and delayed dementia diagnoses in primary care. Prevalence of missed and delayed diagnosis was estimated by abstracting quantitative data from studies of diagnostic sensitivity among primary care providers. Possible predictors and contributory factors were determined from the text of quantitative and qualitative studies of patient-, caregiver-, provider-, and system-related barriers. Overall estimates of diagnostic sensitivity varied among studies and appeared to be in part a function of dementia severity, degree of patient impairment, dementia subtype, and frequency of patient-provider contact. Major contributory factors included problems with attitudes and patient-provider communication, educational deficits, and system resource constraints. The true prevalence of missed and delayed diagnoses of dementia is unknown but appears to be high. Until the case for dementia screening becomes more compelling, efforts to promote timely detection should focus on removing barriers to diagnosis.","author":[{"dropping-particle":"","family":"Bradford","given":"Andrea","non-dropping-particle":"","parse-names":false,"suffix":""},{"dropping-particle":"","family":"Kunik","given":"Mark E.","non-dropping-particle":"","parse-names":false,"suffix":""},{"dropping-particle":"","family":"Schulz","given":"Paul","non-dropping-particle":"","parse-names":false,"suffix":""},{"dropping-particle":"","family":"Williams","given":"Susan P.","non-dropping-particle":"","parse-names":false,"suffix":""},{"dropping-particle":"","family":"Singh","given":"Hardeep","non-dropping-particle":"","parse-names":false,"suffix":""}],"container-title":"Alzheimer Disease &amp; Associated Disorders","id":"ITEM-1","issue":"4","issued":{"date-parts":[["2009","10"]]},"page":"306-314","title":"Missed and Delayed Diagnosis of Dementia in Primary Care","type":"article-journal","volume":"23"},"uris":["http://www.mendeley.com/documents/?uuid=a153464c-f81b-4450-9891-fed1c0937cff"]}],"mendeley":{"formattedCitation":"&lt;sup&gt;10&lt;/sup&gt;","plainTextFormattedCitation":"10","previouslyFormattedCitation":"&lt;sup&gt;10&lt;/sup&gt;"},"properties":{"noteIndex":0},"schema":"https://github.com/citation-style-language/schema/raw/master/csl-citation.json"}</w:instrText>
      </w:r>
      <w:r w:rsidR="00FF132D">
        <w:rPr>
          <w:sz w:val="24"/>
          <w:szCs w:val="24"/>
        </w:rPr>
        <w:fldChar w:fldCharType="separate"/>
      </w:r>
      <w:r w:rsidR="00A8204C" w:rsidRPr="00A8204C">
        <w:rPr>
          <w:noProof/>
          <w:sz w:val="24"/>
          <w:szCs w:val="24"/>
          <w:vertAlign w:val="superscript"/>
        </w:rPr>
        <w:t>10</w:t>
      </w:r>
      <w:r w:rsidR="00FF132D">
        <w:rPr>
          <w:sz w:val="24"/>
          <w:szCs w:val="24"/>
        </w:rPr>
        <w:fldChar w:fldCharType="end"/>
      </w:r>
      <w:r w:rsidR="00E03126">
        <w:rPr>
          <w:sz w:val="24"/>
          <w:szCs w:val="24"/>
        </w:rPr>
        <w:t xml:space="preserve">. </w:t>
      </w:r>
      <w:r w:rsidR="00E1613B">
        <w:rPr>
          <w:sz w:val="24"/>
          <w:szCs w:val="24"/>
        </w:rPr>
        <w:t>As the population ages, and millions more become at risk of developing undiagnosed dementia, an easy-to-use screening tool will become crucial for the health and safety of th</w:t>
      </w:r>
      <w:ins w:id="19" w:author="Adrian Owen" w:date="2019-01-08T15:38:00Z">
        <w:r w:rsidR="00B27BC2">
          <w:rPr>
            <w:sz w:val="24"/>
            <w:szCs w:val="24"/>
          </w:rPr>
          <w:t>is</w:t>
        </w:r>
      </w:ins>
      <w:del w:id="20" w:author="Adrian Owen" w:date="2019-01-08T15:38:00Z">
        <w:r w:rsidR="00E1613B" w:rsidDel="00B27BC2">
          <w:rPr>
            <w:sz w:val="24"/>
            <w:szCs w:val="24"/>
          </w:rPr>
          <w:delText>e</w:delText>
        </w:r>
      </w:del>
      <w:r w:rsidR="00E1613B">
        <w:rPr>
          <w:sz w:val="24"/>
          <w:szCs w:val="24"/>
        </w:rPr>
        <w:t xml:space="preserve"> growing population</w:t>
      </w:r>
      <w:del w:id="21" w:author="Adrian Owen" w:date="2019-01-08T15:38:00Z">
        <w:r w:rsidR="00E1613B" w:rsidDel="00B27BC2">
          <w:rPr>
            <w:sz w:val="24"/>
            <w:szCs w:val="24"/>
          </w:rPr>
          <w:delText xml:space="preserve"> of older adults</w:delText>
        </w:r>
      </w:del>
      <w:r w:rsidR="00E1613B">
        <w:rPr>
          <w:sz w:val="24"/>
          <w:szCs w:val="24"/>
        </w:rPr>
        <w:t xml:space="preserve">. </w:t>
      </w:r>
    </w:p>
    <w:p w14:paraId="66838BDF" w14:textId="78C297DA" w:rsidR="0020386A" w:rsidRDefault="002706E2" w:rsidP="0020386A">
      <w:pPr>
        <w:tabs>
          <w:tab w:val="left" w:pos="709"/>
        </w:tabs>
        <w:ind w:firstLine="567"/>
        <w:rPr>
          <w:sz w:val="24"/>
          <w:szCs w:val="24"/>
        </w:rPr>
      </w:pPr>
      <w:r>
        <w:rPr>
          <w:sz w:val="24"/>
          <w:szCs w:val="24"/>
        </w:rPr>
        <w:t xml:space="preserve">In this study, we </w:t>
      </w:r>
      <w:del w:id="22" w:author="Adrian Owen" w:date="2019-01-08T15:41:00Z">
        <w:r w:rsidDel="00B27BC2">
          <w:rPr>
            <w:sz w:val="24"/>
            <w:szCs w:val="24"/>
          </w:rPr>
          <w:delText>assessed the feasibility of using</w:delText>
        </w:r>
      </w:del>
      <w:ins w:id="23" w:author="Adrian Owen" w:date="2019-01-08T15:41:00Z">
        <w:r w:rsidR="00B27BC2">
          <w:rPr>
            <w:sz w:val="24"/>
            <w:szCs w:val="24"/>
          </w:rPr>
          <w:t>examined whether</w:t>
        </w:r>
      </w:ins>
      <w:r>
        <w:rPr>
          <w:sz w:val="24"/>
          <w:szCs w:val="24"/>
        </w:rPr>
        <w:t xml:space="preserve"> a new online battery of </w:t>
      </w:r>
      <w:ins w:id="24" w:author="Adrian Owen" w:date="2019-01-08T15:41:00Z">
        <w:r w:rsidR="00B27BC2">
          <w:rPr>
            <w:sz w:val="24"/>
            <w:szCs w:val="24"/>
          </w:rPr>
          <w:t xml:space="preserve">12 </w:t>
        </w:r>
      </w:ins>
      <w:r>
        <w:rPr>
          <w:sz w:val="24"/>
          <w:szCs w:val="24"/>
        </w:rPr>
        <w:t xml:space="preserve">cognitive tests </w:t>
      </w:r>
      <w:ins w:id="25" w:author="Adrian Owen" w:date="2019-01-08T15:40:00Z">
        <w:r w:rsidR="00B27BC2">
          <w:rPr>
            <w:sz w:val="24"/>
            <w:szCs w:val="24"/>
          </w:rPr>
          <w:t>(cambridgebrainsciences.com</w:t>
        </w:r>
      </w:ins>
      <w:ins w:id="26" w:author="Adrian Owen" w:date="2019-01-08T15:42:00Z">
        <w:r w:rsidR="00B27BC2">
          <w:rPr>
            <w:sz w:val="24"/>
            <w:szCs w:val="24"/>
          </w:rPr>
          <w:t xml:space="preserve"> - CBS</w:t>
        </w:r>
      </w:ins>
      <w:ins w:id="27" w:author="Adrian Owen" w:date="2019-01-08T15:40:00Z">
        <w:r w:rsidR="00B27BC2">
          <w:rPr>
            <w:sz w:val="24"/>
            <w:szCs w:val="24"/>
          </w:rPr>
          <w:t>)</w:t>
        </w:r>
        <w:r w:rsidR="00B27BC2">
          <w:rPr>
            <w:sz w:val="24"/>
            <w:szCs w:val="24"/>
          </w:rPr>
          <w:fldChar w:fldCharType="begin" w:fldLock="1"/>
        </w:r>
        <w:r w:rsidR="00B27BC2">
          <w:rPr>
            <w:sz w:val="24"/>
            <w:szCs w:val="24"/>
          </w:rPr>
          <w: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16&lt;/sup&gt;","plainTextFormattedCitation":"16","previouslyFormattedCitation":"&lt;sup&gt;16&lt;/sup&gt;"},"properties":{"noteIndex":0},"schema":"https://github.com/citation-style-language/schema/raw/master/csl-citation.json"}</w:instrText>
        </w:r>
        <w:r w:rsidR="00B27BC2">
          <w:rPr>
            <w:sz w:val="24"/>
            <w:szCs w:val="24"/>
          </w:rPr>
          <w:fldChar w:fldCharType="separate"/>
        </w:r>
        <w:r w:rsidR="00B27BC2" w:rsidRPr="00FF132D">
          <w:rPr>
            <w:noProof/>
            <w:sz w:val="24"/>
            <w:szCs w:val="24"/>
            <w:vertAlign w:val="superscript"/>
          </w:rPr>
          <w:t>16</w:t>
        </w:r>
        <w:r w:rsidR="00B27BC2">
          <w:rPr>
            <w:sz w:val="24"/>
            <w:szCs w:val="24"/>
          </w:rPr>
          <w:fldChar w:fldCharType="end"/>
        </w:r>
      </w:ins>
      <w:del w:id="28" w:author="Adrian Owen" w:date="2019-01-08T15:41:00Z">
        <w:r w:rsidDel="00B27BC2">
          <w:rPr>
            <w:sz w:val="24"/>
            <w:szCs w:val="24"/>
          </w:rPr>
          <w:delText>with a small group of older adults</w:delText>
        </w:r>
      </w:del>
      <w:del w:id="29" w:author="Adrian Owen" w:date="2019-01-08T15:40:00Z">
        <w:r w:rsidDel="00B27BC2">
          <w:rPr>
            <w:sz w:val="24"/>
            <w:szCs w:val="24"/>
          </w:rPr>
          <w:delText xml:space="preserve">. </w:delText>
        </w:r>
      </w:del>
      <w:del w:id="30" w:author="Adrian Owen" w:date="2019-01-08T15:38:00Z">
        <w:r w:rsidR="00A8204C" w:rsidDel="00B27BC2">
          <w:rPr>
            <w:sz w:val="24"/>
            <w:szCs w:val="24"/>
          </w:rPr>
          <w:delText>W</w:delText>
        </w:r>
      </w:del>
      <w:del w:id="31" w:author="Adrian Owen" w:date="2019-01-08T15:40:00Z">
        <w:r w:rsidR="00A8204C" w:rsidDel="00B27BC2">
          <w:rPr>
            <w:sz w:val="24"/>
            <w:szCs w:val="24"/>
          </w:rPr>
          <w:delText>e used the Cambridge Brain Sciences (CBS) test battery (cambridgebrainsciences.com)</w:delText>
        </w:r>
        <w:r w:rsidR="00A8204C" w:rsidDel="00B27BC2">
          <w:rPr>
            <w:sz w:val="24"/>
            <w:szCs w:val="24"/>
          </w:rPr>
          <w:fldChar w:fldCharType="begin" w:fldLock="1"/>
        </w:r>
        <w:r w:rsidR="00A8204C" w:rsidDel="00B27BC2">
          <w:rPr>
            <w:sz w:val="24"/>
            <w:szCs w:val="24"/>
          </w:rPr>
          <w:delInstrText>ADDIN CSL_CITATION {"citationItems":[{"id":"ITEM-1","itemData":{"DOI":"10.1016/j.neuron.2012.06.022","ISBN":"1097-4199 (Electronic)\\n0896-6273 (Linking)","ISSN":"08966273","PMID":"23259956","abstract":"What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capacity.","author":[{"dropping-particle":"","family":"Hampshire","given":"Adam","non-dropping-particle":"","parse-names":false,"suffix":""},{"dropping-particle":"","family":"Highfield","given":"Roger R.","non-dropping-particle":"","parse-names":false,"suffix":""},{"dropping-particle":"","family":"Parkin","given":"Beth L.","non-dropping-particle":"","parse-names":false,"suffix":""},{"dropping-particle":"","family":"Owen","given":"Adrian M.","non-dropping-particle":"","parse-names":false,"suffix":""}],"container-title":"Neuron","id":"ITEM-1","issue":"6","issued":{"date-parts":[["2012"]]},"page":"1225-1237","publisher":"Elsevier Inc.","title":"Fractionating Human Intelligence","type":"article-journal","volume":"76"},"uris":["http://www.mendeley.com/documents/?uuid=515b0928-c2cc-42ad-883d-07aae3e8089f"]}],"mendeley":{"formattedCitation":"&lt;sup&gt;16&lt;/sup&gt;","plainTextFormattedCitation":"16","previouslyFormattedCitation":"&lt;sup&gt;16&lt;/sup&gt;"},"properties":{"noteIndex":0},"schema":"https://github.com/citation-style-language/schema/raw/master/csl-citation.json"}</w:delInstrText>
        </w:r>
        <w:r w:rsidR="00A8204C" w:rsidDel="00B27BC2">
          <w:rPr>
            <w:sz w:val="24"/>
            <w:szCs w:val="24"/>
          </w:rPr>
          <w:fldChar w:fldCharType="separate"/>
        </w:r>
        <w:r w:rsidR="00A8204C" w:rsidRPr="00FF132D" w:rsidDel="00B27BC2">
          <w:rPr>
            <w:noProof/>
            <w:sz w:val="24"/>
            <w:szCs w:val="24"/>
            <w:vertAlign w:val="superscript"/>
          </w:rPr>
          <w:delText>16</w:delText>
        </w:r>
        <w:r w:rsidR="00A8204C" w:rsidDel="00B27BC2">
          <w:rPr>
            <w:sz w:val="24"/>
            <w:szCs w:val="24"/>
          </w:rPr>
          <w:fldChar w:fldCharType="end"/>
        </w:r>
        <w:r w:rsidR="00A8204C" w:rsidDel="00B27BC2">
          <w:rPr>
            <w:sz w:val="24"/>
            <w:szCs w:val="24"/>
          </w:rPr>
          <w:delText xml:space="preserve"> </w:delText>
        </w:r>
      </w:del>
      <w:ins w:id="32" w:author="Adrian Owen" w:date="2019-01-08T15:42:00Z">
        <w:r w:rsidR="00B27BC2">
          <w:rPr>
            <w:sz w:val="24"/>
            <w:szCs w:val="24"/>
          </w:rPr>
          <w:t xml:space="preserve"> </w:t>
        </w:r>
      </w:ins>
      <w:del w:id="33" w:author="Adrian Owen" w:date="2019-01-08T15:42:00Z">
        <w:r w:rsidR="00A8204C" w:rsidDel="00B27BC2">
          <w:rPr>
            <w:sz w:val="24"/>
            <w:szCs w:val="24"/>
          </w:rPr>
          <w:delText xml:space="preserve">to examine whether </w:delText>
        </w:r>
      </w:del>
      <w:del w:id="34" w:author="Adrian Owen" w:date="2019-01-08T15:39:00Z">
        <w:r w:rsidR="00A8204C" w:rsidDel="00B27BC2">
          <w:rPr>
            <w:sz w:val="24"/>
            <w:szCs w:val="24"/>
          </w:rPr>
          <w:delText>a</w:delText>
        </w:r>
        <w:r w:rsidR="004550EB" w:rsidDel="00B27BC2">
          <w:rPr>
            <w:sz w:val="24"/>
            <w:szCs w:val="24"/>
          </w:rPr>
          <w:delText xml:space="preserve"> </w:delText>
        </w:r>
        <w:r w:rsidR="00A8204C" w:rsidDel="00B27BC2">
          <w:rPr>
            <w:sz w:val="24"/>
            <w:szCs w:val="24"/>
          </w:rPr>
          <w:delText xml:space="preserve">battery of </w:delText>
        </w:r>
      </w:del>
      <w:del w:id="35" w:author="Adrian Owen" w:date="2019-01-08T15:41:00Z">
        <w:r w:rsidR="00A8204C" w:rsidDel="00B27BC2">
          <w:rPr>
            <w:sz w:val="24"/>
            <w:szCs w:val="24"/>
          </w:rPr>
          <w:delText xml:space="preserve">12 cognitive tests </w:delText>
        </w:r>
      </w:del>
      <w:ins w:id="36" w:author="Adrian Owen" w:date="2019-01-08T15:39:00Z">
        <w:r w:rsidR="00B27BC2">
          <w:rPr>
            <w:sz w:val="24"/>
            <w:szCs w:val="24"/>
          </w:rPr>
          <w:t>c</w:t>
        </w:r>
      </w:ins>
      <w:del w:id="37" w:author="Adrian Owen" w:date="2019-01-08T15:39:00Z">
        <w:r w:rsidR="00A8204C" w:rsidDel="00B27BC2">
          <w:rPr>
            <w:sz w:val="24"/>
            <w:szCs w:val="24"/>
          </w:rPr>
          <w:delText>w</w:delText>
        </w:r>
      </w:del>
      <w:r w:rsidR="00A8204C">
        <w:rPr>
          <w:sz w:val="24"/>
          <w:szCs w:val="24"/>
        </w:rPr>
        <w:t xml:space="preserve">ould improve identification of individuals with cognitive impairments relative to </w:t>
      </w:r>
      <w:ins w:id="38" w:author="Adrian Owen" w:date="2019-01-08T15:40:00Z">
        <w:r w:rsidR="00B27BC2">
          <w:rPr>
            <w:sz w:val="24"/>
            <w:szCs w:val="24"/>
          </w:rPr>
          <w:t xml:space="preserve">the </w:t>
        </w:r>
      </w:ins>
      <w:ins w:id="39" w:author="Adrian Owen" w:date="2019-01-08T15:39:00Z">
        <w:r w:rsidR="00B27BC2">
          <w:rPr>
            <w:sz w:val="24"/>
            <w:szCs w:val="24"/>
          </w:rPr>
          <w:t xml:space="preserve">two </w:t>
        </w:r>
      </w:ins>
      <w:ins w:id="40" w:author="Adrian Owen" w:date="2019-01-08T15:41:00Z">
        <w:r w:rsidR="00B27BC2">
          <w:rPr>
            <w:sz w:val="24"/>
            <w:szCs w:val="24"/>
          </w:rPr>
          <w:t xml:space="preserve">current </w:t>
        </w:r>
      </w:ins>
      <w:ins w:id="41" w:author="Adrian Owen" w:date="2019-01-08T15:39:00Z">
        <w:r w:rsidR="00B27BC2">
          <w:rPr>
            <w:sz w:val="24"/>
            <w:szCs w:val="24"/>
          </w:rPr>
          <w:t xml:space="preserve">‘gold standard’ approaches, </w:t>
        </w:r>
      </w:ins>
      <w:r w:rsidR="00A8204C">
        <w:rPr>
          <w:sz w:val="24"/>
          <w:szCs w:val="24"/>
        </w:rPr>
        <w:t>the MoCA and the MMSE</w:t>
      </w:r>
      <w:ins w:id="42" w:author="Adrian Owen" w:date="2019-01-08T15:42:00Z">
        <w:r w:rsidR="00B27BC2">
          <w:rPr>
            <w:sz w:val="24"/>
            <w:szCs w:val="24"/>
          </w:rPr>
          <w:t xml:space="preserve"> in </w:t>
        </w:r>
        <w:r w:rsidR="00B27BC2">
          <w:rPr>
            <w:sz w:val="24"/>
            <w:szCs w:val="24"/>
          </w:rPr>
          <w:t>with a small group of older adults</w:t>
        </w:r>
      </w:ins>
      <w:r w:rsidR="00A8204C">
        <w:rPr>
          <w:sz w:val="24"/>
          <w:szCs w:val="24"/>
        </w:rPr>
        <w:t xml:space="preserve">. </w:t>
      </w:r>
      <w:r w:rsidR="0020386A">
        <w:rPr>
          <w:sz w:val="24"/>
          <w:szCs w:val="24"/>
        </w:rPr>
        <w:t>Specifically, we asked which CBS test, or combin</w:t>
      </w:r>
      <w:r w:rsidR="004550EB">
        <w:rPr>
          <w:sz w:val="24"/>
          <w:szCs w:val="24"/>
        </w:rPr>
        <w:t xml:space="preserve">ation of tests, best categorizes </w:t>
      </w:r>
      <w:r w:rsidR="0020386A" w:rsidRPr="002A535D">
        <w:rPr>
          <w:sz w:val="24"/>
          <w:szCs w:val="24"/>
        </w:rPr>
        <w:t xml:space="preserve">individuals with ambiguous </w:t>
      </w:r>
      <w:r w:rsidR="0020386A">
        <w:rPr>
          <w:sz w:val="24"/>
          <w:szCs w:val="24"/>
        </w:rPr>
        <w:t xml:space="preserve">MoCA and MMSE scores in order to understand whether this novel </w:t>
      </w:r>
      <w:r w:rsidR="004550EB">
        <w:rPr>
          <w:sz w:val="24"/>
          <w:szCs w:val="24"/>
        </w:rPr>
        <w:t>screening</w:t>
      </w:r>
      <w:r w:rsidR="0020386A">
        <w:rPr>
          <w:sz w:val="24"/>
          <w:szCs w:val="24"/>
        </w:rPr>
        <w:t xml:space="preserve"> battery could be used to follow long term cognitive changes in older adult populations.</w:t>
      </w:r>
    </w:p>
    <w:p w14:paraId="58145F6D" w14:textId="551E4E0B" w:rsidR="00A8204C" w:rsidRDefault="00A8204C" w:rsidP="0020386A">
      <w:pPr>
        <w:tabs>
          <w:tab w:val="left" w:pos="709"/>
        </w:tabs>
        <w:ind w:firstLine="567"/>
        <w:rPr>
          <w:sz w:val="24"/>
          <w:szCs w:val="24"/>
        </w:rPr>
      </w:pPr>
      <w:r>
        <w:rPr>
          <w:sz w:val="24"/>
          <w:szCs w:val="24"/>
        </w:rPr>
        <w:t>The CBS test battery</w:t>
      </w:r>
      <w:ins w:id="43" w:author="Adrian Owen" w:date="2019-01-08T15:43:00Z">
        <w:r w:rsidR="00B27BC2">
          <w:rPr>
            <w:sz w:val="24"/>
            <w:szCs w:val="24"/>
          </w:rPr>
          <w:t xml:space="preserve"> </w:t>
        </w:r>
      </w:ins>
      <w:del w:id="44" w:author="Adrian Owen" w:date="2019-01-08T15:43:00Z">
        <w:r w:rsidDel="00B27BC2">
          <w:rPr>
            <w:sz w:val="24"/>
            <w:szCs w:val="24"/>
          </w:rPr>
          <w:delText xml:space="preserve">’s novel approach to cognitive testing </w:delText>
        </w:r>
      </w:del>
      <w:r>
        <w:rPr>
          <w:sz w:val="24"/>
          <w:szCs w:val="24"/>
        </w:rPr>
        <w:t xml:space="preserve">is </w:t>
      </w:r>
      <w:del w:id="45" w:author="Adrian Owen" w:date="2019-01-08T15:43:00Z">
        <w:r w:rsidDel="00B27BC2">
          <w:rPr>
            <w:sz w:val="24"/>
            <w:szCs w:val="24"/>
          </w:rPr>
          <w:delText>based on</w:delText>
        </w:r>
      </w:del>
      <w:ins w:id="46" w:author="Adrian Owen" w:date="2019-01-08T15:43:00Z">
        <w:r w:rsidR="00B27BC2">
          <w:rPr>
            <w:sz w:val="24"/>
            <w:szCs w:val="24"/>
          </w:rPr>
          <w:t>derived from</w:t>
        </w:r>
      </w:ins>
      <w:r>
        <w:rPr>
          <w:sz w:val="24"/>
          <w:szCs w:val="24"/>
        </w:rPr>
        <w:t xml:space="preserve"> </w:t>
      </w:r>
      <w:ins w:id="47" w:author="Adrian Owen" w:date="2019-01-08T15:43:00Z">
        <w:r w:rsidR="00B27BC2">
          <w:rPr>
            <w:sz w:val="24"/>
            <w:szCs w:val="24"/>
          </w:rPr>
          <w:t xml:space="preserve">a set of </w:t>
        </w:r>
      </w:ins>
      <w:r>
        <w:rPr>
          <w:sz w:val="24"/>
          <w:szCs w:val="24"/>
        </w:rPr>
        <w:t>standard neuropsychological tests</w:t>
      </w:r>
      <w:ins w:id="48" w:author="Adrian Owen" w:date="2019-01-08T15:43:00Z">
        <w:r w:rsidR="00B27BC2">
          <w:rPr>
            <w:sz w:val="24"/>
            <w:szCs w:val="24"/>
          </w:rPr>
          <w:t xml:space="preserve">, although </w:t>
        </w:r>
      </w:ins>
      <w:del w:id="49" w:author="Adrian Owen" w:date="2019-01-08T15:43:00Z">
        <w:r w:rsidDel="00B27BC2">
          <w:rPr>
            <w:sz w:val="24"/>
            <w:szCs w:val="24"/>
          </w:rPr>
          <w:delText xml:space="preserve">. However, </w:delText>
        </w:r>
      </w:del>
      <w:r>
        <w:rPr>
          <w:sz w:val="24"/>
          <w:szCs w:val="24"/>
        </w:rPr>
        <w:t>the tests are computerized and available online, with comprehensive instructions, practice trials, and ‘guided learning’ videos to ensure that individuals can complete them without an examiner being present. Additionally, difficulty levels scale with ability, and test items are randomized, creating a unique set of stimuli for the participant every time the test</w:t>
      </w:r>
      <w:ins w:id="50" w:author="Adrian Owen" w:date="2019-01-08T15:44:00Z">
        <w:r w:rsidR="00B27BC2">
          <w:rPr>
            <w:sz w:val="24"/>
            <w:szCs w:val="24"/>
          </w:rPr>
          <w:t>s</w:t>
        </w:r>
      </w:ins>
      <w:r>
        <w:rPr>
          <w:sz w:val="24"/>
          <w:szCs w:val="24"/>
        </w:rPr>
        <w:t xml:space="preserve"> </w:t>
      </w:r>
      <w:ins w:id="51" w:author="Adrian Owen" w:date="2019-01-08T15:44:00Z">
        <w:r w:rsidR="00B27BC2">
          <w:rPr>
            <w:sz w:val="24"/>
            <w:szCs w:val="24"/>
          </w:rPr>
          <w:t>are</w:t>
        </w:r>
      </w:ins>
      <w:del w:id="52" w:author="Adrian Owen" w:date="2019-01-08T15:44:00Z">
        <w:r w:rsidDel="00B27BC2">
          <w:rPr>
            <w:sz w:val="24"/>
            <w:szCs w:val="24"/>
          </w:rPr>
          <w:delText>is</w:delText>
        </w:r>
      </w:del>
      <w:r>
        <w:rPr>
          <w:sz w:val="24"/>
          <w:szCs w:val="24"/>
        </w:rPr>
        <w:t xml:space="preserve"> taken. </w:t>
      </w:r>
    </w:p>
    <w:p w14:paraId="62FF12C3" w14:textId="6B02FF8B" w:rsidR="002706E2" w:rsidRDefault="002706E2" w:rsidP="002706E2">
      <w:pPr>
        <w:tabs>
          <w:tab w:val="left" w:pos="709"/>
        </w:tabs>
        <w:ind w:firstLine="567"/>
        <w:rPr>
          <w:sz w:val="24"/>
          <w:szCs w:val="24"/>
        </w:rPr>
      </w:pPr>
      <w:commentRangeStart w:id="53"/>
      <w:r>
        <w:rPr>
          <w:sz w:val="24"/>
          <w:szCs w:val="24"/>
        </w:rPr>
        <w:t>This</w:t>
      </w:r>
      <w:r w:rsidR="004550EB">
        <w:rPr>
          <w:sz w:val="24"/>
          <w:szCs w:val="24"/>
        </w:rPr>
        <w:t xml:space="preserve"> </w:t>
      </w:r>
      <w:r>
        <w:rPr>
          <w:sz w:val="24"/>
          <w:szCs w:val="24"/>
        </w:rPr>
        <w:t xml:space="preserve">easy to use, independently </w:t>
      </w:r>
      <w:r w:rsidR="00E1613B">
        <w:rPr>
          <w:sz w:val="24"/>
          <w:szCs w:val="24"/>
        </w:rPr>
        <w:t>completed</w:t>
      </w:r>
      <w:r>
        <w:rPr>
          <w:sz w:val="24"/>
          <w:szCs w:val="24"/>
        </w:rPr>
        <w:t xml:space="preserve"> cognitive testing battery co</w:t>
      </w:r>
      <w:r w:rsidR="00E1613B">
        <w:rPr>
          <w:sz w:val="24"/>
          <w:szCs w:val="24"/>
        </w:rPr>
        <w:t>uld</w:t>
      </w:r>
      <w:r>
        <w:rPr>
          <w:sz w:val="24"/>
          <w:szCs w:val="24"/>
        </w:rPr>
        <w:t xml:space="preserve"> regularly </w:t>
      </w:r>
      <w:r w:rsidR="00E1613B">
        <w:rPr>
          <w:sz w:val="24"/>
          <w:szCs w:val="24"/>
        </w:rPr>
        <w:t xml:space="preserve">be administered </w:t>
      </w:r>
      <w:r>
        <w:rPr>
          <w:sz w:val="24"/>
          <w:szCs w:val="24"/>
        </w:rPr>
        <w:t xml:space="preserve">on a portable computer prior to seeing a physician. </w:t>
      </w:r>
      <w:r w:rsidR="00A8204C">
        <w:rPr>
          <w:sz w:val="24"/>
          <w:szCs w:val="24"/>
        </w:rPr>
        <w:t>This novel</w:t>
      </w:r>
      <w:r>
        <w:rPr>
          <w:sz w:val="24"/>
          <w:szCs w:val="24"/>
        </w:rPr>
        <w:t xml:space="preserve"> test</w:t>
      </w:r>
      <w:r w:rsidR="00A8204C">
        <w:rPr>
          <w:sz w:val="24"/>
          <w:szCs w:val="24"/>
        </w:rPr>
        <w:t>ing platform</w:t>
      </w:r>
      <w:r>
        <w:rPr>
          <w:sz w:val="24"/>
          <w:szCs w:val="24"/>
        </w:rPr>
        <w:t xml:space="preserve"> could flag potential cognitive decline and serve as a signal to the primary care physician that more in-depth cognitive testi</w:t>
      </w:r>
      <w:r w:rsidR="00A8204C">
        <w:rPr>
          <w:sz w:val="24"/>
          <w:szCs w:val="24"/>
        </w:rPr>
        <w:t>ng is warranted. G</w:t>
      </w:r>
      <w:r w:rsidR="00B21BF0">
        <w:rPr>
          <w:sz w:val="24"/>
          <w:szCs w:val="24"/>
        </w:rPr>
        <w:t>iven the rates of undiagnosed</w:t>
      </w:r>
      <w:r w:rsidR="00A8204C">
        <w:rPr>
          <w:sz w:val="24"/>
          <w:szCs w:val="24"/>
        </w:rPr>
        <w:t xml:space="preserve"> dementia, such screening measures could allow physicians to more accurately diagnose dementia in their patients. </w:t>
      </w:r>
      <w:commentRangeEnd w:id="53"/>
      <w:r w:rsidR="00B27BC2">
        <w:rPr>
          <w:rStyle w:val="CommentReference"/>
        </w:rPr>
        <w:commentReference w:id="53"/>
      </w:r>
    </w:p>
    <w:p w14:paraId="7E3964F5" w14:textId="50560939" w:rsidR="002706E2" w:rsidRDefault="002706E2" w:rsidP="002706E2">
      <w:pPr>
        <w:tabs>
          <w:tab w:val="left" w:pos="709"/>
        </w:tabs>
        <w:ind w:firstLine="567"/>
        <w:rPr>
          <w:sz w:val="24"/>
          <w:szCs w:val="24"/>
        </w:rPr>
      </w:pPr>
      <w:r>
        <w:rPr>
          <w:sz w:val="24"/>
          <w:szCs w:val="24"/>
        </w:rPr>
        <w:t xml:space="preserve"> We compared the results of this online battery to the MoCA and MMSE scores </w:t>
      </w:r>
      <w:ins w:id="54" w:author="Adrian Owen" w:date="2019-01-08T15:45:00Z">
        <w:r w:rsidR="00B27BC2">
          <w:rPr>
            <w:sz w:val="24"/>
            <w:szCs w:val="24"/>
          </w:rPr>
          <w:t>in</w:t>
        </w:r>
      </w:ins>
      <w:del w:id="55" w:author="Adrian Owen" w:date="2019-01-08T15:45:00Z">
        <w:r w:rsidDel="00B27BC2">
          <w:rPr>
            <w:sz w:val="24"/>
            <w:szCs w:val="24"/>
          </w:rPr>
          <w:delText>of</w:delText>
        </w:r>
      </w:del>
      <w:r>
        <w:rPr>
          <w:sz w:val="24"/>
          <w:szCs w:val="24"/>
        </w:rPr>
        <w:t xml:space="preserve"> the same </w:t>
      </w:r>
      <w:del w:id="56" w:author="Adrian Owen" w:date="2019-01-08T15:45:00Z">
        <w:r w:rsidDel="00B27BC2">
          <w:rPr>
            <w:sz w:val="24"/>
            <w:szCs w:val="24"/>
          </w:rPr>
          <w:delText xml:space="preserve">patients </w:delText>
        </w:r>
      </w:del>
      <w:ins w:id="57" w:author="Adrian Owen" w:date="2019-01-08T15:45:00Z">
        <w:r w:rsidR="00B27BC2">
          <w:rPr>
            <w:sz w:val="24"/>
            <w:szCs w:val="24"/>
          </w:rPr>
          <w:t>group of elderly individuals in order</w:t>
        </w:r>
        <w:r w:rsidR="00B27BC2">
          <w:rPr>
            <w:sz w:val="24"/>
            <w:szCs w:val="24"/>
          </w:rPr>
          <w:t xml:space="preserve"> </w:t>
        </w:r>
      </w:ins>
      <w:r>
        <w:rPr>
          <w:sz w:val="24"/>
          <w:szCs w:val="24"/>
        </w:rPr>
        <w:t xml:space="preserve">to: </w:t>
      </w:r>
    </w:p>
    <w:p w14:paraId="7AE3104D" w14:textId="77777777" w:rsidR="002706E2" w:rsidRDefault="002706E2" w:rsidP="002706E2">
      <w:pPr>
        <w:tabs>
          <w:tab w:val="left" w:pos="709"/>
        </w:tabs>
        <w:ind w:firstLine="567"/>
        <w:rPr>
          <w:sz w:val="24"/>
          <w:szCs w:val="24"/>
        </w:rPr>
      </w:pPr>
      <w:r>
        <w:rPr>
          <w:sz w:val="24"/>
          <w:szCs w:val="24"/>
        </w:rPr>
        <w:t xml:space="preserve">i) replicate the flow of testing that might occur in the primary care setting, </w:t>
      </w:r>
    </w:p>
    <w:p w14:paraId="73F544BE" w14:textId="77777777" w:rsidR="002706E2" w:rsidRDefault="002706E2" w:rsidP="002706E2">
      <w:pPr>
        <w:tabs>
          <w:tab w:val="left" w:pos="709"/>
        </w:tabs>
        <w:ind w:firstLine="567"/>
        <w:rPr>
          <w:sz w:val="24"/>
          <w:szCs w:val="24"/>
        </w:rPr>
      </w:pPr>
      <w:r>
        <w:rPr>
          <w:sz w:val="24"/>
          <w:szCs w:val="24"/>
        </w:rPr>
        <w:t>ii) evaluate the feasibility of using an online battery</w:t>
      </w:r>
    </w:p>
    <w:p w14:paraId="7DFEC780" w14:textId="13923181" w:rsidR="00A8204C" w:rsidRDefault="002706E2" w:rsidP="00A8204C">
      <w:pPr>
        <w:tabs>
          <w:tab w:val="left" w:pos="709"/>
        </w:tabs>
        <w:ind w:firstLine="567"/>
        <w:rPr>
          <w:sz w:val="24"/>
          <w:szCs w:val="24"/>
        </w:rPr>
      </w:pPr>
      <w:r>
        <w:rPr>
          <w:sz w:val="24"/>
          <w:szCs w:val="24"/>
        </w:rPr>
        <w:t xml:space="preserve">iii) </w:t>
      </w:r>
      <w:del w:id="58" w:author="Adrian Owen" w:date="2019-01-08T15:46:00Z">
        <w:r w:rsidDel="00B27BC2">
          <w:rPr>
            <w:sz w:val="24"/>
            <w:szCs w:val="24"/>
          </w:rPr>
          <w:delText xml:space="preserve">begin </w:delText>
        </w:r>
      </w:del>
      <w:r>
        <w:rPr>
          <w:sz w:val="24"/>
          <w:szCs w:val="24"/>
        </w:rPr>
        <w:t>examin</w:t>
      </w:r>
      <w:ins w:id="59" w:author="Adrian Owen" w:date="2019-01-08T15:46:00Z">
        <w:r w:rsidR="00B27BC2">
          <w:rPr>
            <w:sz w:val="24"/>
            <w:szCs w:val="24"/>
          </w:rPr>
          <w:t>e</w:t>
        </w:r>
      </w:ins>
      <w:del w:id="60" w:author="Adrian Owen" w:date="2019-01-08T15:46:00Z">
        <w:r w:rsidDel="00B27BC2">
          <w:rPr>
            <w:sz w:val="24"/>
            <w:szCs w:val="24"/>
          </w:rPr>
          <w:delText>ing</w:delText>
        </w:r>
      </w:del>
      <w:r>
        <w:rPr>
          <w:sz w:val="24"/>
          <w:szCs w:val="24"/>
        </w:rPr>
        <w:t xml:space="preserve"> </w:t>
      </w:r>
      <w:del w:id="61" w:author="Adrian Owen" w:date="2019-01-08T15:46:00Z">
        <w:r w:rsidDel="00B27BC2">
          <w:rPr>
            <w:sz w:val="24"/>
            <w:szCs w:val="24"/>
          </w:rPr>
          <w:delText>non-inferiority of</w:delText>
        </w:r>
      </w:del>
      <w:ins w:id="62" w:author="Adrian Owen" w:date="2019-01-08T15:46:00Z">
        <w:r w:rsidR="00B27BC2">
          <w:rPr>
            <w:sz w:val="24"/>
            <w:szCs w:val="24"/>
          </w:rPr>
          <w:t>how</w:t>
        </w:r>
      </w:ins>
      <w:r>
        <w:rPr>
          <w:sz w:val="24"/>
          <w:szCs w:val="24"/>
        </w:rPr>
        <w:t xml:space="preserve"> </w:t>
      </w:r>
      <w:r w:rsidR="00A8204C">
        <w:rPr>
          <w:sz w:val="24"/>
          <w:szCs w:val="24"/>
        </w:rPr>
        <w:t>the</w:t>
      </w:r>
      <w:r>
        <w:rPr>
          <w:sz w:val="24"/>
          <w:szCs w:val="24"/>
        </w:rPr>
        <w:t xml:space="preserve"> </w:t>
      </w:r>
      <w:r w:rsidR="00A8204C">
        <w:rPr>
          <w:sz w:val="24"/>
          <w:szCs w:val="24"/>
        </w:rPr>
        <w:t>new test</w:t>
      </w:r>
      <w:ins w:id="63" w:author="Adrian Owen" w:date="2019-01-08T15:45:00Z">
        <w:r w:rsidR="00B27BC2">
          <w:rPr>
            <w:sz w:val="24"/>
            <w:szCs w:val="24"/>
          </w:rPr>
          <w:t>s</w:t>
        </w:r>
      </w:ins>
      <w:r>
        <w:rPr>
          <w:sz w:val="24"/>
          <w:szCs w:val="24"/>
        </w:rPr>
        <w:t xml:space="preserve"> </w:t>
      </w:r>
      <w:ins w:id="64" w:author="Adrian Owen" w:date="2019-01-08T15:46:00Z">
        <w:r w:rsidR="00B27BC2">
          <w:rPr>
            <w:sz w:val="24"/>
            <w:szCs w:val="24"/>
          </w:rPr>
          <w:t xml:space="preserve">compare </w:t>
        </w:r>
      </w:ins>
      <w:r>
        <w:rPr>
          <w:sz w:val="24"/>
          <w:szCs w:val="24"/>
        </w:rPr>
        <w:t>to current standards of care</w:t>
      </w:r>
    </w:p>
    <w:p w14:paraId="34EA8E07" w14:textId="5E645EE0" w:rsidR="00E03126" w:rsidRDefault="00DE5D38" w:rsidP="00A8204C">
      <w:pPr>
        <w:tabs>
          <w:tab w:val="left" w:pos="709"/>
        </w:tabs>
        <w:ind w:firstLine="567"/>
        <w:rPr>
          <w:sz w:val="24"/>
          <w:szCs w:val="24"/>
        </w:rPr>
      </w:pPr>
      <w:r>
        <w:rPr>
          <w:sz w:val="24"/>
          <w:szCs w:val="24"/>
        </w:rPr>
        <w:t xml:space="preserve">This study </w:t>
      </w:r>
      <w:r w:rsidR="00A8204C">
        <w:rPr>
          <w:sz w:val="24"/>
          <w:szCs w:val="24"/>
        </w:rPr>
        <w:t>builds on previous work</w:t>
      </w:r>
      <w:r w:rsidR="00A8204C">
        <w:rPr>
          <w:sz w:val="24"/>
          <w:szCs w:val="24"/>
        </w:rPr>
        <w:fldChar w:fldCharType="begin" w:fldLock="1"/>
      </w:r>
      <w:r w:rsidR="00A8204C">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plainTextFormattedCitation":"11"},"properties":{"noteIndex":0},"schema":"https://github.com/citation-style-language/schema/raw/master/csl-citation.json"}</w:instrText>
      </w:r>
      <w:r w:rsidR="00A8204C">
        <w:rPr>
          <w:sz w:val="24"/>
          <w:szCs w:val="24"/>
        </w:rPr>
        <w:fldChar w:fldCharType="separate"/>
      </w:r>
      <w:r w:rsidR="00A8204C" w:rsidRPr="00A8204C">
        <w:rPr>
          <w:noProof/>
          <w:sz w:val="24"/>
          <w:szCs w:val="24"/>
          <w:vertAlign w:val="superscript"/>
        </w:rPr>
        <w:t>11</w:t>
      </w:r>
      <w:r w:rsidR="00A8204C">
        <w:rPr>
          <w:sz w:val="24"/>
          <w:szCs w:val="24"/>
        </w:rPr>
        <w:fldChar w:fldCharType="end"/>
      </w:r>
      <w:r w:rsidR="00A8204C">
        <w:rPr>
          <w:sz w:val="24"/>
          <w:szCs w:val="24"/>
        </w:rPr>
        <w:t xml:space="preserve"> and </w:t>
      </w:r>
      <w:r>
        <w:rPr>
          <w:sz w:val="24"/>
          <w:szCs w:val="24"/>
        </w:rPr>
        <w:t xml:space="preserve">serves as a first step in considering how to improve the state of cognitive testing and screening for dementia. </w:t>
      </w:r>
    </w:p>
    <w:p w14:paraId="16B9131E" w14:textId="616BF8AE" w:rsidR="00FC0731" w:rsidRPr="002A535D" w:rsidRDefault="00702431" w:rsidP="00A50A2F">
      <w:pPr>
        <w:jc w:val="center"/>
        <w:rPr>
          <w:b/>
          <w:sz w:val="24"/>
          <w:szCs w:val="24"/>
        </w:rPr>
      </w:pPr>
      <w:r>
        <w:rPr>
          <w:b/>
          <w:sz w:val="24"/>
          <w:szCs w:val="24"/>
        </w:rPr>
        <w:t>METHODS</w:t>
      </w:r>
    </w:p>
    <w:p w14:paraId="551F1B65" w14:textId="026AEF6F" w:rsidR="00FC0731" w:rsidRPr="002A535D" w:rsidRDefault="00062D31" w:rsidP="00A50A2F">
      <w:pPr>
        <w:rPr>
          <w:b/>
          <w:sz w:val="24"/>
          <w:szCs w:val="24"/>
        </w:rPr>
      </w:pPr>
      <w:del w:id="65" w:author="Adrian Owen" w:date="2019-01-08T15:46:00Z">
        <w:r w:rsidDel="00CC2E66">
          <w:rPr>
            <w:b/>
            <w:sz w:val="24"/>
            <w:szCs w:val="24"/>
          </w:rPr>
          <w:delText>S</w:delText>
        </w:r>
        <w:r w:rsidR="00FC0731" w:rsidRPr="002A535D" w:rsidDel="00CC2E66">
          <w:rPr>
            <w:b/>
            <w:sz w:val="24"/>
            <w:szCs w:val="24"/>
          </w:rPr>
          <w:delText>ubjects</w:delText>
        </w:r>
      </w:del>
      <w:ins w:id="66" w:author="Adrian Owen" w:date="2019-01-08T15:46:00Z">
        <w:r w:rsidR="00CC2E66">
          <w:rPr>
            <w:b/>
            <w:sz w:val="24"/>
            <w:szCs w:val="24"/>
          </w:rPr>
          <w:t>Participants</w:t>
        </w:r>
      </w:ins>
    </w:p>
    <w:p w14:paraId="256AE60F" w14:textId="272D8FCF"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t>
      </w:r>
      <w:r w:rsidR="00F73AE6">
        <w:rPr>
          <w:sz w:val="24"/>
          <w:szCs w:val="24"/>
        </w:rPr>
        <w:t xml:space="preserve">over the age of 50 </w:t>
      </w:r>
      <w:r w:rsidR="00FC0731" w:rsidRPr="002A535D">
        <w:rPr>
          <w:sz w:val="24"/>
          <w:szCs w:val="24"/>
        </w:rPr>
        <w:t xml:space="preserve">were recruited from retirement homes </w:t>
      </w:r>
      <w:r w:rsidR="004F4202">
        <w:rPr>
          <w:sz w:val="24"/>
          <w:szCs w:val="24"/>
        </w:rPr>
        <w:t>in Toronto and London, Ontario</w:t>
      </w:r>
      <w:r w:rsidR="00FC0731" w:rsidRPr="002A535D">
        <w:rPr>
          <w:sz w:val="24"/>
          <w:szCs w:val="24"/>
        </w:rPr>
        <w:t xml:space="preserve">. Any participant who was unable to </w:t>
      </w:r>
      <w:r w:rsidR="00F73AE6">
        <w:rPr>
          <w:sz w:val="24"/>
          <w:szCs w:val="24"/>
        </w:rPr>
        <w:t xml:space="preserve">provide informed consent, or </w:t>
      </w:r>
      <w:r w:rsidR="00FC0731" w:rsidRPr="002A535D">
        <w:rPr>
          <w:sz w:val="24"/>
          <w:szCs w:val="24"/>
        </w:rPr>
        <w:t xml:space="preserve">understand </w:t>
      </w:r>
      <w:r w:rsidR="00F73AE6" w:rsidRPr="002A535D">
        <w:rPr>
          <w:sz w:val="24"/>
          <w:szCs w:val="24"/>
        </w:rPr>
        <w:t>t</w:t>
      </w:r>
      <w:r w:rsidR="00F73AE6">
        <w:rPr>
          <w:sz w:val="24"/>
          <w:szCs w:val="24"/>
        </w:rPr>
        <w:t>ask</w:t>
      </w:r>
      <w:r w:rsidR="00F73AE6" w:rsidRPr="002A535D">
        <w:rPr>
          <w:sz w:val="24"/>
          <w:szCs w:val="24"/>
        </w:rPr>
        <w:t xml:space="preserve"> </w:t>
      </w:r>
      <w:r w:rsidR="00FC0731" w:rsidRPr="002A535D">
        <w:rPr>
          <w:sz w:val="24"/>
          <w:szCs w:val="24"/>
        </w:rPr>
        <w:t>instructions</w:t>
      </w:r>
      <w:r w:rsidR="00F73AE6">
        <w:rPr>
          <w:sz w:val="24"/>
          <w:szCs w:val="24"/>
        </w:rPr>
        <w:t>,</w:t>
      </w:r>
      <w:r w:rsidR="00FC0731" w:rsidRPr="002A535D">
        <w:rPr>
          <w:sz w:val="24"/>
          <w:szCs w:val="24"/>
        </w:rPr>
        <w:t xml:space="preserve"> was excluded. </w:t>
      </w:r>
      <w:r w:rsidR="00F73AE6">
        <w:rPr>
          <w:sz w:val="24"/>
          <w:szCs w:val="24"/>
        </w:rPr>
        <w:t>Fifty-two</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w:t>
      </w:r>
      <w:r w:rsidR="00F73AE6">
        <w:rPr>
          <w:sz w:val="24"/>
          <w:szCs w:val="24"/>
        </w:rPr>
        <w:t>Possibly because of</w:t>
      </w:r>
      <w:r w:rsidR="00D73427">
        <w:rPr>
          <w:sz w:val="24"/>
          <w:szCs w:val="24"/>
        </w:rPr>
        <w:t xml:space="preserve"> the location of the retirement homes, </w:t>
      </w:r>
      <w:r w:rsidR="00F73AE6">
        <w:rPr>
          <w:sz w:val="24"/>
          <w:szCs w:val="24"/>
        </w:rPr>
        <w:t>the</w:t>
      </w:r>
      <w:r w:rsidR="00D73427">
        <w:rPr>
          <w:sz w:val="24"/>
          <w:szCs w:val="24"/>
        </w:rPr>
        <w:t xml:space="preserve"> sample was highly educated. </w:t>
      </w:r>
      <w:r w:rsidR="00F73AE6">
        <w:rPr>
          <w:sz w:val="24"/>
          <w:szCs w:val="24"/>
        </w:rPr>
        <w:t>All but one earned high school diplomas, 24</w:t>
      </w:r>
      <w:r w:rsidR="007F273D">
        <w:rPr>
          <w:sz w:val="24"/>
          <w:szCs w:val="24"/>
        </w:rPr>
        <w:t xml:space="preserve"> earned</w:t>
      </w:r>
      <w:r w:rsidR="000070AD">
        <w:rPr>
          <w:sz w:val="24"/>
          <w:szCs w:val="24"/>
        </w:rPr>
        <w:t xml:space="preserve"> postsecondary degrees</w:t>
      </w:r>
      <w:r w:rsidR="00BB1E4D">
        <w:rPr>
          <w:sz w:val="24"/>
          <w:szCs w:val="24"/>
        </w:rPr>
        <w:t>,</w:t>
      </w:r>
      <w:r w:rsidR="000070AD">
        <w:rPr>
          <w:sz w:val="24"/>
          <w:szCs w:val="24"/>
        </w:rPr>
        <w:t xml:space="preserve"> and 16 </w:t>
      </w:r>
      <w:r w:rsidR="007F273D">
        <w:rPr>
          <w:sz w:val="24"/>
          <w:szCs w:val="24"/>
        </w:rPr>
        <w:t xml:space="preserve">earned </w:t>
      </w:r>
      <w:r w:rsidR="000070AD">
        <w:rPr>
          <w:sz w:val="24"/>
          <w:szCs w:val="24"/>
        </w:rPr>
        <w:t xml:space="preserve">postgraduate degrees. </w:t>
      </w:r>
      <w:r w:rsidR="007B4D6E">
        <w:rPr>
          <w:sz w:val="24"/>
          <w:szCs w:val="24"/>
        </w:rPr>
        <w:t xml:space="preserve">The researchers were blind to any pre-existing medical conditions. </w:t>
      </w:r>
      <w:r w:rsidR="00FC0731" w:rsidRPr="002A535D">
        <w:rPr>
          <w:sz w:val="24"/>
          <w:szCs w:val="24"/>
        </w:rPr>
        <w:t xml:space="preserve">The study was approved by the University of Western Ontario Research Ethics Board. </w:t>
      </w:r>
    </w:p>
    <w:p w14:paraId="1108844D" w14:textId="43DB5B1E" w:rsidR="00FC0731" w:rsidRPr="002A535D" w:rsidRDefault="00EF09C6" w:rsidP="00A50A2F">
      <w:pPr>
        <w:rPr>
          <w:b/>
          <w:sz w:val="24"/>
          <w:szCs w:val="24"/>
        </w:rPr>
      </w:pPr>
      <w:r>
        <w:rPr>
          <w:b/>
          <w:sz w:val="24"/>
          <w:szCs w:val="24"/>
        </w:rPr>
        <w:t>P</w:t>
      </w:r>
      <w:r w:rsidR="00200AEC" w:rsidRPr="002A535D">
        <w:rPr>
          <w:b/>
          <w:sz w:val="24"/>
          <w:szCs w:val="24"/>
        </w:rPr>
        <w:t>rocedure</w:t>
      </w:r>
    </w:p>
    <w:p w14:paraId="33AC860C" w14:textId="12FC0A63"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w:t>
      </w:r>
      <w:r w:rsidR="00F73AE6">
        <w:rPr>
          <w:sz w:val="24"/>
          <w:szCs w:val="24"/>
        </w:rPr>
        <w:t xml:space="preserve">12 </w:t>
      </w:r>
      <w:r>
        <w:rPr>
          <w:sz w:val="24"/>
          <w:szCs w:val="24"/>
        </w:rPr>
        <w:t>online tests from the Cambridge Brain Sciences</w:t>
      </w:r>
      <w:r w:rsidR="000211C3">
        <w:rPr>
          <w:sz w:val="24"/>
          <w:szCs w:val="24"/>
        </w:rPr>
        <w:t xml:space="preserve"> (CBS)</w:t>
      </w:r>
      <w:r>
        <w:rPr>
          <w:sz w:val="24"/>
          <w:szCs w:val="24"/>
        </w:rPr>
        <w:t xml:space="preserve"> battery</w:t>
      </w:r>
      <w:r w:rsidR="00F73AE6">
        <w:rPr>
          <w:sz w:val="24"/>
          <w:szCs w:val="24"/>
        </w:rPr>
        <w:t xml:space="preserve"> in random order (</w:t>
      </w:r>
      <w:r w:rsidR="004550EB">
        <w:rPr>
          <w:sz w:val="24"/>
          <w:szCs w:val="24"/>
        </w:rPr>
        <w:t xml:space="preserve">task </w:t>
      </w:r>
      <w:r w:rsidR="007F273D">
        <w:rPr>
          <w:sz w:val="24"/>
          <w:szCs w:val="24"/>
        </w:rPr>
        <w:t>d</w:t>
      </w:r>
      <w:r w:rsidR="001B64A9">
        <w:rPr>
          <w:sz w:val="24"/>
          <w:szCs w:val="24"/>
        </w:rPr>
        <w:t xml:space="preserve">escriptions </w:t>
      </w:r>
      <w:r w:rsidR="00F73AE6">
        <w:rPr>
          <w:sz w:val="24"/>
          <w:szCs w:val="24"/>
        </w:rPr>
        <w:t>are</w:t>
      </w:r>
      <w:r w:rsidR="00FC0731" w:rsidRPr="002A535D">
        <w:rPr>
          <w:sz w:val="24"/>
          <w:szCs w:val="24"/>
        </w:rPr>
        <w:t xml:space="preserve"> </w:t>
      </w:r>
      <w:r w:rsidR="001B64A9">
        <w:rPr>
          <w:sz w:val="24"/>
          <w:szCs w:val="24"/>
        </w:rPr>
        <w:t xml:space="preserve">in </w:t>
      </w:r>
      <w:r w:rsidR="00D62427">
        <w:rPr>
          <w:sz w:val="24"/>
          <w:szCs w:val="24"/>
        </w:rPr>
        <w:t>the Supplementary Materials)</w:t>
      </w:r>
      <w:r w:rsidR="00FC0731" w:rsidRPr="002A535D">
        <w:rPr>
          <w:sz w:val="24"/>
          <w:szCs w:val="24"/>
        </w:rPr>
        <w:t xml:space="preserve"> </w:t>
      </w:r>
      <w:r w:rsidR="00F73AE6">
        <w:rPr>
          <w:sz w:val="24"/>
          <w:szCs w:val="24"/>
        </w:rPr>
        <w:t>Each</w:t>
      </w:r>
      <w:r w:rsidR="00F73AE6" w:rsidRPr="002A535D">
        <w:rPr>
          <w:sz w:val="24"/>
          <w:szCs w:val="24"/>
        </w:rPr>
        <w:t xml:space="preserve"> </w:t>
      </w:r>
      <w:r w:rsidR="00FC0731" w:rsidRPr="002A535D">
        <w:rPr>
          <w:sz w:val="24"/>
          <w:szCs w:val="24"/>
        </w:rPr>
        <w:t>task w</w:t>
      </w:r>
      <w:r w:rsidR="00F73AE6">
        <w:rPr>
          <w:sz w:val="24"/>
          <w:szCs w:val="24"/>
        </w:rPr>
        <w:t>as</w:t>
      </w:r>
      <w:r w:rsidR="00FC0731" w:rsidRPr="002A535D">
        <w:rPr>
          <w:sz w:val="24"/>
          <w:szCs w:val="24"/>
        </w:rPr>
        <w:t xml:space="preserve"> presented on a</w:t>
      </w:r>
      <w:r w:rsidR="007F273D">
        <w:rPr>
          <w:sz w:val="24"/>
          <w:szCs w:val="24"/>
        </w:rPr>
        <w:t xml:space="preserve"> touchscreen</w:t>
      </w:r>
      <w:r w:rsidR="00FC0731" w:rsidRPr="002A535D">
        <w:rPr>
          <w:sz w:val="24"/>
          <w:szCs w:val="24"/>
        </w:rPr>
        <w:t xml:space="preserve"> tablet computer</w:t>
      </w:r>
      <w:r w:rsidR="007F273D">
        <w:rPr>
          <w:sz w:val="24"/>
          <w:szCs w:val="24"/>
        </w:rPr>
        <w:t xml:space="preserve"> </w:t>
      </w:r>
      <w:r w:rsidR="001B64A9">
        <w:rPr>
          <w:sz w:val="24"/>
          <w:szCs w:val="24"/>
        </w:rPr>
        <w:t xml:space="preserve">and </w:t>
      </w:r>
      <w:r w:rsidR="00F73AE6">
        <w:rPr>
          <w:sz w:val="24"/>
          <w:szCs w:val="24"/>
        </w:rPr>
        <w:t>was</w:t>
      </w:r>
      <w:r w:rsidR="00FC0731" w:rsidRPr="002A535D">
        <w:rPr>
          <w:sz w:val="24"/>
          <w:szCs w:val="24"/>
        </w:rPr>
        <w:t xml:space="preserve"> preceded by instructions and practice trials.</w:t>
      </w:r>
      <w:r w:rsidR="005D403D" w:rsidRPr="002A535D">
        <w:rPr>
          <w:sz w:val="24"/>
          <w:szCs w:val="24"/>
        </w:rPr>
        <w:t xml:space="preserve"> Researchers offer</w:t>
      </w:r>
      <w:r w:rsidR="00F73AE6">
        <w:rPr>
          <w:sz w:val="24"/>
          <w:szCs w:val="24"/>
        </w:rPr>
        <w:t>ed</w:t>
      </w:r>
      <w:r w:rsidR="005D403D" w:rsidRPr="002A535D">
        <w:rPr>
          <w:sz w:val="24"/>
          <w:szCs w:val="24"/>
        </w:rPr>
        <w:t xml:space="preserve"> clarification </w:t>
      </w:r>
      <w:r w:rsidR="001B64A9">
        <w:rPr>
          <w:sz w:val="24"/>
          <w:szCs w:val="24"/>
        </w:rPr>
        <w:t>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took breaks </w:t>
      </w:r>
      <w:r w:rsidR="001B64A9">
        <w:rPr>
          <w:sz w:val="24"/>
          <w:szCs w:val="24"/>
        </w:rPr>
        <w:t xml:space="preserve">between tasks </w:t>
      </w:r>
      <w:r w:rsidR="00FC0731" w:rsidRPr="002A535D">
        <w:rPr>
          <w:sz w:val="24"/>
          <w:szCs w:val="24"/>
        </w:rPr>
        <w:t>to prevent fatigue. After</w:t>
      </w:r>
      <w:r w:rsidR="00F73AE6">
        <w:rPr>
          <w:sz w:val="24"/>
          <w:szCs w:val="24"/>
        </w:rPr>
        <w:t>ward,</w:t>
      </w:r>
      <w:r w:rsidR="00FC0731" w:rsidRPr="002A535D">
        <w:rPr>
          <w:sz w:val="24"/>
          <w:szCs w:val="24"/>
        </w:rPr>
        <w:t xml:space="preserve"> </w:t>
      </w:r>
      <w:r w:rsidR="00F73AE6">
        <w:rPr>
          <w:sz w:val="24"/>
          <w:szCs w:val="24"/>
        </w:rPr>
        <w:t xml:space="preserve">the </w:t>
      </w:r>
      <w:r w:rsidR="00BA0688" w:rsidRPr="002A535D">
        <w:rPr>
          <w:sz w:val="24"/>
          <w:szCs w:val="24"/>
        </w:rPr>
        <w:t>MoCA (version 7.1 English)</w:t>
      </w:r>
      <w:r w:rsidR="00EC2EBD">
        <w:rPr>
          <w:sz w:val="24"/>
          <w:szCs w:val="24"/>
        </w:rPr>
        <w:fldChar w:fldCharType="begin" w:fldLock="1"/>
      </w:r>
      <w:r w:rsidR="00A8204C">
        <w:rPr>
          <w:sz w:val="24"/>
          <w:szCs w:val="24"/>
        </w:rPr>
        <w:instrText>ADDIN CSL_CITATION {"citationItems":[{"id":"ITEM-1","itemData":{"DOI":"10.1111/j.1532-5415.2005.53221.x","ISBN":"0002-8614","ISSN":"0002-8614","PMID":"15817019","abstract":"To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MMSE.","author":[{"dropping-particle":"","family":"Nasreddine","given":"Z S","non-dropping-particle":"","parse-names":false,"suffix":""},{"dropping-particle":"","family":"Phillips","given":"N A","non-dropping-particle":"","parse-names":false,"suffix":""},{"dropping-particle":"","family":"Bédirian","given":"V","non-dropping-particle":"","parse-names":false,"suffix":""},{"dropping-particle":"","family":"Charbonneau","given":"S","non-dropping-particle":"","parse-names":false,"suffix":""},{"dropping-particle":"","family":"Whitehead","given":"V","non-dropping-particle":"","parse-names":false,"suffix":""},{"dropping-particle":"","family":"Collin","given":"I","non-dropping-particle":"","parse-names":false,"suffix":""},{"dropping-particle":"","family":"Cummings","given":"J L","non-dropping-particle":"","parse-names":false,"suffix":""},{"dropping-particle":"","family":"Chertkow","given":"H","non-dropping-particle":"","parse-names":false,"suffix":""}],"container-title":"J Am Geriatr Soc","id":"ITEM-1","issue":"4","issued":{"date-parts":[["2005"]]},"page":"695-699","title":"The Montreal Cognitive Assessment, MoCA: a brief screening tool for mild cognitive impairment","type":"article-journal","volume":"53"},"uris":["http://www.mendeley.com/documents/?uuid=7054a35e-df59-4488-bbb3-dffaf6792332"]}],"mendeley":{"formattedCitation":"&lt;sup&gt;8&lt;/sup&gt;","plainTextFormattedCitation":"8","previouslyFormattedCitation":"&lt;sup&gt;8&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8</w:t>
      </w:r>
      <w:r w:rsidR="00EC2EBD">
        <w:rPr>
          <w:sz w:val="24"/>
          <w:szCs w:val="24"/>
        </w:rPr>
        <w:fldChar w:fldCharType="end"/>
      </w:r>
      <w:r w:rsidR="00BA0688" w:rsidRPr="002A535D">
        <w:rPr>
          <w:sz w:val="24"/>
          <w:szCs w:val="24"/>
        </w:rPr>
        <w:t xml:space="preserve"> and MMSE</w:t>
      </w:r>
      <w:r w:rsidR="00EC2EBD">
        <w:rPr>
          <w:sz w:val="24"/>
          <w:szCs w:val="24"/>
        </w:rPr>
        <w:fldChar w:fldCharType="begin" w:fldLock="1"/>
      </w:r>
      <w:r w:rsidR="00A8204C">
        <w:rPr>
          <w:sz w:val="24"/>
          <w:szCs w:val="24"/>
        </w:rPr>
        <w:instrText>ADDIN CSL_CITATION {"citationItems":[{"id":"ITEM-1","itemData":{"DOI":"10.1016/0022-3956(75)90026-6","ISBN":"0022-3956 (Print)\\n0022-3956 (Linking)","ISSN":"00223956","PMID":"1202204","abstract":"A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assessment.","author":[{"dropping-particle":"","family":"Folstein","given":"Marshal F.","non-dropping-particle":"","parse-names":false,"suffix":""},{"dropping-particle":"","family":"Folstein","given":"Susan E.","non-dropping-particle":"","parse-names":false,"suffix":""},{"dropping-particle":"","family":"McHugh","given":"Paul R.","non-dropping-particle":"","parse-names":false,"suffix":""}],"container-title":"Journal of Psychiatric Research","id":"ITEM-1","issue":"3","issued":{"date-parts":[["1975"]]},"page":"189-198","title":"\"Mini-mental state\". A practical method for grading the cognitive state of patients for the clinician","type":"article-journal","volume":"12"},"uris":["http://www.mendeley.com/documents/?uuid=5cb2f7c2-8477-4700-ba3c-4b13208c64a2"]}],"mendeley":{"formattedCitation":"&lt;sup&gt;7&lt;/sup&gt;","plainTextFormattedCitation":"7","previouslyFormattedCitation":"&lt;sup&gt;7&lt;/sup&gt;"},"properties":{"noteIndex":0},"schema":"https://github.com/citation-style-language/schema/raw/master/csl-citation.json"}</w:instrText>
      </w:r>
      <w:r w:rsidR="00EC2EBD">
        <w:rPr>
          <w:sz w:val="24"/>
          <w:szCs w:val="24"/>
        </w:rPr>
        <w:fldChar w:fldCharType="separate"/>
      </w:r>
      <w:r w:rsidR="00A8204C" w:rsidRPr="00A8204C">
        <w:rPr>
          <w:noProof/>
          <w:sz w:val="24"/>
          <w:szCs w:val="24"/>
          <w:vertAlign w:val="superscript"/>
        </w:rPr>
        <w:t>7</w:t>
      </w:r>
      <w:r w:rsidR="00EC2EBD">
        <w:rPr>
          <w:sz w:val="24"/>
          <w:szCs w:val="24"/>
        </w:rPr>
        <w:fldChar w:fldCharType="end"/>
      </w:r>
      <w:r w:rsidR="00EC2EBD">
        <w:rPr>
          <w:sz w:val="24"/>
          <w:szCs w:val="24"/>
        </w:rPr>
        <w:t xml:space="preserve"> </w:t>
      </w:r>
      <w:r w:rsidR="00BA0688" w:rsidRPr="002A535D">
        <w:rPr>
          <w:sz w:val="24"/>
          <w:szCs w:val="24"/>
        </w:rPr>
        <w:t>were administered in interview format</w:t>
      </w:r>
      <w:r w:rsidR="00F73AE6">
        <w:rPr>
          <w:sz w:val="24"/>
          <w:szCs w:val="24"/>
        </w:rPr>
        <w:t>, always</w:t>
      </w:r>
      <w:r w:rsidR="00BA0688" w:rsidRPr="002A535D">
        <w:rPr>
          <w:sz w:val="24"/>
          <w:szCs w:val="24"/>
        </w:rPr>
        <w:t xml:space="preserve"> by the same </w:t>
      </w:r>
      <w:r w:rsidR="000211C3">
        <w:rPr>
          <w:sz w:val="24"/>
          <w:szCs w:val="24"/>
        </w:rPr>
        <w:t>person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w:t>
      </w:r>
      <w:r w:rsidR="00F73AE6">
        <w:rPr>
          <w:sz w:val="24"/>
          <w:szCs w:val="24"/>
        </w:rPr>
        <w:t xml:space="preserve">paper </w:t>
      </w:r>
      <w:r w:rsidR="00FC0731" w:rsidRPr="002A535D">
        <w:rPr>
          <w:sz w:val="24"/>
          <w:szCs w:val="24"/>
        </w:rPr>
        <w:t>demo</w:t>
      </w:r>
      <w:r w:rsidR="000407A9" w:rsidRPr="002A535D">
        <w:rPr>
          <w:sz w:val="24"/>
          <w:szCs w:val="24"/>
        </w:rPr>
        <w:t>graphic questionnaire</w:t>
      </w:r>
      <w:ins w:id="67" w:author="Adrian Owen" w:date="2019-01-08T15:47:00Z">
        <w:r w:rsidR="00CC2E66">
          <w:rPr>
            <w:sz w:val="24"/>
            <w:szCs w:val="24"/>
          </w:rPr>
          <w:t xml:space="preserve"> to provide information a</w:t>
        </w:r>
        <w:r w:rsidR="008F0D54">
          <w:rPr>
            <w:sz w:val="24"/>
            <w:szCs w:val="24"/>
          </w:rPr>
          <w:t xml:space="preserve">bout age, level of education, </w:t>
        </w:r>
        <w:commentRangeStart w:id="68"/>
        <w:r w:rsidR="008F0D54">
          <w:rPr>
            <w:sz w:val="24"/>
            <w:szCs w:val="24"/>
          </w:rPr>
          <w:t>existing medical conditions etc</w:t>
        </w:r>
      </w:ins>
      <w:r w:rsidR="000407A9" w:rsidRPr="002A535D">
        <w:rPr>
          <w:sz w:val="24"/>
          <w:szCs w:val="24"/>
        </w:rPr>
        <w:t>.</w:t>
      </w:r>
      <w:commentRangeEnd w:id="68"/>
      <w:r w:rsidR="008F0D54">
        <w:rPr>
          <w:rStyle w:val="CommentReference"/>
        </w:rPr>
        <w:commentReference w:id="68"/>
      </w:r>
    </w:p>
    <w:p w14:paraId="59C684F8" w14:textId="5766370E" w:rsidR="001666A6" w:rsidRPr="002A535D" w:rsidRDefault="00702431" w:rsidP="00A50A2F">
      <w:pPr>
        <w:jc w:val="center"/>
        <w:rPr>
          <w:b/>
          <w:sz w:val="24"/>
          <w:szCs w:val="24"/>
        </w:rPr>
      </w:pPr>
      <w:r>
        <w:rPr>
          <w:b/>
          <w:sz w:val="24"/>
          <w:szCs w:val="24"/>
        </w:rPr>
        <w:t>RESULTS</w:t>
      </w:r>
    </w:p>
    <w:p w14:paraId="66A84678" w14:textId="360CA159"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t>
      </w:r>
      <w:r w:rsidR="007F273D">
        <w:rPr>
          <w:sz w:val="24"/>
          <w:szCs w:val="24"/>
        </w:rPr>
        <w:t>(a</w:t>
      </w:r>
      <w:r w:rsidR="00AE42B1">
        <w:rPr>
          <w:sz w:val="24"/>
          <w:szCs w:val="24"/>
        </w:rPr>
        <w:t xml:space="preserve">verage age </w:t>
      </w:r>
      <w:r w:rsidR="007F273D">
        <w:rPr>
          <w:sz w:val="24"/>
          <w:szCs w:val="24"/>
        </w:rPr>
        <w:t xml:space="preserve">= </w:t>
      </w:r>
      <w:r w:rsidR="00AE42B1">
        <w:rPr>
          <w:sz w:val="24"/>
          <w:szCs w:val="24"/>
        </w:rPr>
        <w:t>81 years</w:t>
      </w:r>
      <w:r w:rsidR="007F273D">
        <w:rPr>
          <w:sz w:val="24"/>
          <w:szCs w:val="24"/>
        </w:rPr>
        <w:t xml:space="preserve">, </w:t>
      </w:r>
      <w:r w:rsidR="00AE42B1">
        <w:rPr>
          <w:sz w:val="24"/>
          <w:szCs w:val="24"/>
        </w:rPr>
        <w:t>62-9</w:t>
      </w:r>
      <w:r w:rsidR="00B70012">
        <w:rPr>
          <w:sz w:val="24"/>
          <w:szCs w:val="24"/>
        </w:rPr>
        <w:t>7</w:t>
      </w:r>
      <w:r w:rsidR="00AE42B1">
        <w:rPr>
          <w:sz w:val="24"/>
          <w:szCs w:val="24"/>
        </w:rPr>
        <w:t xml:space="preserve"> years) </w:t>
      </w:r>
      <w:r w:rsidR="00A55237">
        <w:rPr>
          <w:sz w:val="24"/>
          <w:szCs w:val="24"/>
        </w:rPr>
        <w:t>were asked to complete</w:t>
      </w:r>
      <w:r w:rsidR="000211C3">
        <w:rPr>
          <w:sz w:val="24"/>
          <w:szCs w:val="24"/>
        </w:rPr>
        <w:t xml:space="preserve"> </w:t>
      </w:r>
      <w:ins w:id="69" w:author="Adrian Owen" w:date="2019-01-08T15:49:00Z">
        <w:r w:rsidR="008F0D54">
          <w:rPr>
            <w:sz w:val="24"/>
            <w:szCs w:val="24"/>
          </w:rPr>
          <w:t xml:space="preserve">the </w:t>
        </w:r>
      </w:ins>
      <w:r w:rsidR="00AE42B1">
        <w:rPr>
          <w:sz w:val="24"/>
          <w:szCs w:val="24"/>
        </w:rPr>
        <w:t xml:space="preserve">12 </w:t>
      </w:r>
      <w:r w:rsidR="00B70012">
        <w:rPr>
          <w:sz w:val="24"/>
          <w:szCs w:val="24"/>
        </w:rPr>
        <w:t xml:space="preserve">CBS </w:t>
      </w:r>
      <w:r w:rsidR="00AE42B1">
        <w:rPr>
          <w:sz w:val="24"/>
          <w:szCs w:val="24"/>
        </w:rPr>
        <w:t xml:space="preserve">tests, </w:t>
      </w:r>
      <w:r w:rsidR="00702B6B">
        <w:rPr>
          <w:sz w:val="24"/>
          <w:szCs w:val="24"/>
        </w:rPr>
        <w:t xml:space="preserve">the </w:t>
      </w:r>
      <w:r w:rsidR="00AE42B1">
        <w:rPr>
          <w:sz w:val="24"/>
          <w:szCs w:val="24"/>
        </w:rPr>
        <w:t xml:space="preserve">MoCA, and </w:t>
      </w:r>
      <w:r w:rsidR="00702B6B">
        <w:rPr>
          <w:sz w:val="24"/>
          <w:szCs w:val="24"/>
        </w:rPr>
        <w:t>the</w:t>
      </w:r>
      <w:r w:rsidR="00AE42B1">
        <w:rPr>
          <w:sz w:val="24"/>
          <w:szCs w:val="24"/>
        </w:rPr>
        <w:t xml:space="preserve"> MMSE. </w:t>
      </w:r>
      <w:r w:rsidR="00A55237">
        <w:rPr>
          <w:sz w:val="24"/>
          <w:szCs w:val="24"/>
        </w:rPr>
        <w:t>T</w:t>
      </w:r>
      <w:r>
        <w:rPr>
          <w:sz w:val="24"/>
          <w:szCs w:val="24"/>
        </w:rPr>
        <w:t>wo</w:t>
      </w:r>
      <w:r w:rsidR="00AE42B1">
        <w:rPr>
          <w:sz w:val="24"/>
          <w:szCs w:val="24"/>
        </w:rPr>
        <w:t xml:space="preserve"> participant</w:t>
      </w:r>
      <w:r>
        <w:rPr>
          <w:sz w:val="24"/>
          <w:szCs w:val="24"/>
        </w:rPr>
        <w:t>s did not complete all 12 tasks</w:t>
      </w:r>
      <w:r w:rsidR="007F273D">
        <w:rPr>
          <w:sz w:val="24"/>
          <w:szCs w:val="24"/>
        </w:rPr>
        <w:t xml:space="preserve"> due to fatigue and loss of interest</w:t>
      </w:r>
      <w:r w:rsidR="00266B94">
        <w:rPr>
          <w:sz w:val="24"/>
          <w:szCs w:val="24"/>
        </w:rPr>
        <w:t xml:space="preserve">, thus </w:t>
      </w:r>
      <w:r w:rsidR="00A55237">
        <w:rPr>
          <w:sz w:val="24"/>
          <w:szCs w:val="24"/>
        </w:rPr>
        <w:t>50 participants</w:t>
      </w:r>
      <w:r w:rsidR="00266B94">
        <w:rPr>
          <w:sz w:val="24"/>
          <w:szCs w:val="24"/>
        </w:rPr>
        <w:t>’ scores</w:t>
      </w:r>
      <w:r w:rsidR="00A55237">
        <w:rPr>
          <w:sz w:val="24"/>
          <w:szCs w:val="24"/>
        </w:rPr>
        <w:t xml:space="preserve"> were analys</w:t>
      </w:r>
      <w:r w:rsidR="00266B94">
        <w:rPr>
          <w:sz w:val="24"/>
          <w:szCs w:val="24"/>
        </w:rPr>
        <w:t>ed</w:t>
      </w:r>
      <w:r w:rsidR="00A55237">
        <w:rPr>
          <w:sz w:val="24"/>
          <w:szCs w:val="24"/>
        </w:rPr>
        <w:t xml:space="preserve">. </w:t>
      </w:r>
      <w:r w:rsidR="00AE42B1">
        <w:rPr>
          <w:sz w:val="24"/>
          <w:szCs w:val="24"/>
        </w:rPr>
        <w:t xml:space="preserve">MoCA </w:t>
      </w:r>
      <w:r w:rsidR="00266B94">
        <w:rPr>
          <w:sz w:val="24"/>
          <w:szCs w:val="24"/>
        </w:rPr>
        <w:t xml:space="preserve">scores </w:t>
      </w:r>
      <w:r w:rsidR="00AE42B1">
        <w:rPr>
          <w:sz w:val="24"/>
          <w:szCs w:val="24"/>
        </w:rPr>
        <w:t xml:space="preserve">ranged from 12-30 (mean=24.6) and MMSE </w:t>
      </w:r>
      <w:r w:rsidR="00266B94">
        <w:rPr>
          <w:sz w:val="24"/>
          <w:szCs w:val="24"/>
        </w:rPr>
        <w:t xml:space="preserve">scores </w:t>
      </w:r>
      <w:r w:rsidR="00AE42B1">
        <w:rPr>
          <w:sz w:val="24"/>
          <w:szCs w:val="24"/>
        </w:rPr>
        <w:t>ra</w:t>
      </w:r>
      <w:r>
        <w:rPr>
          <w:sz w:val="24"/>
          <w:szCs w:val="24"/>
        </w:rPr>
        <w:t>nged from 16-30 (mean=27.</w:t>
      </w:r>
      <w:r w:rsidR="00B70012">
        <w:rPr>
          <w:sz w:val="24"/>
          <w:szCs w:val="24"/>
        </w:rPr>
        <w:t>7</w:t>
      </w:r>
      <w:r w:rsidR="00AE42B1">
        <w:rPr>
          <w:sz w:val="24"/>
          <w:szCs w:val="24"/>
        </w:rPr>
        <w:t xml:space="preserve">). </w:t>
      </w:r>
      <w:r w:rsidR="00A20BF6">
        <w:rPr>
          <w:sz w:val="24"/>
          <w:szCs w:val="24"/>
        </w:rPr>
        <w:t xml:space="preserve">A summary of </w:t>
      </w:r>
      <w:r w:rsidR="00266B94">
        <w:rPr>
          <w:sz w:val="24"/>
          <w:szCs w:val="24"/>
        </w:rPr>
        <w:t xml:space="preserve">all </w:t>
      </w:r>
      <w:r w:rsidR="00A20BF6">
        <w:rPr>
          <w:sz w:val="24"/>
          <w:szCs w:val="24"/>
        </w:rPr>
        <w:t xml:space="preserve">task scores </w:t>
      </w:r>
      <w:r w:rsidR="00266B94">
        <w:rPr>
          <w:sz w:val="24"/>
          <w:szCs w:val="24"/>
        </w:rPr>
        <w:t xml:space="preserve">is </w:t>
      </w:r>
      <w:ins w:id="70" w:author="Adrian Owen" w:date="2019-01-08T15:49:00Z">
        <w:r w:rsidR="008F0D54">
          <w:rPr>
            <w:sz w:val="24"/>
            <w:szCs w:val="24"/>
          </w:rPr>
          <w:t xml:space="preserve">presented </w:t>
        </w:r>
      </w:ins>
      <w:r w:rsidR="00A95DF3">
        <w:rPr>
          <w:sz w:val="24"/>
          <w:szCs w:val="24"/>
        </w:rPr>
        <w:t>in Table 1.</w:t>
      </w:r>
    </w:p>
    <w:p w14:paraId="46846131" w14:textId="6AE688E2" w:rsidR="00832527" w:rsidRDefault="00832527" w:rsidP="00832527">
      <w:pPr>
        <w:jc w:val="center"/>
        <w:rPr>
          <w:sz w:val="24"/>
          <w:szCs w:val="24"/>
        </w:rPr>
      </w:pPr>
      <w:r>
        <w:rPr>
          <w:sz w:val="24"/>
          <w:szCs w:val="24"/>
        </w:rPr>
        <w:t>*** Table 1 about here please***</w:t>
      </w:r>
    </w:p>
    <w:p w14:paraId="34FC7315" w14:textId="4E27B0A7" w:rsidR="007F28D0" w:rsidRDefault="007F28D0" w:rsidP="00BD0160">
      <w:pPr>
        <w:ind w:firstLine="567"/>
        <w:rPr>
          <w:sz w:val="24"/>
          <w:szCs w:val="24"/>
        </w:rPr>
      </w:pPr>
      <w:r>
        <w:rPr>
          <w:sz w:val="24"/>
          <w:szCs w:val="24"/>
        </w:rPr>
        <w:t xml:space="preserve">A </w:t>
      </w:r>
      <w:r w:rsidR="0034436C">
        <w:rPr>
          <w:sz w:val="24"/>
          <w:szCs w:val="24"/>
        </w:rPr>
        <w:t xml:space="preserve">step-wise </w:t>
      </w:r>
      <w:r>
        <w:rPr>
          <w:sz w:val="24"/>
          <w:szCs w:val="24"/>
        </w:rPr>
        <w:t xml:space="preserve">multiple regression showed that MoCA scores </w:t>
      </w:r>
      <w:r w:rsidR="002B4AD1">
        <w:rPr>
          <w:sz w:val="24"/>
          <w:szCs w:val="24"/>
        </w:rPr>
        <w:t>were</w:t>
      </w:r>
      <w:r>
        <w:rPr>
          <w:sz w:val="24"/>
          <w:szCs w:val="24"/>
        </w:rPr>
        <w:t xml:space="preserve"> best predicted by two</w:t>
      </w:r>
      <w:r w:rsidR="00B70012">
        <w:rPr>
          <w:sz w:val="24"/>
          <w:szCs w:val="24"/>
        </w:rPr>
        <w:t xml:space="preserve"> CBS</w:t>
      </w:r>
      <w:r>
        <w:rPr>
          <w:sz w:val="24"/>
          <w:szCs w:val="24"/>
        </w:rPr>
        <w:t xml:space="preserve"> tests: Feature Match and Odd One Out</w:t>
      </w:r>
      <w:r w:rsidR="00CC05AB">
        <w:rPr>
          <w:sz w:val="24"/>
          <w:szCs w:val="24"/>
        </w:rPr>
        <w:t xml:space="preserve"> (</w:t>
      </w:r>
      <w:r>
        <w:rPr>
          <w:sz w:val="24"/>
          <w:szCs w:val="24"/>
        </w:rPr>
        <w:t>R</w:t>
      </w:r>
      <w:r w:rsidRPr="007F28D0">
        <w:rPr>
          <w:sz w:val="24"/>
          <w:szCs w:val="24"/>
          <w:vertAlign w:val="superscript"/>
        </w:rPr>
        <w:t>2</w:t>
      </w:r>
      <w:r>
        <w:rPr>
          <w:sz w:val="24"/>
          <w:szCs w:val="24"/>
        </w:rPr>
        <w:t>=0.65</w:t>
      </w:r>
      <w:r w:rsidR="00CC05AB">
        <w:rPr>
          <w:sz w:val="24"/>
          <w:szCs w:val="24"/>
        </w:rPr>
        <w:t>)</w:t>
      </w:r>
      <w:r>
        <w:rPr>
          <w:sz w:val="24"/>
          <w:szCs w:val="24"/>
        </w:rPr>
        <w:t>. Age did not significantly predict any variance over and above the</w:t>
      </w:r>
      <w:r w:rsidR="0035798B">
        <w:rPr>
          <w:sz w:val="24"/>
          <w:szCs w:val="24"/>
        </w:rPr>
        <w:t>se</w:t>
      </w:r>
      <w:r>
        <w:rPr>
          <w:sz w:val="24"/>
          <w:szCs w:val="24"/>
        </w:rPr>
        <w:t xml:space="preserve"> tests. </w:t>
      </w:r>
      <w:r w:rsidR="0035798B">
        <w:rPr>
          <w:sz w:val="24"/>
          <w:szCs w:val="24"/>
        </w:rPr>
        <w:t>Alone</w:t>
      </w:r>
      <w:r>
        <w:rPr>
          <w:sz w:val="24"/>
          <w:szCs w:val="24"/>
        </w:rPr>
        <w:t>, age predicted 22% of the variance in MoCA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w:t>
      </w:r>
      <w:r w:rsidR="0035798B">
        <w:rPr>
          <w:sz w:val="24"/>
          <w:szCs w:val="24"/>
        </w:rPr>
        <w:t>nother</w:t>
      </w:r>
      <w:r w:rsidR="00094E31">
        <w:rPr>
          <w:sz w:val="24"/>
          <w:szCs w:val="24"/>
        </w:rPr>
        <w:t xml:space="preserve"> </w:t>
      </w:r>
      <w:r w:rsidR="00B70012">
        <w:rPr>
          <w:sz w:val="24"/>
          <w:szCs w:val="24"/>
        </w:rPr>
        <w:t>step-wise multiple</w:t>
      </w:r>
      <w:r w:rsidR="00E53396">
        <w:rPr>
          <w:sz w:val="24"/>
          <w:szCs w:val="24"/>
        </w:rPr>
        <w:t xml:space="preserve"> </w:t>
      </w:r>
      <w:r w:rsidR="00094E31">
        <w:rPr>
          <w:sz w:val="24"/>
          <w:szCs w:val="24"/>
        </w:rPr>
        <w:t xml:space="preserve">regression </w:t>
      </w:r>
      <w:r w:rsidR="0035798B">
        <w:rPr>
          <w:sz w:val="24"/>
          <w:szCs w:val="24"/>
        </w:rPr>
        <w:t xml:space="preserve">showed that </w:t>
      </w:r>
      <w:r w:rsidR="00094E31">
        <w:rPr>
          <w:sz w:val="24"/>
          <w:szCs w:val="24"/>
        </w:rPr>
        <w:t>MMSE scores</w:t>
      </w:r>
      <w:r w:rsidR="00BD0160">
        <w:rPr>
          <w:sz w:val="24"/>
          <w:szCs w:val="24"/>
        </w:rPr>
        <w:t xml:space="preserve"> </w:t>
      </w:r>
      <w:r w:rsidR="0035798B">
        <w:rPr>
          <w:sz w:val="24"/>
          <w:szCs w:val="24"/>
        </w:rPr>
        <w:t>were best predicted by</w:t>
      </w:r>
      <w:r w:rsidR="00094E31">
        <w:rPr>
          <w:sz w:val="24"/>
          <w:szCs w:val="24"/>
        </w:rPr>
        <w:t xml:space="preserve"> Feature Match and Grammatical Reasoning </w:t>
      </w:r>
      <w:r w:rsidR="00A55237">
        <w:rPr>
          <w:sz w:val="24"/>
          <w:szCs w:val="24"/>
        </w:rPr>
        <w:t>(R</w:t>
      </w:r>
      <w:r w:rsidR="00A55237" w:rsidRPr="007F28D0">
        <w:rPr>
          <w:sz w:val="24"/>
          <w:szCs w:val="24"/>
          <w:vertAlign w:val="superscript"/>
        </w:rPr>
        <w:t>2</w:t>
      </w:r>
      <w:r w:rsidR="00A55237">
        <w:rPr>
          <w:sz w:val="24"/>
          <w:szCs w:val="24"/>
        </w:rPr>
        <w:t>=0.38)</w:t>
      </w:r>
      <w:r w:rsidR="00094E31">
        <w:rPr>
          <w:sz w:val="24"/>
          <w:szCs w:val="24"/>
        </w:rPr>
        <w:t>. A</w:t>
      </w:r>
      <w:ins w:id="71" w:author="Adrian Owen" w:date="2019-01-08T15:49:00Z">
        <w:r w:rsidR="008F0D54">
          <w:rPr>
            <w:sz w:val="24"/>
            <w:szCs w:val="24"/>
          </w:rPr>
          <w:t>gain, a</w:t>
        </w:r>
      </w:ins>
      <w:r w:rsidR="00094E31">
        <w:rPr>
          <w:sz w:val="24"/>
          <w:szCs w:val="24"/>
        </w:rPr>
        <w:t xml:space="preserve">ge did not explain a significant amount of variance over and above the task scores. </w:t>
      </w:r>
      <w:r w:rsidR="0035798B">
        <w:rPr>
          <w:sz w:val="24"/>
          <w:szCs w:val="24"/>
        </w:rPr>
        <w:t>Alone</w:t>
      </w:r>
      <w:r w:rsidR="00094E31">
        <w:rPr>
          <w:sz w:val="24"/>
          <w:szCs w:val="24"/>
        </w:rPr>
        <w:t xml:space="preserve">, age </w:t>
      </w:r>
      <w:r w:rsidR="0035798B">
        <w:rPr>
          <w:sz w:val="24"/>
          <w:szCs w:val="24"/>
        </w:rPr>
        <w:t>predicted</w:t>
      </w:r>
      <w:r w:rsidR="00094E31">
        <w:rPr>
          <w:sz w:val="24"/>
          <w:szCs w:val="24"/>
        </w:rPr>
        <w:t xml:space="preserve"> 8%</w:t>
      </w:r>
      <w:r w:rsidR="00A55237">
        <w:rPr>
          <w:sz w:val="24"/>
          <w:szCs w:val="24"/>
        </w:rPr>
        <w:t xml:space="preserve"> (R</w:t>
      </w:r>
      <w:r w:rsidR="00A55237" w:rsidRPr="007F28D0">
        <w:rPr>
          <w:sz w:val="24"/>
          <w:szCs w:val="24"/>
          <w:vertAlign w:val="superscript"/>
        </w:rPr>
        <w:t>2</w:t>
      </w:r>
      <w:r w:rsidR="00A55237">
        <w:rPr>
          <w:sz w:val="24"/>
          <w:szCs w:val="24"/>
        </w:rPr>
        <w:t>=0.08)</w:t>
      </w:r>
      <w:r w:rsidR="00094E31">
        <w:rPr>
          <w:sz w:val="24"/>
          <w:szCs w:val="24"/>
        </w:rPr>
        <w:t xml:space="preserve"> of the variance in MMSE scores.</w:t>
      </w:r>
    </w:p>
    <w:p w14:paraId="0862AFE8" w14:textId="21073253" w:rsidR="004F4202" w:rsidRDefault="0035798B" w:rsidP="00BD0160">
      <w:pPr>
        <w:ind w:firstLine="567"/>
        <w:rPr>
          <w:sz w:val="24"/>
          <w:szCs w:val="24"/>
        </w:rPr>
      </w:pPr>
      <w:r>
        <w:rPr>
          <w:sz w:val="24"/>
          <w:szCs w:val="24"/>
        </w:rPr>
        <w:t>A</w:t>
      </w:r>
      <w:r w:rsidR="004F4202">
        <w:rPr>
          <w:sz w:val="24"/>
          <w:szCs w:val="24"/>
        </w:rPr>
        <w:t xml:space="preserve"> third regres</w:t>
      </w:r>
      <w:r w:rsidR="004C0581">
        <w:rPr>
          <w:sz w:val="24"/>
          <w:szCs w:val="24"/>
        </w:rPr>
        <w:t xml:space="preserve">sion </w:t>
      </w:r>
      <w:r w:rsidR="004F4202">
        <w:rPr>
          <w:sz w:val="24"/>
          <w:szCs w:val="24"/>
        </w:rPr>
        <w:t xml:space="preserve">showed that level of education did not explain a significant amount of variance in MMSE </w:t>
      </w:r>
      <w:r w:rsidR="00335A31">
        <w:rPr>
          <w:sz w:val="24"/>
          <w:szCs w:val="24"/>
        </w:rPr>
        <w:t>or</w:t>
      </w:r>
      <w:r w:rsidR="004F4202">
        <w:rPr>
          <w:sz w:val="24"/>
          <w:szCs w:val="24"/>
        </w:rPr>
        <w:t xml:space="preserve"> MoCA scores</w:t>
      </w:r>
      <w:r>
        <w:rPr>
          <w:sz w:val="24"/>
          <w:szCs w:val="24"/>
        </w:rPr>
        <w:t>, although t</w:t>
      </w:r>
      <w:r w:rsidR="004F4202">
        <w:rPr>
          <w:sz w:val="24"/>
          <w:szCs w:val="24"/>
        </w:rPr>
        <w:t xml:space="preserve">his </w:t>
      </w:r>
      <w:r>
        <w:rPr>
          <w:sz w:val="24"/>
          <w:szCs w:val="24"/>
        </w:rPr>
        <w:t>may be</w:t>
      </w:r>
      <w:r w:rsidR="004F4202">
        <w:rPr>
          <w:sz w:val="24"/>
          <w:szCs w:val="24"/>
        </w:rPr>
        <w:t xml:space="preserve"> due to </w:t>
      </w:r>
      <w:r>
        <w:rPr>
          <w:sz w:val="24"/>
          <w:szCs w:val="24"/>
        </w:rPr>
        <w:t xml:space="preserve">overall </w:t>
      </w:r>
      <w:r w:rsidR="004F4202">
        <w:rPr>
          <w:sz w:val="24"/>
          <w:szCs w:val="24"/>
        </w:rPr>
        <w:t xml:space="preserve">high </w:t>
      </w:r>
      <w:r>
        <w:rPr>
          <w:sz w:val="24"/>
          <w:szCs w:val="24"/>
        </w:rPr>
        <w:t xml:space="preserve">educational </w:t>
      </w:r>
      <w:r w:rsidR="004F4202">
        <w:rPr>
          <w:sz w:val="24"/>
          <w:szCs w:val="24"/>
        </w:rPr>
        <w:t>level</w:t>
      </w:r>
      <w:r>
        <w:rPr>
          <w:sz w:val="24"/>
          <w:szCs w:val="24"/>
        </w:rPr>
        <w:t>s</w:t>
      </w:r>
      <w:r w:rsidR="003A3286">
        <w:rPr>
          <w:sz w:val="24"/>
          <w:szCs w:val="24"/>
        </w:rPr>
        <w:t xml:space="preserve"> </w:t>
      </w:r>
      <w:r w:rsidR="007D2AC1">
        <w:rPr>
          <w:sz w:val="24"/>
          <w:szCs w:val="24"/>
        </w:rPr>
        <w:t>and</w:t>
      </w:r>
      <w:r w:rsidR="003A3286">
        <w:rPr>
          <w:sz w:val="24"/>
          <w:szCs w:val="24"/>
        </w:rPr>
        <w:t xml:space="preserve"> the ceiling effect seen in MMSE scores (see Figure 1</w:t>
      </w:r>
      <w:r w:rsidR="00271EA0">
        <w:rPr>
          <w:sz w:val="24"/>
          <w:szCs w:val="24"/>
        </w:rPr>
        <w:t xml:space="preserve"> and Supplementary Figure 2</w:t>
      </w:r>
      <w:r w:rsidR="003A3286">
        <w:rPr>
          <w:sz w:val="24"/>
          <w:szCs w:val="24"/>
        </w:rPr>
        <w:t xml:space="preserve">). </w:t>
      </w:r>
    </w:p>
    <w:p w14:paraId="65E83176" w14:textId="32A6D5E1"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w:t>
      </w:r>
      <w:r w:rsidR="002B54EF">
        <w:rPr>
          <w:sz w:val="24"/>
          <w:szCs w:val="24"/>
        </w:rPr>
        <w:t xml:space="preserve">split into three categories </w:t>
      </w:r>
      <w:r w:rsidR="003E5762">
        <w:rPr>
          <w:sz w:val="24"/>
          <w:szCs w:val="24"/>
        </w:rPr>
        <w:t xml:space="preserve">based on </w:t>
      </w:r>
      <w:ins w:id="72" w:author="Adrian Owen" w:date="2019-01-08T15:50:00Z">
        <w:r w:rsidR="008F0D54">
          <w:rPr>
            <w:sz w:val="24"/>
            <w:szCs w:val="24"/>
          </w:rPr>
          <w:t xml:space="preserve">the results of the </w:t>
        </w:r>
      </w:ins>
      <w:r w:rsidR="003E5762">
        <w:rPr>
          <w:sz w:val="24"/>
          <w:szCs w:val="24"/>
        </w:rPr>
        <w:t xml:space="preserve">MoCA </w:t>
      </w:r>
      <w:del w:id="73" w:author="Adrian Owen" w:date="2019-01-08T15:50:00Z">
        <w:r w:rsidR="003E5762" w:rsidDel="008F0D54">
          <w:rPr>
            <w:sz w:val="24"/>
            <w:szCs w:val="24"/>
          </w:rPr>
          <w:delText>scores</w:delText>
        </w:r>
        <w:r w:rsidR="008A4F56" w:rsidDel="008F0D54">
          <w:rPr>
            <w:sz w:val="24"/>
            <w:szCs w:val="24"/>
          </w:rPr>
          <w:delText xml:space="preserve"> </w:delText>
        </w:r>
      </w:del>
      <w:ins w:id="74" w:author="Adrian Owen" w:date="2019-01-08T15:50:00Z">
        <w:r w:rsidR="008F0D54">
          <w:rPr>
            <w:sz w:val="24"/>
            <w:szCs w:val="24"/>
          </w:rPr>
          <w:t>test</w:t>
        </w:r>
        <w:r w:rsidR="008F0D54">
          <w:rPr>
            <w:sz w:val="24"/>
            <w:szCs w:val="24"/>
          </w:rPr>
          <w:t xml:space="preserve"> </w:t>
        </w:r>
      </w:ins>
      <w:r w:rsidR="008A4F56">
        <w:rPr>
          <w:sz w:val="24"/>
          <w:szCs w:val="24"/>
        </w:rPr>
        <w:t>(</w:t>
      </w:r>
      <w:r w:rsidR="00E852A7">
        <w:rPr>
          <w:sz w:val="24"/>
          <w:szCs w:val="24"/>
        </w:rPr>
        <w:t>See Figure 1</w:t>
      </w:r>
      <w:r w:rsidR="008A4F56">
        <w:rPr>
          <w:sz w:val="24"/>
          <w:szCs w:val="24"/>
        </w:rPr>
        <w:t>)</w:t>
      </w:r>
      <w:r w:rsidR="002B54EF">
        <w:rPr>
          <w:sz w:val="24"/>
          <w:szCs w:val="24"/>
        </w:rPr>
        <w:t xml:space="preserve">: unimpaired (n=25) MoCA score </w:t>
      </w:r>
      <w:r w:rsidR="002B54EF">
        <w:rPr>
          <w:rFonts w:ascii="Calibri" w:hAnsi="Calibri"/>
          <w:sz w:val="24"/>
          <w:szCs w:val="24"/>
        </w:rPr>
        <w:t>≥26</w:t>
      </w:r>
      <w:r w:rsidR="002B54EF">
        <w:rPr>
          <w:sz w:val="24"/>
          <w:szCs w:val="24"/>
        </w:rPr>
        <w:t xml:space="preserve">, borderline cognitive impairment (n=14) MoCA score 23-25, and impaired (n=12) MoCA score </w:t>
      </w:r>
      <w:r w:rsidR="002B54EF">
        <w:rPr>
          <w:rFonts w:ascii="Calibri" w:hAnsi="Calibri"/>
          <w:sz w:val="24"/>
          <w:szCs w:val="24"/>
        </w:rPr>
        <w:t>≤</w:t>
      </w:r>
      <w:r w:rsidR="002B54EF">
        <w:rPr>
          <w:sz w:val="24"/>
          <w:szCs w:val="24"/>
        </w:rPr>
        <w:t xml:space="preserve"> 22</w:t>
      </w:r>
      <w:r w:rsidR="007D2AC1">
        <w:rPr>
          <w:sz w:val="24"/>
          <w:szCs w:val="24"/>
        </w:rPr>
        <w:t xml:space="preserve">, </w:t>
      </w:r>
      <w:r w:rsidR="002B54EF">
        <w:rPr>
          <w:sz w:val="24"/>
          <w:szCs w:val="24"/>
        </w:rPr>
        <w:t>based on thresholds from previous literature</w:t>
      </w:r>
      <w:r w:rsidR="005B689D">
        <w:rPr>
          <w:sz w:val="24"/>
          <w:szCs w:val="24"/>
        </w:rPr>
        <w:t xml:space="preserve"> </w:t>
      </w:r>
      <w:r w:rsidR="00EC2EBD">
        <w:rPr>
          <w:sz w:val="24"/>
          <w:szCs w:val="24"/>
        </w:rPr>
        <w:t>(e.g.</w:t>
      </w:r>
      <w:r w:rsidR="00EC2EBD" w:rsidRPr="00357752">
        <w:rPr>
          <w:sz w:val="24"/>
          <w:szCs w:val="24"/>
        </w:rPr>
        <w:t xml:space="preserve"> </w:t>
      </w:r>
      <w:r w:rsidR="00357752" w:rsidRPr="00357752">
        <w:rPr>
          <w:sz w:val="24"/>
          <w:szCs w:val="24"/>
        </w:rPr>
        <w:fldChar w:fldCharType="begin" w:fldLock="1"/>
      </w:r>
      <w:r w:rsidR="00A8204C">
        <w:rPr>
          <w:sz w:val="24"/>
          <w:szCs w:val="24"/>
        </w:rPr>
        <w:instrText>ADDIN CSL_CITATION {"citationItems":[{"id":"ITEM-1","itemData":{"DOI":"10.1159/000323867","ISBN":"1420-8008","ISSN":"14208008","PMID":"21282950","abstract":"&lt;i&gt;Aims:&lt;/i&gt;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value.","author":[{"dropping-particle":"","family":"Damian","given":"Anne M.","non-dropping-particle":"","parse-names":false,"suffix":""},{"dropping-particle":"","family":"Jacobson","given":"Sandra A.","non-dropping-particle":"","parse-names":false,"suffix":""},{"dropping-particle":"","family":"Hentz","given":"Joseph G.","non-dropping-particle":"","parse-names":false,"suffix":""},{"dropping-particle":"","family":"Belden","given":"Christine M.","non-dropping-particle":"","parse-names":false,"suffix":""},{"dropping-particle":"","family":"Shill","given":"Holly A.","non-dropping-particle":"","parse-names":false,"suffix":""},{"dropping-particle":"","family":"Sabbagh","given":"Marwan N.","non-dropping-particle":"","parse-names":false,"suffix":""},{"dropping-particle":"","family":"Caviness","given":"John N.","non-dropping-particle":"","parse-names":false,"suffix":""},{"dropping-particle":"","family":"Adler","given":"Charles H.","non-dropping-particle":"","parse-names":false,"suffix":""}],"container-title":"Dementia and Geriatric Cognitive Disorders","id":"ITEM-1","issue":"2","issued":{"date-parts":[["2011"]]},"page":"126-131","title":"The montreal cognitive assessment and the mini-mental state examination as screening instruments for cognitive impairment: Item analyses and threshold scores","type":"article-journal","volume":"31"},"uris":["http://www.mendeley.com/documents/?uuid=37d2764f-022d-4334-988b-8950b5a810f8"]},{"id":"ITEM-2","itemData":{"DOI":"10.1097/WNN.0b013e31828b7d26.Cognitive","abstract":"Objective—We sought to compare age-related performance on the Mini-Mental State Examination (MMSE) and the Montreal Cognitive Assessment (MoCA) across the adult lifespan in an asymptomatic, presumably normal, sample. Background—The MMSE is the most commonly used brief cognitive screening test; however, the MoCA may be better at detecting early cognitive dysfunction. Methods—We gave the MMSE and MoCA to 254 community-dwelling participants ranging in age from 20 to 89, stratified by decade and we compared their scores using the Wilcoxon signed rank test. Results—For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author":[{"dropping-particle":"","family":"Gluhm","given":"Shea","non-dropping-particle":"","parse-names":false,"suffix":""},{"dropping-particle":"","family":"Goldstein","given":"Jody","non-dropping-particle":"","parse-names":false,"suffix":""},{"dropping-particle":"","family":"Loc","given":"Kiet","non-dropping-particle":"","parse-names":false,"suffix":""},{"dropping-particle":"","family":"Colt","given":"Alexandra","non-dropping-particle":"","parse-names":false,"suffix":""},{"dropping-particle":"Van","family":"Liew","given":"Charles","non-dropping-particle":"","parse-names":false,"suffix":""},{"dropping-particle":"","family":"Corey-Bloom","given":"Jody","non-dropping-particle":"","parse-names":false,"suffix":""}],"container-title":"Cognitive Behavioural Neurology","id":"ITEM-2","issue":"1","issued":{"date-parts":[["2013"]]},"page":"1-5","title":"Cognitive Performance on the Mini-Mental State Examination and the Montreal Cognitive Assessment Across the Healthy Adult Lifespan","type":"article-journal","volume":"26"},"uris":["http://www.mendeley.com/documents/?uuid=84928a4d-0942-4843-a953-511bfbb11313"]},{"id":"ITEM-3","itemData":{"DOI":"10.1080/13825585.2015.1041449","ISBN":"1382-5585","ISSN":"1382-5585","PMID":"25942388","abstract":"The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(≤12 Years, 13-15, ≥16 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stratifications.","author":[{"dropping-particle":"","family":"Malek-Ahmadi","given":"Michael","non-dropping-particle":"","parse-names":false,"suffix":""},{"dropping-particle":"","family":"Powell","given":"Jessica J.","non-dropping-particle":"","parse-names":false,"suffix":""},{"dropping-particle":"","family":"Belden","given":"Christine M.","non-dropping-particle":"","parse-names":false,"suffix":""},{"dropping-particle":"","family":"O’Connor","given":"Kathy","non-dropping-particle":"","parse-names":false,"suffix":""},{"dropping-particle":"","family":"Evans","given":"Linda","non-dropping-particle":"","parse-names":false,"suffix":""},{"dropping-particle":"","family":"Coon","given":"David W.","non-dropping-particle":"","parse-names":false,"suffix":""},{"dropping-particle":"","family":"Nieri","given":"Walter","non-dropping-particle":"","parse-names":false,"suffix":""}],"container-title":"Aging, Neuropsychology, and Cognition","id":"ITEM-3","issue":"6","issued":{"date-parts":[["2015"]]},"page":"755-761","publisher":"Routledge","title":"Age- and education-adjusted normative data for the Montreal Cognitive Assessment (MoCA) in older adults age 70–99","type":"article-journal","volume":"22"},"uris":["http://www.mendeley.com/documents/?uuid=15fe0be0-695a-4d26-88a0-e8dafc6553f7"]}],"mendeley":{"formattedCitation":"&lt;sup&gt;13–15&lt;/sup&gt;","plainTextFormattedCitation":"13–15","previouslyFormattedCitation":"&lt;sup&gt;11,13,14&lt;/sup&gt;"},"properties":{"noteIndex":0},"schema":"https://github.com/citation-style-language/schema/raw/master/csl-citation.json"}</w:instrText>
      </w:r>
      <w:r w:rsidR="00357752" w:rsidRPr="00357752">
        <w:rPr>
          <w:sz w:val="24"/>
          <w:szCs w:val="24"/>
        </w:rPr>
        <w:fldChar w:fldCharType="separate"/>
      </w:r>
      <w:r w:rsidR="00A8204C" w:rsidRPr="00A8204C">
        <w:rPr>
          <w:noProof/>
          <w:sz w:val="24"/>
          <w:szCs w:val="24"/>
          <w:vertAlign w:val="superscript"/>
        </w:rPr>
        <w:t>13–15</w:t>
      </w:r>
      <w:r w:rsidR="00357752" w:rsidRPr="00357752">
        <w:rPr>
          <w:sz w:val="24"/>
          <w:szCs w:val="24"/>
        </w:rPr>
        <w:fldChar w:fldCharType="end"/>
      </w:r>
      <w:r w:rsidR="00357752">
        <w:rPr>
          <w:sz w:val="24"/>
          <w:szCs w:val="24"/>
          <w:lang w:val="da-DK"/>
        </w:rPr>
        <w:t>)</w:t>
      </w:r>
      <w:r w:rsidR="002B54EF" w:rsidRPr="00F03CBB">
        <w:rPr>
          <w:sz w:val="24"/>
          <w:szCs w:val="24"/>
          <w:lang w:val="da-DK"/>
        </w:rPr>
        <w:t xml:space="preserve"> </w:t>
      </w:r>
      <w:del w:id="75" w:author="Adrian Owen" w:date="2019-01-08T15:51:00Z">
        <w:r w:rsidR="007D2AC1" w:rsidDel="009B013B">
          <w:rPr>
            <w:sz w:val="24"/>
            <w:szCs w:val="24"/>
            <w:lang w:val="da-DK"/>
          </w:rPr>
          <w:delText xml:space="preserve">The </w:delText>
        </w:r>
      </w:del>
      <w:ins w:id="76" w:author="Adrian Owen" w:date="2019-01-08T15:51:00Z">
        <w:r w:rsidR="009B013B">
          <w:rPr>
            <w:sz w:val="24"/>
            <w:szCs w:val="24"/>
            <w:lang w:val="da-DK"/>
          </w:rPr>
          <w:t>A</w:t>
        </w:r>
        <w:r w:rsidR="009B013B">
          <w:rPr>
            <w:sz w:val="24"/>
            <w:szCs w:val="24"/>
            <w:lang w:val="da-DK"/>
          </w:rPr>
          <w:t xml:space="preserve"> </w:t>
        </w:r>
      </w:ins>
      <w:r w:rsidR="007D2AC1">
        <w:rPr>
          <w:sz w:val="24"/>
          <w:szCs w:val="24"/>
          <w:lang w:val="da-DK"/>
        </w:rPr>
        <w:t xml:space="preserve">ceiling effect precluded </w:t>
      </w:r>
      <w:del w:id="77" w:author="Adrian Owen" w:date="2019-01-08T15:51:00Z">
        <w:r w:rsidR="007D2AC1" w:rsidDel="009B013B">
          <w:rPr>
            <w:sz w:val="24"/>
            <w:szCs w:val="24"/>
            <w:lang w:val="da-DK"/>
          </w:rPr>
          <w:delText xml:space="preserve">performing </w:delText>
        </w:r>
        <w:r w:rsidR="007D2AC1" w:rsidDel="009B013B">
          <w:rPr>
            <w:sz w:val="24"/>
            <w:szCs w:val="24"/>
          </w:rPr>
          <w:delText>t</w:delText>
        </w:r>
        <w:r w:rsidR="00335A31" w:rsidRPr="00D84897" w:rsidDel="009B013B">
          <w:rPr>
            <w:sz w:val="24"/>
            <w:szCs w:val="24"/>
          </w:rPr>
          <w:delText>his</w:delText>
        </w:r>
      </w:del>
      <w:ins w:id="78" w:author="Adrian Owen" w:date="2019-01-08T15:51:00Z">
        <w:r w:rsidR="009B013B">
          <w:rPr>
            <w:sz w:val="24"/>
            <w:szCs w:val="24"/>
            <w:lang w:val="da-DK"/>
          </w:rPr>
          <w:t>such an</w:t>
        </w:r>
      </w:ins>
      <w:r w:rsidR="00335A31" w:rsidRPr="00D84897">
        <w:rPr>
          <w:sz w:val="24"/>
          <w:szCs w:val="24"/>
        </w:rPr>
        <w:t xml:space="preserve"> analysis </w:t>
      </w:r>
      <w:ins w:id="79" w:author="Adrian Owen" w:date="2019-01-08T15:51:00Z">
        <w:r w:rsidR="009B013B">
          <w:rPr>
            <w:sz w:val="24"/>
            <w:szCs w:val="24"/>
          </w:rPr>
          <w:t>for the</w:t>
        </w:r>
      </w:ins>
      <w:del w:id="80" w:author="Adrian Owen" w:date="2019-01-08T15:51:00Z">
        <w:r w:rsidR="00335A31" w:rsidRPr="00D84897" w:rsidDel="009B013B">
          <w:rPr>
            <w:sz w:val="24"/>
            <w:szCs w:val="24"/>
          </w:rPr>
          <w:delText>on</w:delText>
        </w:r>
      </w:del>
      <w:r w:rsidR="00335A31" w:rsidRPr="00D84897">
        <w:rPr>
          <w:sz w:val="24"/>
          <w:szCs w:val="24"/>
        </w:rPr>
        <w:t xml:space="preserve"> MMSE </w:t>
      </w:r>
      <w:r w:rsidR="004C0581">
        <w:rPr>
          <w:sz w:val="24"/>
          <w:szCs w:val="24"/>
        </w:rPr>
        <w:t>results</w:t>
      </w:r>
      <w:r w:rsidR="00D84897">
        <w:rPr>
          <w:sz w:val="24"/>
          <w:szCs w:val="24"/>
        </w:rPr>
        <w:t xml:space="preserve">. </w:t>
      </w:r>
    </w:p>
    <w:p w14:paraId="15D7A1D2" w14:textId="574E10DC" w:rsidR="0004680F" w:rsidRDefault="0004680F" w:rsidP="0004680F">
      <w:pPr>
        <w:ind w:firstLine="567"/>
        <w:rPr>
          <w:sz w:val="24"/>
          <w:szCs w:val="24"/>
        </w:rPr>
      </w:pPr>
      <w:r>
        <w:rPr>
          <w:sz w:val="24"/>
          <w:szCs w:val="24"/>
        </w:rPr>
        <w:t xml:space="preserve">Using the same method as </w:t>
      </w:r>
      <w:r>
        <w:rPr>
          <w:sz w:val="24"/>
          <w:szCs w:val="24"/>
        </w:rPr>
        <w:fldChar w:fldCharType="begin" w:fldLock="1"/>
      </w:r>
      <w:r>
        <w:rPr>
          <w:sz w:val="24"/>
          <w:szCs w:val="24"/>
        </w:rPr>
        <w:instrText>ADDIN CSL_CITATION {"citationItems":[{"id":"ITEM-1","itemData":{"DOI":"10.1159/000478008","ISSN":"16645464","abstract":"Background/Aims: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author":[{"dropping-particle":"","family":"Brenkel","given":"Megan","non-dropping-particle":"","parse-names":false,"suffix":""},{"dropping-particle":"","family":"Shulman","given":"Kenneth","non-dropping-particle":"","parse-names":false,"suffix":""},{"dropping-particle":"","family":"Hazan","given":"Elias","non-dropping-particle":"","parse-names":false,"suffix":""},{"dropping-particle":"","family":"Herrmann","given":"Nathan","non-dropping-particle":"","parse-names":false,"suffix":""},{"dropping-particle":"","family":"Owen","given":"Adrian M.","non-dropping-particle":"","parse-names":false,"suffix":""}],"container-title":"Dementia and Geriatric Cognitive Disorders Extra","id":"ITEM-1","issue":"2","issued":{"date-parts":[["2017"]]},"page":"249-256","title":"Assessing Capacity in the Elderly: Comparing the MoCA with a Novel Computerized Battery of Executive Function","type":"article-journal","volume":"7"},"uris":["http://www.mendeley.com/documents/?uuid=e65facd4-4f3d-4990-ace1-f7cf7a2c876c"]}],"mendeley":{"formattedCitation":"&lt;sup&gt;11&lt;/sup&gt;","manualFormatting":"Brenkel et al. (2017)","plainTextFormattedCitation":"11","previouslyFormattedCitation":"&lt;sup&gt;15&lt;/sup&gt;"},"properties":{"noteIndex":0},"schema":"https://github.com/citation-style-language/schema/raw/master/csl-citation.json"}</w:instrText>
      </w:r>
      <w:r>
        <w:rPr>
          <w:sz w:val="24"/>
          <w:szCs w:val="24"/>
        </w:rPr>
        <w:fldChar w:fldCharType="separate"/>
      </w:r>
      <w:r>
        <w:rPr>
          <w:noProof/>
          <w:sz w:val="24"/>
          <w:szCs w:val="24"/>
        </w:rPr>
        <w:t>Brenkel et al. (</w:t>
      </w:r>
      <w:r w:rsidRPr="00D96A08">
        <w:rPr>
          <w:noProof/>
          <w:sz w:val="24"/>
          <w:szCs w:val="24"/>
        </w:rPr>
        <w:t>2017)</w:t>
      </w:r>
      <w:r>
        <w:rPr>
          <w:sz w:val="24"/>
          <w:szCs w:val="24"/>
        </w:rPr>
        <w:fldChar w:fldCharType="end"/>
      </w:r>
      <w:r>
        <w:rPr>
          <w:sz w:val="24"/>
          <w:szCs w:val="24"/>
        </w:rPr>
        <w:t xml:space="preserve">, each participant in the borderline </w:t>
      </w:r>
      <w:ins w:id="81" w:author="Adrian Owen" w:date="2019-01-08T15:51:00Z">
        <w:r w:rsidR="009B013B">
          <w:rPr>
            <w:sz w:val="24"/>
            <w:szCs w:val="24"/>
          </w:rPr>
          <w:t xml:space="preserve">MoCA </w:t>
        </w:r>
      </w:ins>
      <w:r>
        <w:rPr>
          <w:sz w:val="24"/>
          <w:szCs w:val="24"/>
        </w:rPr>
        <w:t xml:space="preserve">group </w:t>
      </w:r>
      <w:ins w:id="82" w:author="Adrian Owen" w:date="2019-01-08T15:51:00Z">
        <w:r w:rsidR="009B013B">
          <w:rPr>
            <w:sz w:val="24"/>
            <w:szCs w:val="24"/>
          </w:rPr>
          <w:t xml:space="preserve">(N=14) </w:t>
        </w:r>
      </w:ins>
      <w:r>
        <w:rPr>
          <w:sz w:val="24"/>
          <w:szCs w:val="24"/>
        </w:rPr>
        <w:t>was reallocated to either the impaired or unimpaired groups based on their CBS test scores as follows: If the participant’s score on one of the 12 tasks was less than or equal to the average score of the impaired group (on that task) they were categorized as impaired. If their score on a particular task was greater than or equal to the average score of the unimpaired group (on that task) they were classified as unimpaired. If their score fell between the average scores of the impaired and unimpaired groups they remained classified as borderline. This procedure was conducted for each individual CBS test as well as all possible combinations</w:t>
      </w:r>
      <w:ins w:id="83" w:author="Adrian Owen" w:date="2019-01-08T15:52:00Z">
        <w:r w:rsidR="009B013B">
          <w:rPr>
            <w:sz w:val="24"/>
            <w:szCs w:val="24"/>
          </w:rPr>
          <w:t xml:space="preserve"> of tests</w:t>
        </w:r>
      </w:ins>
      <w:r>
        <w:rPr>
          <w:sz w:val="24"/>
          <w:szCs w:val="24"/>
        </w:rPr>
        <w:t xml:space="preserve">. When multiple tests were used, participants were only categorized if categorization was consistent across all tests in the combination. </w:t>
      </w:r>
    </w:p>
    <w:p w14:paraId="1153B1FA" w14:textId="73B9C09A" w:rsidR="00960595" w:rsidRDefault="0004680F" w:rsidP="00960595">
      <w:pPr>
        <w:jc w:val="center"/>
        <w:rPr>
          <w:sz w:val="24"/>
          <w:szCs w:val="24"/>
        </w:rPr>
      </w:pPr>
      <w:r>
        <w:rPr>
          <w:noProof/>
          <w:sz w:val="24"/>
          <w:szCs w:val="24"/>
          <w:lang w:val="en-US"/>
        </w:rPr>
        <w:drawing>
          <wp:inline distT="0" distB="0" distL="0" distR="0" wp14:anchorId="381ECAEF" wp14:editId="1E88448B">
            <wp:extent cx="4840941" cy="4592955"/>
            <wp:effectExtent l="0" t="0" r="1079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s.png"/>
                    <pic:cNvPicPr/>
                  </pic:nvPicPr>
                  <pic:blipFill rotWithShape="1">
                    <a:blip r:embed="rId10">
                      <a:extLst>
                        <a:ext uri="{28A0092B-C50C-407E-A947-70E740481C1C}">
                          <a14:useLocalDpi xmlns:a14="http://schemas.microsoft.com/office/drawing/2010/main" val="0"/>
                        </a:ext>
                      </a:extLst>
                    </a:blip>
                    <a:srcRect r="18552"/>
                    <a:stretch/>
                  </pic:blipFill>
                  <pic:spPr bwMode="auto">
                    <a:xfrm>
                      <a:off x="0" y="0"/>
                      <a:ext cx="4840941" cy="459295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2DEB3C8B" w14:textId="1E1FD2E6" w:rsidR="0004680F" w:rsidRPr="0004680F" w:rsidRDefault="0004680F" w:rsidP="0004680F">
      <w:pPr>
        <w:rPr>
          <w:sz w:val="20"/>
          <w:szCs w:val="20"/>
        </w:rPr>
      </w:pPr>
      <w:r w:rsidRPr="0004680F">
        <w:rPr>
          <w:rFonts w:cs="ArialMT"/>
          <w:sz w:val="20"/>
          <w:szCs w:val="20"/>
        </w:rPr>
        <w:t xml:space="preserve">Figure 1. </w:t>
      </w:r>
      <w:r w:rsidR="00760217">
        <w:rPr>
          <w:rFonts w:cs="ArialMT"/>
          <w:sz w:val="20"/>
          <w:szCs w:val="20"/>
        </w:rPr>
        <w:t>The proportion of participants categorized as unimpaired, impaired, or borderline is shown. The MoCA alone categorizes 72% of participants leaving 28% in the borderlin</w:t>
      </w:r>
      <w:r w:rsidR="00C52968">
        <w:rPr>
          <w:rFonts w:cs="ArialMT"/>
          <w:sz w:val="20"/>
          <w:szCs w:val="20"/>
        </w:rPr>
        <w:t>e</w:t>
      </w:r>
      <w:r w:rsidR="00B21BF0">
        <w:rPr>
          <w:rFonts w:cs="ArialMT"/>
          <w:sz w:val="20"/>
          <w:szCs w:val="20"/>
        </w:rPr>
        <w:t xml:space="preserve"> category. The addition of the Spatial P</w:t>
      </w:r>
      <w:r w:rsidR="00C52968">
        <w:rPr>
          <w:rFonts w:cs="ArialMT"/>
          <w:sz w:val="20"/>
          <w:szCs w:val="20"/>
        </w:rPr>
        <w:t xml:space="preserve">lanning task categorizes 92% of participants leaving only 8% in the borderline category. The MMSE scores are at ceiling and are not informative in this population. </w:t>
      </w:r>
    </w:p>
    <w:p w14:paraId="5B04FCA9" w14:textId="60631827" w:rsidR="00E53396" w:rsidRDefault="00B92BDA" w:rsidP="00ED0E30">
      <w:pPr>
        <w:ind w:firstLine="567"/>
        <w:rPr>
          <w:sz w:val="24"/>
          <w:szCs w:val="24"/>
        </w:rPr>
      </w:pPr>
      <w:del w:id="84" w:author="Adrian Owen" w:date="2019-01-08T15:52:00Z">
        <w:r w:rsidDel="009B013B">
          <w:rPr>
            <w:sz w:val="24"/>
            <w:szCs w:val="24"/>
          </w:rPr>
          <w:delText xml:space="preserve">With </w:delText>
        </w:r>
      </w:del>
      <w:ins w:id="85" w:author="Adrian Owen" w:date="2019-01-08T15:52:00Z">
        <w:r w:rsidR="009B013B">
          <w:rPr>
            <w:sz w:val="24"/>
            <w:szCs w:val="24"/>
          </w:rPr>
          <w:t>Using</w:t>
        </w:r>
        <w:r w:rsidR="009B013B">
          <w:rPr>
            <w:sz w:val="24"/>
            <w:szCs w:val="24"/>
          </w:rPr>
          <w:t xml:space="preserve"> </w:t>
        </w:r>
      </w:ins>
      <w:r>
        <w:rPr>
          <w:sz w:val="24"/>
          <w:szCs w:val="24"/>
        </w:rPr>
        <w:t xml:space="preserve">the MoCA </w:t>
      </w:r>
      <w:ins w:id="86" w:author="Adrian Owen" w:date="2019-01-08T15:52:00Z">
        <w:r w:rsidR="009B013B">
          <w:rPr>
            <w:sz w:val="24"/>
            <w:szCs w:val="24"/>
          </w:rPr>
          <w:t xml:space="preserve">score </w:t>
        </w:r>
      </w:ins>
      <w:r>
        <w:rPr>
          <w:sz w:val="24"/>
          <w:szCs w:val="24"/>
        </w:rPr>
        <w:t xml:space="preserve">alone, </w:t>
      </w:r>
      <w:r w:rsidR="0004680F">
        <w:rPr>
          <w:sz w:val="24"/>
          <w:szCs w:val="24"/>
        </w:rPr>
        <w:t>72</w:t>
      </w:r>
      <w:r>
        <w:rPr>
          <w:sz w:val="24"/>
          <w:szCs w:val="24"/>
        </w:rPr>
        <w:t>% of participants were classified</w:t>
      </w:r>
      <w:r w:rsidR="00145389">
        <w:rPr>
          <w:sz w:val="24"/>
          <w:szCs w:val="24"/>
        </w:rPr>
        <w:t xml:space="preserve"> as impaired</w:t>
      </w:r>
      <w:r w:rsidR="00F87D96">
        <w:rPr>
          <w:sz w:val="24"/>
          <w:szCs w:val="24"/>
        </w:rPr>
        <w:t xml:space="preserve"> (scores&lt;22)</w:t>
      </w:r>
      <w:r w:rsidR="00145389">
        <w:rPr>
          <w:sz w:val="24"/>
          <w:szCs w:val="24"/>
        </w:rPr>
        <w:t xml:space="preserve"> or unimpaired</w:t>
      </w:r>
      <w:r w:rsidR="00F87D96">
        <w:rPr>
          <w:sz w:val="24"/>
          <w:szCs w:val="24"/>
        </w:rPr>
        <w:t xml:space="preserve"> </w:t>
      </w:r>
      <w:del w:id="87" w:author="Adrian Owen" w:date="2019-01-08T15:53:00Z">
        <w:r w:rsidR="00F87D96" w:rsidDel="009B013B">
          <w:rPr>
            <w:sz w:val="24"/>
            <w:szCs w:val="24"/>
          </w:rPr>
          <w:delText>scores</w:delText>
        </w:r>
      </w:del>
      <w:r w:rsidR="00F87D96">
        <w:rPr>
          <w:sz w:val="24"/>
          <w:szCs w:val="24"/>
        </w:rPr>
        <w:t>(</w:t>
      </w:r>
      <w:ins w:id="88" w:author="Adrian Owen" w:date="2019-01-08T15:53:00Z">
        <w:r w:rsidR="009B013B">
          <w:rPr>
            <w:sz w:val="24"/>
            <w:szCs w:val="24"/>
          </w:rPr>
          <w:t xml:space="preserve">scores &gt; </w:t>
        </w:r>
      </w:ins>
      <w:r w:rsidR="00F87D96">
        <w:rPr>
          <w:sz w:val="24"/>
          <w:szCs w:val="24"/>
        </w:rPr>
        <w:t>26</w:t>
      </w:r>
      <w:del w:id="89" w:author="Adrian Owen" w:date="2019-01-08T15:53:00Z">
        <w:r w:rsidR="00F87D96" w:rsidDel="009B013B">
          <w:rPr>
            <w:sz w:val="24"/>
            <w:szCs w:val="24"/>
          </w:rPr>
          <w:delText>-30</w:delText>
        </w:r>
      </w:del>
      <w:r w:rsidR="00F87D96">
        <w:rPr>
          <w:sz w:val="24"/>
          <w:szCs w:val="24"/>
        </w:rPr>
        <w:t>)</w:t>
      </w:r>
      <w:r>
        <w:rPr>
          <w:sz w:val="24"/>
          <w:szCs w:val="24"/>
        </w:rPr>
        <w:t xml:space="preserve">. Adding </w:t>
      </w:r>
      <w:r w:rsidR="005761F9">
        <w:rPr>
          <w:sz w:val="24"/>
          <w:szCs w:val="24"/>
        </w:rPr>
        <w:t xml:space="preserve">one </w:t>
      </w:r>
      <w:r>
        <w:rPr>
          <w:sz w:val="24"/>
          <w:szCs w:val="24"/>
        </w:rPr>
        <w:t xml:space="preserve">CBS </w:t>
      </w:r>
      <w:r w:rsidR="005761F9">
        <w:rPr>
          <w:sz w:val="24"/>
          <w:szCs w:val="24"/>
        </w:rPr>
        <w:t xml:space="preserve">test (Spatial Planning) increased categorization </w:t>
      </w:r>
      <w:r w:rsidR="00A201BD">
        <w:rPr>
          <w:sz w:val="24"/>
          <w:szCs w:val="24"/>
        </w:rPr>
        <w:t>the most</w:t>
      </w:r>
      <w:r w:rsidR="005D7AF8">
        <w:rPr>
          <w:sz w:val="24"/>
          <w:szCs w:val="24"/>
        </w:rPr>
        <w:t xml:space="preserve"> (92</w:t>
      </w:r>
      <w:r w:rsidR="00671D30">
        <w:rPr>
          <w:sz w:val="24"/>
          <w:szCs w:val="24"/>
        </w:rPr>
        <w:t xml:space="preserve">%), </w:t>
      </w:r>
      <w:r w:rsidR="005D7AF8">
        <w:rPr>
          <w:sz w:val="24"/>
          <w:szCs w:val="24"/>
        </w:rPr>
        <w:t>leaving only 4</w:t>
      </w:r>
      <w:r w:rsidR="004C0581">
        <w:rPr>
          <w:sz w:val="24"/>
          <w:szCs w:val="24"/>
        </w:rPr>
        <w:t xml:space="preserve"> participants</w:t>
      </w:r>
      <w:r w:rsidR="00A201BD">
        <w:rPr>
          <w:sz w:val="24"/>
          <w:szCs w:val="24"/>
        </w:rPr>
        <w:t xml:space="preserve"> in the borderline group</w:t>
      </w:r>
      <w:r w:rsidR="0004680F">
        <w:rPr>
          <w:sz w:val="24"/>
          <w:szCs w:val="24"/>
        </w:rPr>
        <w:t xml:space="preserve"> (See Figure 1)</w:t>
      </w:r>
      <w:r w:rsidR="00A201BD">
        <w:rPr>
          <w:sz w:val="24"/>
          <w:szCs w:val="24"/>
        </w:rPr>
        <w:t xml:space="preserve">. </w:t>
      </w:r>
      <w:r>
        <w:rPr>
          <w:sz w:val="24"/>
          <w:szCs w:val="24"/>
        </w:rPr>
        <w:t xml:space="preserve">This was not </w:t>
      </w:r>
      <w:ins w:id="90" w:author="Adrian Owen" w:date="2019-01-08T15:55:00Z">
        <w:r w:rsidR="004D1BC9">
          <w:rPr>
            <w:sz w:val="24"/>
            <w:szCs w:val="24"/>
          </w:rPr>
          <w:t xml:space="preserve">simply </w:t>
        </w:r>
      </w:ins>
      <w:r>
        <w:rPr>
          <w:sz w:val="24"/>
          <w:szCs w:val="24"/>
        </w:rPr>
        <w:t>because Spatial Planning was the most difficult test, as the</w:t>
      </w:r>
      <w:r w:rsidR="00754655">
        <w:rPr>
          <w:sz w:val="24"/>
          <w:szCs w:val="24"/>
        </w:rPr>
        <w:t xml:space="preserve"> equally difficult </w:t>
      </w:r>
      <w:r w:rsidR="001B71A9">
        <w:rPr>
          <w:sz w:val="24"/>
          <w:szCs w:val="24"/>
        </w:rPr>
        <w:t>Spatial Span</w:t>
      </w:r>
      <w:r>
        <w:rPr>
          <w:sz w:val="24"/>
          <w:szCs w:val="24"/>
        </w:rPr>
        <w:t xml:space="preserve"> test</w:t>
      </w:r>
      <w:r w:rsidR="001B71A9">
        <w:rPr>
          <w:sz w:val="24"/>
          <w:szCs w:val="24"/>
        </w:rPr>
        <w:t xml:space="preserve"> left 5 participants in the borderline </w:t>
      </w:r>
      <w:r w:rsidR="00354152">
        <w:rPr>
          <w:sz w:val="24"/>
          <w:szCs w:val="24"/>
        </w:rPr>
        <w:t>group.</w:t>
      </w:r>
      <w:r w:rsidR="00ED0E30">
        <w:rPr>
          <w:sz w:val="24"/>
          <w:szCs w:val="24"/>
        </w:rPr>
        <w:t xml:space="preserve"> </w:t>
      </w:r>
      <w:r w:rsidR="00E53396">
        <w:rPr>
          <w:sz w:val="24"/>
          <w:szCs w:val="24"/>
        </w:rPr>
        <w:t xml:space="preserve">Test difficulty was determined </w:t>
      </w:r>
      <w:r>
        <w:rPr>
          <w:sz w:val="24"/>
          <w:szCs w:val="24"/>
        </w:rPr>
        <w:t xml:space="preserve">from </w:t>
      </w:r>
      <w:r w:rsidR="00754655">
        <w:rPr>
          <w:sz w:val="24"/>
          <w:szCs w:val="24"/>
        </w:rPr>
        <w:t xml:space="preserve">an unrelated study </w:t>
      </w:r>
      <w:r>
        <w:rPr>
          <w:sz w:val="24"/>
          <w:szCs w:val="24"/>
        </w:rPr>
        <w:t>with scores from 327 participants age 71-80</w:t>
      </w:r>
      <w:r w:rsidR="007F273D">
        <w:rPr>
          <w:sz w:val="24"/>
          <w:szCs w:val="24"/>
        </w:rPr>
        <w:t xml:space="preserve"> (see </w:t>
      </w:r>
      <w:r w:rsidR="00D62427">
        <w:rPr>
          <w:sz w:val="24"/>
          <w:szCs w:val="24"/>
        </w:rPr>
        <w:t>Supplementary Figure 1</w:t>
      </w:r>
      <w:r w:rsidR="007F273D">
        <w:rPr>
          <w:sz w:val="24"/>
          <w:szCs w:val="24"/>
        </w:rPr>
        <w:t>)</w:t>
      </w:r>
      <w:r w:rsidR="00ED0E30">
        <w:rPr>
          <w:sz w:val="24"/>
          <w:szCs w:val="24"/>
        </w:rPr>
        <w:t xml:space="preserve">. </w:t>
      </w:r>
    </w:p>
    <w:p w14:paraId="687A446D" w14:textId="6E044C6D" w:rsidR="005B689D" w:rsidRDefault="005761F9" w:rsidP="005B689D">
      <w:pPr>
        <w:ind w:firstLine="567"/>
        <w:rPr>
          <w:sz w:val="24"/>
          <w:szCs w:val="24"/>
        </w:rPr>
      </w:pPr>
      <w:r>
        <w:rPr>
          <w:sz w:val="24"/>
          <w:szCs w:val="24"/>
        </w:rPr>
        <w:t xml:space="preserve">Participants’ scores on </w:t>
      </w:r>
      <w:r w:rsidR="00A201BD">
        <w:rPr>
          <w:sz w:val="24"/>
          <w:szCs w:val="24"/>
        </w:rPr>
        <w:t xml:space="preserve">the three tests identified in </w:t>
      </w:r>
      <w:r w:rsidR="00B92BDA">
        <w:rPr>
          <w:sz w:val="24"/>
          <w:szCs w:val="24"/>
        </w:rPr>
        <w:t>the stepwise regressions</w:t>
      </w:r>
      <w:r w:rsidR="00A201BD">
        <w:rPr>
          <w:sz w:val="24"/>
          <w:szCs w:val="24"/>
        </w:rPr>
        <w:t xml:space="preserve"> (Feature Match, Odd One Out, and Spatial Planning)</w:t>
      </w:r>
      <w:r>
        <w:rPr>
          <w:sz w:val="24"/>
          <w:szCs w:val="24"/>
        </w:rPr>
        <w:t xml:space="preserve"> were converted to z-scores and averag</w:t>
      </w:r>
      <w:r w:rsidR="00B92BDA">
        <w:rPr>
          <w:sz w:val="24"/>
          <w:szCs w:val="24"/>
        </w:rPr>
        <w:t>ed to create a composite</w:t>
      </w:r>
      <w:r>
        <w:rPr>
          <w:sz w:val="24"/>
          <w:szCs w:val="24"/>
        </w:rPr>
        <w:t xml:space="preserve">. This composite score strongly correlated with MoCA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sidR="00B92BDA">
        <w:rPr>
          <w:sz w:val="24"/>
          <w:szCs w:val="24"/>
        </w:rPr>
        <w:t>, and</w:t>
      </w:r>
      <w:r w:rsidR="009D529F">
        <w:rPr>
          <w:sz w:val="24"/>
          <w:szCs w:val="24"/>
        </w:rPr>
        <w:t xml:space="preserve"> </w:t>
      </w:r>
      <w:r w:rsidR="00CC05AB">
        <w:rPr>
          <w:sz w:val="24"/>
          <w:szCs w:val="24"/>
        </w:rPr>
        <w:t xml:space="preserve">was </w:t>
      </w:r>
      <w:r w:rsidR="009D529F">
        <w:rPr>
          <w:sz w:val="24"/>
          <w:szCs w:val="24"/>
        </w:rPr>
        <w:t>slightly less correlated</w:t>
      </w:r>
      <w:r w:rsidR="00B92BDA">
        <w:rPr>
          <w:sz w:val="24"/>
          <w:szCs w:val="24"/>
        </w:rPr>
        <w:t xml:space="preserve"> </w:t>
      </w:r>
      <w:r w:rsidR="00CC05AB">
        <w:rPr>
          <w:sz w:val="24"/>
          <w:szCs w:val="24"/>
        </w:rPr>
        <w:t xml:space="preserve">with </w:t>
      </w:r>
      <w:r w:rsidR="003E4809">
        <w:rPr>
          <w:sz w:val="24"/>
          <w:szCs w:val="24"/>
        </w:rPr>
        <w:t>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 xml:space="preserve">&lt;0.001; see </w:t>
      </w:r>
      <w:r w:rsidR="006F32CF">
        <w:rPr>
          <w:sz w:val="24"/>
          <w:szCs w:val="24"/>
        </w:rPr>
        <w:t>Supplementary Figure 2</w:t>
      </w:r>
      <w:r>
        <w:rPr>
          <w:sz w:val="24"/>
          <w:szCs w:val="24"/>
        </w:rPr>
        <w:t xml:space="preserve">). </w:t>
      </w:r>
    </w:p>
    <w:p w14:paraId="2EEFAFB8" w14:textId="079D5E29" w:rsidR="005F0CCD" w:rsidRPr="002A535D" w:rsidRDefault="00702431" w:rsidP="00A50A2F">
      <w:pPr>
        <w:jc w:val="center"/>
        <w:rPr>
          <w:b/>
          <w:sz w:val="24"/>
          <w:szCs w:val="24"/>
        </w:rPr>
      </w:pPr>
      <w:r>
        <w:rPr>
          <w:b/>
          <w:sz w:val="24"/>
          <w:szCs w:val="24"/>
        </w:rPr>
        <w:t>DISCUSSION</w:t>
      </w:r>
    </w:p>
    <w:p w14:paraId="6D168735" w14:textId="6F568945" w:rsidR="00755E68" w:rsidRDefault="00357752" w:rsidP="00FB4347">
      <w:pPr>
        <w:tabs>
          <w:tab w:val="left" w:pos="709"/>
        </w:tabs>
        <w:ind w:firstLine="567"/>
        <w:rPr>
          <w:sz w:val="24"/>
          <w:szCs w:val="24"/>
        </w:rPr>
      </w:pPr>
      <w:r>
        <w:rPr>
          <w:sz w:val="24"/>
          <w:szCs w:val="24"/>
        </w:rPr>
        <w:t xml:space="preserve">The goal of this study was to </w:t>
      </w:r>
      <w:r w:rsidR="00271EA0">
        <w:rPr>
          <w:sz w:val="24"/>
          <w:szCs w:val="24"/>
        </w:rPr>
        <w:t xml:space="preserve">evaluate </w:t>
      </w:r>
      <w:del w:id="91" w:author="Adrian Owen" w:date="2019-01-08T15:55:00Z">
        <w:r w:rsidR="00271EA0" w:rsidDel="004D1BC9">
          <w:rPr>
            <w:sz w:val="24"/>
            <w:szCs w:val="24"/>
          </w:rPr>
          <w:delText xml:space="preserve">the feasibility of </w:delText>
        </w:r>
        <w:r w:rsidR="00FB4347" w:rsidDel="004D1BC9">
          <w:rPr>
            <w:sz w:val="24"/>
            <w:szCs w:val="24"/>
          </w:rPr>
          <w:delText>improving the state of</w:delText>
        </w:r>
      </w:del>
      <w:ins w:id="92" w:author="Adrian Owen" w:date="2019-01-08T15:55:00Z">
        <w:r w:rsidR="004D1BC9">
          <w:rPr>
            <w:sz w:val="24"/>
            <w:szCs w:val="24"/>
          </w:rPr>
          <w:t>whether</w:t>
        </w:r>
      </w:ins>
      <w:r w:rsidR="00FB4347">
        <w:rPr>
          <w:sz w:val="24"/>
          <w:szCs w:val="24"/>
        </w:rPr>
        <w:t xml:space="preserve"> cognitive testing and screening for dementia </w:t>
      </w:r>
      <w:ins w:id="93" w:author="Adrian Owen" w:date="2019-01-08T15:55:00Z">
        <w:r w:rsidR="004D1BC9">
          <w:rPr>
            <w:sz w:val="24"/>
            <w:szCs w:val="24"/>
          </w:rPr>
          <w:t xml:space="preserve">could be improved </w:t>
        </w:r>
      </w:ins>
      <w:r w:rsidR="00FB4347">
        <w:rPr>
          <w:sz w:val="24"/>
          <w:szCs w:val="24"/>
        </w:rPr>
        <w:t xml:space="preserve">using a novel online test battery. </w:t>
      </w:r>
      <w:commentRangeStart w:id="94"/>
      <w:r w:rsidR="00FB4347">
        <w:rPr>
          <w:sz w:val="24"/>
          <w:szCs w:val="24"/>
        </w:rPr>
        <w:t>Dementia is highly underdiagnosed and such a testing platform could help primary care physicians flag potential cognitive decline and serve as a signal that more in-depth cognitive testing is warranted.</w:t>
      </w:r>
      <w:r>
        <w:rPr>
          <w:sz w:val="24"/>
          <w:szCs w:val="24"/>
        </w:rPr>
        <w:t xml:space="preserve"> </w:t>
      </w:r>
      <w:commentRangeEnd w:id="94"/>
      <w:r w:rsidR="00917C73">
        <w:rPr>
          <w:rStyle w:val="CommentReference"/>
        </w:rPr>
        <w:commentReference w:id="94"/>
      </w:r>
      <w:r>
        <w:rPr>
          <w:sz w:val="24"/>
          <w:szCs w:val="24"/>
        </w:rPr>
        <w:t>W</w:t>
      </w:r>
      <w:r w:rsidR="00B92BDA">
        <w:rPr>
          <w:sz w:val="24"/>
          <w:szCs w:val="24"/>
        </w:rPr>
        <w:t>e found that</w:t>
      </w:r>
      <w:r w:rsidR="00633585">
        <w:rPr>
          <w:sz w:val="24"/>
          <w:szCs w:val="24"/>
        </w:rPr>
        <w:t xml:space="preserve"> </w:t>
      </w:r>
      <w:r w:rsidR="00B92BDA">
        <w:rPr>
          <w:sz w:val="24"/>
          <w:szCs w:val="24"/>
        </w:rPr>
        <w:t>tests from the CBS</w:t>
      </w:r>
      <w:r w:rsidR="00E2392B">
        <w:rPr>
          <w:sz w:val="24"/>
          <w:szCs w:val="24"/>
        </w:rPr>
        <w:t xml:space="preserve"> online cognitive </w:t>
      </w:r>
      <w:r w:rsidR="00633585">
        <w:rPr>
          <w:sz w:val="24"/>
          <w:szCs w:val="24"/>
        </w:rPr>
        <w:t xml:space="preserve">battery </w:t>
      </w:r>
      <w:r w:rsidR="00B92BDA">
        <w:rPr>
          <w:sz w:val="24"/>
          <w:szCs w:val="24"/>
        </w:rPr>
        <w:t>successfully identified</w:t>
      </w:r>
      <w:r w:rsidR="00633585">
        <w:rPr>
          <w:sz w:val="24"/>
          <w:szCs w:val="24"/>
        </w:rPr>
        <w:t xml:space="preserve">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r w:rsidR="005B3F20">
        <w:rPr>
          <w:sz w:val="24"/>
          <w:szCs w:val="24"/>
        </w:rPr>
        <w:t>MoCA</w:t>
      </w:r>
      <w:r w:rsidR="00E2392B">
        <w:rPr>
          <w:sz w:val="24"/>
          <w:szCs w:val="24"/>
        </w:rPr>
        <w:t xml:space="preserve"> </w:t>
      </w:r>
      <w:r w:rsidR="000E0916">
        <w:rPr>
          <w:sz w:val="24"/>
          <w:szCs w:val="24"/>
        </w:rPr>
        <w:t xml:space="preserve">or MMSE </w:t>
      </w:r>
      <w:r w:rsidR="00E2392B">
        <w:rPr>
          <w:sz w:val="24"/>
          <w:szCs w:val="24"/>
        </w:rPr>
        <w:t xml:space="preserve">returned </w:t>
      </w:r>
      <w:r w:rsidR="00D84897">
        <w:rPr>
          <w:sz w:val="24"/>
          <w:szCs w:val="24"/>
        </w:rPr>
        <w:t xml:space="preserve">ambiguous </w:t>
      </w:r>
      <w:r w:rsidR="00E2392B">
        <w:rPr>
          <w:sz w:val="24"/>
          <w:szCs w:val="24"/>
        </w:rPr>
        <w:t>scores.</w:t>
      </w:r>
      <w:r w:rsidR="00633585">
        <w:rPr>
          <w:sz w:val="24"/>
          <w:szCs w:val="24"/>
        </w:rPr>
        <w:t xml:space="preserve"> </w:t>
      </w:r>
      <w:r w:rsidR="00B92BDA">
        <w:rPr>
          <w:sz w:val="24"/>
          <w:szCs w:val="24"/>
        </w:rPr>
        <w:t>Specifically,</w:t>
      </w:r>
      <w:r w:rsidR="00755E68">
        <w:rPr>
          <w:sz w:val="24"/>
          <w:szCs w:val="24"/>
        </w:rPr>
        <w:t xml:space="preserve"> Feature Match and Odd One Out tasks best predicted MoCA scores</w:t>
      </w:r>
      <w:r w:rsidR="00145389">
        <w:rPr>
          <w:sz w:val="24"/>
          <w:szCs w:val="24"/>
        </w:rPr>
        <w:t>. A further</w:t>
      </w:r>
      <w:r w:rsidR="00755E68">
        <w:rPr>
          <w:sz w:val="24"/>
          <w:szCs w:val="24"/>
        </w:rPr>
        <w:t xml:space="preserve"> categorization analysis </w:t>
      </w:r>
      <w:r w:rsidR="00145389">
        <w:rPr>
          <w:sz w:val="24"/>
          <w:szCs w:val="24"/>
        </w:rPr>
        <w:t xml:space="preserve">showed that </w:t>
      </w:r>
      <w:del w:id="95" w:author="Adrian Owen" w:date="2019-01-08T15:56:00Z">
        <w:r w:rsidR="00145389" w:rsidDel="00917C73">
          <w:rPr>
            <w:sz w:val="24"/>
            <w:szCs w:val="24"/>
          </w:rPr>
          <w:delText xml:space="preserve">considering </w:delText>
        </w:r>
      </w:del>
      <w:r w:rsidR="005B3F20">
        <w:rPr>
          <w:sz w:val="24"/>
          <w:szCs w:val="24"/>
        </w:rPr>
        <w:t>one computerized test</w:t>
      </w:r>
      <w:ins w:id="96" w:author="Adrian Owen" w:date="2019-01-08T15:57:00Z">
        <w:r w:rsidR="00917C73">
          <w:rPr>
            <w:sz w:val="24"/>
            <w:szCs w:val="24"/>
          </w:rPr>
          <w:t xml:space="preserve"> of </w:t>
        </w:r>
      </w:ins>
      <w:del w:id="97" w:author="Adrian Owen" w:date="2019-01-08T15:57:00Z">
        <w:r w:rsidR="00145389" w:rsidDel="00917C73">
          <w:rPr>
            <w:sz w:val="24"/>
            <w:szCs w:val="24"/>
          </w:rPr>
          <w:delText>,</w:delText>
        </w:r>
      </w:del>
      <w:del w:id="98" w:author="Adrian Owen" w:date="2019-01-08T15:56:00Z">
        <w:r w:rsidR="00145389" w:rsidDel="00917C73">
          <w:rPr>
            <w:sz w:val="24"/>
            <w:szCs w:val="24"/>
          </w:rPr>
          <w:delText xml:space="preserve"> </w:delText>
        </w:r>
      </w:del>
      <w:r w:rsidR="00145389">
        <w:rPr>
          <w:sz w:val="24"/>
          <w:szCs w:val="24"/>
        </w:rPr>
        <w:t>Spatial Planning,</w:t>
      </w:r>
      <w:r w:rsidR="005B3F20">
        <w:rPr>
          <w:sz w:val="24"/>
          <w:szCs w:val="24"/>
        </w:rPr>
        <w:t xml:space="preserve"> </w:t>
      </w:r>
      <w:ins w:id="99" w:author="Adrian Owen" w:date="2019-01-08T15:57:00Z">
        <w:r w:rsidR="00917C73">
          <w:rPr>
            <w:sz w:val="24"/>
            <w:szCs w:val="24"/>
          </w:rPr>
          <w:t xml:space="preserve">when considered </w:t>
        </w:r>
      </w:ins>
      <w:r w:rsidR="005B3F20">
        <w:rPr>
          <w:sz w:val="24"/>
          <w:szCs w:val="24"/>
        </w:rPr>
        <w:t>in conjunction with the</w:t>
      </w:r>
      <w:r w:rsidR="00A955D4">
        <w:rPr>
          <w:sz w:val="24"/>
          <w:szCs w:val="24"/>
        </w:rPr>
        <w:t xml:space="preserve"> </w:t>
      </w:r>
      <w:r w:rsidR="00AB7B13">
        <w:rPr>
          <w:sz w:val="24"/>
          <w:szCs w:val="24"/>
        </w:rPr>
        <w:t>MoCA</w:t>
      </w:r>
      <w:ins w:id="100" w:author="Adrian Owen" w:date="2019-01-08T15:57:00Z">
        <w:r w:rsidR="00917C73">
          <w:rPr>
            <w:sz w:val="24"/>
            <w:szCs w:val="24"/>
          </w:rPr>
          <w:t xml:space="preserve"> score</w:t>
        </w:r>
      </w:ins>
      <w:r w:rsidR="00145389">
        <w:rPr>
          <w:sz w:val="24"/>
          <w:szCs w:val="24"/>
        </w:rPr>
        <w:t>,</w:t>
      </w:r>
      <w:r w:rsidR="005B3F20">
        <w:rPr>
          <w:sz w:val="24"/>
          <w:szCs w:val="24"/>
        </w:rPr>
        <w:t xml:space="preserve"> </w:t>
      </w:r>
      <w:r w:rsidR="00145389">
        <w:rPr>
          <w:sz w:val="24"/>
          <w:szCs w:val="24"/>
        </w:rPr>
        <w:t>classified</w:t>
      </w:r>
      <w:r w:rsidR="004F4341">
        <w:rPr>
          <w:sz w:val="24"/>
          <w:szCs w:val="24"/>
        </w:rPr>
        <w:t xml:space="preserve"> 92</w:t>
      </w:r>
      <w:r w:rsidR="00AB7B13">
        <w:rPr>
          <w:sz w:val="24"/>
          <w:szCs w:val="24"/>
        </w:rPr>
        <w:t>%</w:t>
      </w:r>
      <w:r w:rsidR="001F156D">
        <w:rPr>
          <w:sz w:val="24"/>
          <w:szCs w:val="24"/>
        </w:rPr>
        <w:t xml:space="preserve"> of participants as impaired or unimpaired (compared to </w:t>
      </w:r>
      <w:r w:rsidR="004F4341">
        <w:rPr>
          <w:sz w:val="24"/>
          <w:szCs w:val="24"/>
        </w:rPr>
        <w:t>72</w:t>
      </w:r>
      <w:r w:rsidR="00145389">
        <w:rPr>
          <w:sz w:val="24"/>
          <w:szCs w:val="24"/>
        </w:rPr>
        <w:t xml:space="preserve">% </w:t>
      </w:r>
      <w:del w:id="101" w:author="Adrian Owen" w:date="2019-01-08T15:57:00Z">
        <w:r w:rsidR="00145389" w:rsidDel="00917C73">
          <w:rPr>
            <w:sz w:val="24"/>
            <w:szCs w:val="24"/>
          </w:rPr>
          <w:delText xml:space="preserve">with </w:delText>
        </w:r>
      </w:del>
      <w:ins w:id="102" w:author="Adrian Owen" w:date="2019-01-08T15:57:00Z">
        <w:r w:rsidR="00917C73">
          <w:rPr>
            <w:sz w:val="24"/>
            <w:szCs w:val="24"/>
          </w:rPr>
          <w:t>using</w:t>
        </w:r>
        <w:r w:rsidR="00917C73">
          <w:rPr>
            <w:sz w:val="24"/>
            <w:szCs w:val="24"/>
          </w:rPr>
          <w:t xml:space="preserve"> </w:t>
        </w:r>
      </w:ins>
      <w:r w:rsidR="001F156D">
        <w:rPr>
          <w:sz w:val="24"/>
          <w:szCs w:val="24"/>
        </w:rPr>
        <w:t>the MoCA</w:t>
      </w:r>
      <w:r w:rsidR="00AB7B13">
        <w:rPr>
          <w:sz w:val="24"/>
          <w:szCs w:val="24"/>
        </w:rPr>
        <w:t xml:space="preserve"> </w:t>
      </w:r>
      <w:ins w:id="103" w:author="Adrian Owen" w:date="2019-01-08T15:57:00Z">
        <w:r w:rsidR="00917C73">
          <w:rPr>
            <w:sz w:val="24"/>
            <w:szCs w:val="24"/>
          </w:rPr>
          <w:t xml:space="preserve">score </w:t>
        </w:r>
      </w:ins>
      <w:r w:rsidR="00AB7B13">
        <w:rPr>
          <w:sz w:val="24"/>
          <w:szCs w:val="24"/>
        </w:rPr>
        <w:t>alone</w:t>
      </w:r>
      <w:r w:rsidR="00A955D4">
        <w:rPr>
          <w:sz w:val="24"/>
          <w:szCs w:val="24"/>
        </w:rPr>
        <w:t xml:space="preserve">). </w:t>
      </w:r>
      <w:r w:rsidR="00145389">
        <w:rPr>
          <w:sz w:val="24"/>
          <w:szCs w:val="24"/>
        </w:rPr>
        <w:t>Better classification of</w:t>
      </w:r>
      <w:r w:rsidR="00755E68">
        <w:rPr>
          <w:sz w:val="24"/>
          <w:szCs w:val="24"/>
        </w:rPr>
        <w:t xml:space="preserve"> individuals </w:t>
      </w:r>
      <w:r w:rsidR="00874B6B">
        <w:rPr>
          <w:sz w:val="24"/>
          <w:szCs w:val="24"/>
        </w:rPr>
        <w:t xml:space="preserve">with ambiguous scores </w:t>
      </w:r>
      <w:r w:rsidR="00755E68">
        <w:rPr>
          <w:sz w:val="24"/>
          <w:szCs w:val="24"/>
        </w:rPr>
        <w:t xml:space="preserve">has implications for treatment and quality of life. </w:t>
      </w:r>
      <w:r w:rsidR="000E0916">
        <w:rPr>
          <w:sz w:val="24"/>
          <w:szCs w:val="24"/>
        </w:rPr>
        <w:t xml:space="preserve">We were unable to perform this same analysis on </w:t>
      </w:r>
      <w:ins w:id="104" w:author="Adrian Owen" w:date="2019-01-08T15:57:00Z">
        <w:r w:rsidR="00917C73">
          <w:rPr>
            <w:sz w:val="24"/>
            <w:szCs w:val="24"/>
          </w:rPr>
          <w:t xml:space="preserve">the </w:t>
        </w:r>
      </w:ins>
      <w:r w:rsidR="000E0916">
        <w:rPr>
          <w:sz w:val="24"/>
          <w:szCs w:val="24"/>
        </w:rPr>
        <w:t xml:space="preserve">MMSE results due to a ceiling effect in </w:t>
      </w:r>
      <w:r w:rsidR="00145389">
        <w:rPr>
          <w:sz w:val="24"/>
          <w:szCs w:val="24"/>
        </w:rPr>
        <w:t xml:space="preserve">MMSE </w:t>
      </w:r>
      <w:r w:rsidR="000E0916">
        <w:rPr>
          <w:sz w:val="24"/>
          <w:szCs w:val="24"/>
        </w:rPr>
        <w:t>score distribution suggesting that the MMSE may not be appropriate for highly educated, aging populations.</w:t>
      </w:r>
    </w:p>
    <w:p w14:paraId="67B71654" w14:textId="72CB0E2F" w:rsidR="00755E68" w:rsidRDefault="00755E68" w:rsidP="00755E68">
      <w:pPr>
        <w:tabs>
          <w:tab w:val="left" w:pos="709"/>
        </w:tabs>
        <w:ind w:firstLine="567"/>
        <w:rPr>
          <w:sz w:val="24"/>
          <w:szCs w:val="24"/>
        </w:rPr>
      </w:pPr>
      <w:r>
        <w:rPr>
          <w:sz w:val="24"/>
          <w:szCs w:val="24"/>
        </w:rPr>
        <w:t xml:space="preserve">The composite score created from </w:t>
      </w:r>
      <w:r w:rsidR="000E0916">
        <w:rPr>
          <w:sz w:val="24"/>
          <w:szCs w:val="24"/>
        </w:rPr>
        <w:t>Feature Match, Odd One Out, and Spatial Planning</w:t>
      </w:r>
      <w:r>
        <w:rPr>
          <w:sz w:val="24"/>
          <w:szCs w:val="24"/>
        </w:rPr>
        <w:t xml:space="preserve"> was highly correlated with MoCA scores (</w:t>
      </w:r>
      <w:r w:rsidRPr="00A201BD">
        <w:rPr>
          <w:i/>
          <w:sz w:val="24"/>
          <w:szCs w:val="24"/>
        </w:rPr>
        <w:t>r</w:t>
      </w:r>
      <w:r>
        <w:rPr>
          <w:sz w:val="24"/>
          <w:szCs w:val="24"/>
        </w:rPr>
        <w:t xml:space="preserve">=0.74), </w:t>
      </w:r>
      <w:commentRangeStart w:id="105"/>
      <w:r>
        <w:rPr>
          <w:sz w:val="24"/>
          <w:szCs w:val="24"/>
        </w:rPr>
        <w:t xml:space="preserve">indicating that </w:t>
      </w:r>
      <w:r w:rsidR="009E4828">
        <w:rPr>
          <w:sz w:val="24"/>
          <w:szCs w:val="24"/>
        </w:rPr>
        <w:t xml:space="preserve">these three tests </w:t>
      </w:r>
      <w:r>
        <w:rPr>
          <w:sz w:val="24"/>
          <w:szCs w:val="24"/>
        </w:rPr>
        <w:t xml:space="preserve">may be an effective way to </w:t>
      </w:r>
      <w:r w:rsidR="004F4341">
        <w:rPr>
          <w:sz w:val="24"/>
          <w:szCs w:val="24"/>
        </w:rPr>
        <w:t>track</w:t>
      </w:r>
      <w:r>
        <w:rPr>
          <w:sz w:val="24"/>
          <w:szCs w:val="24"/>
        </w:rPr>
        <w:t xml:space="preserve"> cognitive changes in aging adults</w:t>
      </w:r>
      <w:r w:rsidR="004F4341">
        <w:rPr>
          <w:sz w:val="24"/>
          <w:szCs w:val="24"/>
        </w:rPr>
        <w:t xml:space="preserve"> over time</w:t>
      </w:r>
      <w:r w:rsidR="00754655">
        <w:rPr>
          <w:sz w:val="24"/>
          <w:szCs w:val="24"/>
        </w:rPr>
        <w:t>, independent of the MoCA</w:t>
      </w:r>
      <w:ins w:id="106" w:author="Adrian Owen" w:date="2019-01-08T15:57:00Z">
        <w:r w:rsidR="00917C73">
          <w:rPr>
            <w:sz w:val="24"/>
            <w:szCs w:val="24"/>
          </w:rPr>
          <w:t xml:space="preserve"> itself</w:t>
        </w:r>
      </w:ins>
      <w:r>
        <w:rPr>
          <w:sz w:val="24"/>
          <w:szCs w:val="24"/>
        </w:rPr>
        <w:t xml:space="preserve">. </w:t>
      </w:r>
      <w:commentRangeEnd w:id="105"/>
      <w:r w:rsidR="00917C73">
        <w:rPr>
          <w:rStyle w:val="CommentReference"/>
        </w:rPr>
        <w:commentReference w:id="105"/>
      </w:r>
    </w:p>
    <w:p w14:paraId="5762C1B9" w14:textId="1AB6177B" w:rsidR="00614F76" w:rsidRDefault="00A955D4" w:rsidP="009D529F">
      <w:pPr>
        <w:tabs>
          <w:tab w:val="left" w:pos="709"/>
        </w:tabs>
        <w:ind w:firstLine="567"/>
        <w:rPr>
          <w:sz w:val="24"/>
          <w:szCs w:val="24"/>
        </w:rPr>
      </w:pPr>
      <w:r>
        <w:rPr>
          <w:sz w:val="24"/>
          <w:szCs w:val="24"/>
        </w:rPr>
        <w:t xml:space="preserve">This study also </w:t>
      </w:r>
      <w:r w:rsidR="00FF2905">
        <w:rPr>
          <w:sz w:val="24"/>
          <w:szCs w:val="24"/>
        </w:rPr>
        <w:t xml:space="preserve">suggests that </w:t>
      </w:r>
      <w:r>
        <w:rPr>
          <w:sz w:val="24"/>
          <w:szCs w:val="24"/>
        </w:rPr>
        <w:t>a</w:t>
      </w:r>
      <w:r w:rsidR="00F25CC4">
        <w:rPr>
          <w:sz w:val="24"/>
          <w:szCs w:val="24"/>
        </w:rPr>
        <w:t xml:space="preserve">n online </w:t>
      </w:r>
      <w:r>
        <w:rPr>
          <w:sz w:val="24"/>
          <w:szCs w:val="24"/>
        </w:rPr>
        <w:t xml:space="preserve">test battery </w:t>
      </w:r>
      <w:r w:rsidR="00FF2905">
        <w:rPr>
          <w:sz w:val="24"/>
          <w:szCs w:val="24"/>
        </w:rPr>
        <w:t xml:space="preserve">is feasible to use </w:t>
      </w:r>
      <w:r w:rsidR="00BD2734">
        <w:rPr>
          <w:sz w:val="24"/>
          <w:szCs w:val="24"/>
        </w:rPr>
        <w:t>with</w:t>
      </w:r>
      <w:r>
        <w:rPr>
          <w:sz w:val="24"/>
          <w:szCs w:val="24"/>
        </w:rPr>
        <w:t xml:space="preserve"> older adult</w:t>
      </w:r>
      <w:r w:rsidR="00BD2734">
        <w:rPr>
          <w:sz w:val="24"/>
          <w:szCs w:val="24"/>
        </w:rPr>
        <w:t>s</w:t>
      </w:r>
      <w:r>
        <w:rPr>
          <w:sz w:val="24"/>
          <w:szCs w:val="24"/>
        </w:rPr>
        <w:t xml:space="preserve">. </w:t>
      </w:r>
      <w:r w:rsidR="00FF2905">
        <w:rPr>
          <w:sz w:val="24"/>
          <w:szCs w:val="24"/>
        </w:rPr>
        <w:t>B</w:t>
      </w:r>
      <w:r w:rsidR="00755E68">
        <w:rPr>
          <w:sz w:val="24"/>
          <w:szCs w:val="24"/>
        </w:rPr>
        <w:t>y 2036, 25% of the Canadian population will be over 65 years of age</w:t>
      </w:r>
      <w:r w:rsidR="00EC2EBD">
        <w:rPr>
          <w:sz w:val="24"/>
          <w:szCs w:val="24"/>
        </w:rPr>
        <w:fldChar w:fldCharType="begin" w:fldLock="1"/>
      </w:r>
      <w:r w:rsidR="00A8204C">
        <w:rPr>
          <w:sz w:val="24"/>
          <w:szCs w:val="24"/>
        </w:rPr>
        <w:instrText>ADDIN CSL_CITATION {"citationItems":[{"id":"ITEM-1","itemData":{"author":[{"dropping-particle":"","family":"Canada","given":"Statistics","non-dropping-particle":"","parse-names":false,"suffix":""}],"id":"ITEM-1","issued":{"date-parts":[["2016"]]},"title":"Census of Population, 1851 to 2016","type":"report"},"uris":["http://www.mendeley.com/documents/?uuid=19edd645-fffe-4874-86ef-9c4331c10ff4"]}],"mendeley":{"formattedCitation":"&lt;sup&gt;17&lt;/sup&gt;","plainTextFormattedCitation":"17","previouslyFormattedCitation":"&lt;sup&gt;17&lt;/sup&gt;"},"properties":{"noteIndex":0},"schema":"https://github.com/citation-style-language/schema/raw/master/csl-citation.json"}</w:instrText>
      </w:r>
      <w:r w:rsidR="00EC2EBD">
        <w:rPr>
          <w:sz w:val="24"/>
          <w:szCs w:val="24"/>
        </w:rPr>
        <w:fldChar w:fldCharType="separate"/>
      </w:r>
      <w:r w:rsidR="00FF132D" w:rsidRPr="00FF132D">
        <w:rPr>
          <w:noProof/>
          <w:sz w:val="24"/>
          <w:szCs w:val="24"/>
          <w:vertAlign w:val="superscript"/>
        </w:rPr>
        <w:t>17</w:t>
      </w:r>
      <w:r w:rsidR="00EC2EBD">
        <w:rPr>
          <w:sz w:val="24"/>
          <w:szCs w:val="24"/>
        </w:rPr>
        <w:fldChar w:fldCharType="end"/>
      </w:r>
      <w:r w:rsidR="00FF2905">
        <w:rPr>
          <w:sz w:val="24"/>
          <w:szCs w:val="24"/>
        </w:rPr>
        <w:t xml:space="preserve">, and </w:t>
      </w:r>
      <w:r>
        <w:rPr>
          <w:sz w:val="24"/>
          <w:szCs w:val="24"/>
        </w:rPr>
        <w:t xml:space="preserve">the ability to </w:t>
      </w:r>
      <w:r w:rsidR="000E0916">
        <w:rPr>
          <w:sz w:val="24"/>
          <w:szCs w:val="24"/>
        </w:rPr>
        <w:t>easily</w:t>
      </w:r>
      <w:r w:rsidR="00921C2D">
        <w:rPr>
          <w:sz w:val="24"/>
          <w:szCs w:val="24"/>
        </w:rPr>
        <w:t xml:space="preserve"> </w:t>
      </w:r>
      <w:r w:rsidR="000E0916">
        <w:rPr>
          <w:sz w:val="24"/>
          <w:szCs w:val="24"/>
        </w:rPr>
        <w:t xml:space="preserve">assess </w:t>
      </w:r>
      <w:r w:rsidR="00FF2905">
        <w:rPr>
          <w:sz w:val="24"/>
          <w:szCs w:val="24"/>
        </w:rPr>
        <w:t xml:space="preserve">these </w:t>
      </w:r>
      <w:r w:rsidR="000E0916">
        <w:rPr>
          <w:sz w:val="24"/>
          <w:szCs w:val="24"/>
        </w:rPr>
        <w:t xml:space="preserve">individuals </w:t>
      </w:r>
      <w:r w:rsidR="00FF2905">
        <w:rPr>
          <w:sz w:val="24"/>
          <w:szCs w:val="24"/>
        </w:rPr>
        <w:t>will be increasingly</w:t>
      </w:r>
      <w:r w:rsidR="000E0916">
        <w:rPr>
          <w:sz w:val="24"/>
          <w:szCs w:val="24"/>
        </w:rPr>
        <w:t xml:space="preserve"> important. The CBS battery </w:t>
      </w:r>
      <w:r w:rsidR="00FF2905">
        <w:rPr>
          <w:sz w:val="24"/>
          <w:szCs w:val="24"/>
        </w:rPr>
        <w:t>is ideal</w:t>
      </w:r>
      <w:r w:rsidR="00E77C97">
        <w:rPr>
          <w:sz w:val="24"/>
          <w:szCs w:val="24"/>
        </w:rPr>
        <w:t xml:space="preserve"> because it </w:t>
      </w:r>
      <w:r w:rsidR="009E4828">
        <w:rPr>
          <w:sz w:val="24"/>
          <w:szCs w:val="24"/>
        </w:rPr>
        <w:t>can</w:t>
      </w:r>
      <w:r w:rsidR="000E0916">
        <w:rPr>
          <w:sz w:val="24"/>
          <w:szCs w:val="24"/>
        </w:rPr>
        <w:t xml:space="preserve"> be administered</w:t>
      </w:r>
      <w:r>
        <w:rPr>
          <w:sz w:val="24"/>
          <w:szCs w:val="24"/>
        </w:rPr>
        <w:t xml:space="preserve"> </w:t>
      </w:r>
      <w:r w:rsidR="00F65175">
        <w:rPr>
          <w:sz w:val="24"/>
          <w:szCs w:val="24"/>
        </w:rPr>
        <w:t xml:space="preserve">without </w:t>
      </w:r>
      <w:r w:rsidR="00921C2D">
        <w:rPr>
          <w:sz w:val="24"/>
          <w:szCs w:val="24"/>
        </w:rPr>
        <w:t xml:space="preserve">a </w:t>
      </w:r>
      <w:r>
        <w:rPr>
          <w:sz w:val="24"/>
          <w:szCs w:val="24"/>
        </w:rPr>
        <w:t>one-on-one interview</w:t>
      </w:r>
      <w:r w:rsidR="00FF2905">
        <w:rPr>
          <w:sz w:val="24"/>
          <w:szCs w:val="24"/>
        </w:rPr>
        <w:t xml:space="preserve">, </w:t>
      </w:r>
      <w:r w:rsidR="003A62D6">
        <w:rPr>
          <w:sz w:val="24"/>
          <w:szCs w:val="24"/>
        </w:rPr>
        <w:t xml:space="preserve">reducing administrator burden, </w:t>
      </w:r>
      <w:r w:rsidR="00FF2905">
        <w:rPr>
          <w:sz w:val="24"/>
          <w:szCs w:val="24"/>
        </w:rPr>
        <w:t xml:space="preserve">and </w:t>
      </w:r>
      <w:r w:rsidR="00F25CC4">
        <w:rPr>
          <w:sz w:val="24"/>
          <w:szCs w:val="24"/>
        </w:rPr>
        <w:t>produce</w:t>
      </w:r>
      <w:r w:rsidR="00FF2905">
        <w:rPr>
          <w:sz w:val="24"/>
          <w:szCs w:val="24"/>
        </w:rPr>
        <w:t>s</w:t>
      </w:r>
      <w:r w:rsidR="00F25CC4">
        <w:rPr>
          <w:sz w:val="24"/>
          <w:szCs w:val="24"/>
        </w:rPr>
        <w:t xml:space="preserve"> novel te</w:t>
      </w:r>
      <w:r w:rsidR="0069452B">
        <w:rPr>
          <w:sz w:val="24"/>
          <w:szCs w:val="24"/>
        </w:rPr>
        <w:t>st</w:t>
      </w:r>
      <w:r w:rsidR="00FF2905">
        <w:rPr>
          <w:sz w:val="24"/>
          <w:szCs w:val="24"/>
        </w:rPr>
        <w:t xml:space="preserve"> versions</w:t>
      </w:r>
      <w:r w:rsidR="0069452B">
        <w:rPr>
          <w:sz w:val="24"/>
          <w:szCs w:val="24"/>
        </w:rPr>
        <w:t xml:space="preserve"> each time </w:t>
      </w:r>
      <w:r w:rsidR="00FF2905">
        <w:rPr>
          <w:sz w:val="24"/>
          <w:szCs w:val="24"/>
        </w:rPr>
        <w:t>it is</w:t>
      </w:r>
      <w:r w:rsidR="0069452B">
        <w:rPr>
          <w:sz w:val="24"/>
          <w:szCs w:val="24"/>
        </w:rPr>
        <w:t xml:space="preserve"> administered</w:t>
      </w:r>
      <w:r w:rsidR="00FF2905">
        <w:rPr>
          <w:sz w:val="24"/>
          <w:szCs w:val="24"/>
        </w:rPr>
        <w:t>, reducing potential</w:t>
      </w:r>
      <w:r w:rsidR="00F25CC4">
        <w:rPr>
          <w:sz w:val="24"/>
          <w:szCs w:val="24"/>
        </w:rPr>
        <w:t xml:space="preserve"> practice effects</w:t>
      </w:r>
      <w:r w:rsidR="009D529F">
        <w:rPr>
          <w:sz w:val="24"/>
          <w:szCs w:val="24"/>
        </w:rPr>
        <w:t>. Moreover, t</w:t>
      </w:r>
      <w:r w:rsidR="00A2315A">
        <w:rPr>
          <w:sz w:val="24"/>
          <w:szCs w:val="24"/>
        </w:rPr>
        <w:t>h</w:t>
      </w:r>
      <w:r w:rsidR="00D4595F">
        <w:rPr>
          <w:sz w:val="24"/>
          <w:szCs w:val="24"/>
        </w:rPr>
        <w:t xml:space="preserve">e </w:t>
      </w:r>
      <w:r w:rsidR="0094404F">
        <w:rPr>
          <w:sz w:val="24"/>
          <w:szCs w:val="24"/>
        </w:rPr>
        <w:t xml:space="preserve">addition </w:t>
      </w:r>
      <w:r w:rsidR="00D4595F">
        <w:rPr>
          <w:sz w:val="24"/>
          <w:szCs w:val="24"/>
        </w:rPr>
        <w:t xml:space="preserve">of a </w:t>
      </w:r>
      <w:r w:rsidR="0094404F">
        <w:rPr>
          <w:sz w:val="24"/>
          <w:szCs w:val="24"/>
        </w:rPr>
        <w:t xml:space="preserve">single </w:t>
      </w:r>
      <w:r w:rsidR="006C329E">
        <w:rPr>
          <w:sz w:val="24"/>
          <w:szCs w:val="24"/>
        </w:rPr>
        <w:t>CBS</w:t>
      </w:r>
      <w:r w:rsidR="00D4595F">
        <w:rPr>
          <w:sz w:val="24"/>
          <w:szCs w:val="24"/>
        </w:rPr>
        <w:t xml:space="preserve"> test to the MoCA better identif</w:t>
      </w:r>
      <w:r w:rsidR="003A62D6">
        <w:rPr>
          <w:sz w:val="24"/>
          <w:szCs w:val="24"/>
        </w:rPr>
        <w:t>ies</w:t>
      </w:r>
      <w:r w:rsidR="00D4595F">
        <w:rPr>
          <w:sz w:val="24"/>
          <w:szCs w:val="24"/>
        </w:rPr>
        <w:t xml:space="preserve"> individuals</w:t>
      </w:r>
      <w:r w:rsidR="0094404F">
        <w:rPr>
          <w:sz w:val="24"/>
          <w:szCs w:val="24"/>
        </w:rPr>
        <w:t xml:space="preserve"> with ambiguous scores</w:t>
      </w:r>
      <w:r w:rsidR="003A62D6">
        <w:rPr>
          <w:sz w:val="24"/>
          <w:szCs w:val="24"/>
        </w:rPr>
        <w:t>,</w:t>
      </w:r>
      <w:r w:rsidR="00A2315A">
        <w:rPr>
          <w:sz w:val="24"/>
          <w:szCs w:val="24"/>
        </w:rPr>
        <w:t xml:space="preserve"> and </w:t>
      </w:r>
      <w:r w:rsidR="0094404F">
        <w:rPr>
          <w:sz w:val="24"/>
          <w:szCs w:val="24"/>
        </w:rPr>
        <w:t>a short</w:t>
      </w:r>
      <w:r w:rsidR="00CC05AB">
        <w:rPr>
          <w:sz w:val="24"/>
          <w:szCs w:val="24"/>
        </w:rPr>
        <w:t xml:space="preserve"> (under 10 minutes)</w:t>
      </w:r>
      <w:r w:rsidR="0094404F">
        <w:rPr>
          <w:sz w:val="24"/>
          <w:szCs w:val="24"/>
        </w:rPr>
        <w:t xml:space="preserve"> battery of </w:t>
      </w:r>
      <w:r w:rsidR="003A62D6">
        <w:rPr>
          <w:sz w:val="24"/>
          <w:szCs w:val="24"/>
        </w:rPr>
        <w:t xml:space="preserve">just </w:t>
      </w:r>
      <w:r w:rsidR="0094404F">
        <w:rPr>
          <w:sz w:val="24"/>
          <w:szCs w:val="24"/>
        </w:rPr>
        <w:t xml:space="preserve">three CBS tests </w:t>
      </w:r>
      <w:r w:rsidR="006C329E">
        <w:rPr>
          <w:sz w:val="24"/>
          <w:szCs w:val="24"/>
        </w:rPr>
        <w:t>is</w:t>
      </w:r>
      <w:r w:rsidR="00526588">
        <w:rPr>
          <w:sz w:val="24"/>
          <w:szCs w:val="24"/>
        </w:rPr>
        <w:t xml:space="preserve"> a viable</w:t>
      </w:r>
      <w:r w:rsidR="00953E40">
        <w:rPr>
          <w:sz w:val="24"/>
          <w:szCs w:val="24"/>
        </w:rPr>
        <w:t xml:space="preserve"> </w:t>
      </w:r>
      <w:r w:rsidR="00526588">
        <w:rPr>
          <w:sz w:val="24"/>
          <w:szCs w:val="24"/>
        </w:rPr>
        <w:t xml:space="preserve">alternative to the </w:t>
      </w:r>
      <w:r w:rsidR="003A62D6">
        <w:rPr>
          <w:sz w:val="24"/>
          <w:szCs w:val="24"/>
        </w:rPr>
        <w:t xml:space="preserve">MoCA or MMSE for </w:t>
      </w:r>
      <w:r w:rsidR="00526588">
        <w:rPr>
          <w:sz w:val="24"/>
          <w:szCs w:val="24"/>
        </w:rPr>
        <w:t>monitor</w:t>
      </w:r>
      <w:r w:rsidR="003A62D6">
        <w:rPr>
          <w:sz w:val="24"/>
          <w:szCs w:val="24"/>
        </w:rPr>
        <w:t>ing</w:t>
      </w:r>
      <w:r w:rsidR="00526588">
        <w:rPr>
          <w:sz w:val="24"/>
          <w:szCs w:val="24"/>
        </w:rPr>
        <w:t xml:space="preserve"> cognitive changes in older adults.</w:t>
      </w:r>
      <w:r w:rsidR="00EC41F4">
        <w:rPr>
          <w:sz w:val="24"/>
          <w:szCs w:val="24"/>
        </w:rPr>
        <w:t xml:space="preserve"> </w:t>
      </w:r>
    </w:p>
    <w:p w14:paraId="5FCF2BD7" w14:textId="1C61F422" w:rsidR="000F1256" w:rsidRDefault="00614F76" w:rsidP="009D529F">
      <w:pPr>
        <w:tabs>
          <w:tab w:val="left" w:pos="709"/>
        </w:tabs>
        <w:ind w:firstLine="567"/>
        <w:rPr>
          <w:sz w:val="24"/>
          <w:szCs w:val="24"/>
        </w:rPr>
      </w:pPr>
      <w:r>
        <w:rPr>
          <w:sz w:val="24"/>
          <w:szCs w:val="24"/>
        </w:rPr>
        <w:t xml:space="preserve">The </w:t>
      </w:r>
      <w:ins w:id="107" w:author="Adrian Owen" w:date="2019-01-08T16:03:00Z">
        <w:r w:rsidR="00BC5197">
          <w:rPr>
            <w:sz w:val="24"/>
            <w:szCs w:val="24"/>
          </w:rPr>
          <w:t xml:space="preserve">results of the </w:t>
        </w:r>
      </w:ins>
      <w:r>
        <w:rPr>
          <w:sz w:val="24"/>
          <w:szCs w:val="24"/>
        </w:rPr>
        <w:t xml:space="preserve">current study </w:t>
      </w:r>
      <w:del w:id="108" w:author="Adrian Owen" w:date="2019-01-08T16:03:00Z">
        <w:r w:rsidDel="00BC5197">
          <w:rPr>
            <w:sz w:val="24"/>
            <w:szCs w:val="24"/>
          </w:rPr>
          <w:delText xml:space="preserve">successfully </w:delText>
        </w:r>
      </w:del>
      <w:r>
        <w:rPr>
          <w:sz w:val="24"/>
          <w:szCs w:val="24"/>
        </w:rPr>
        <w:t>indicate</w:t>
      </w:r>
      <w:del w:id="109" w:author="Adrian Owen" w:date="2019-01-08T16:03:00Z">
        <w:r w:rsidDel="00BC5197">
          <w:rPr>
            <w:sz w:val="24"/>
            <w:szCs w:val="24"/>
          </w:rPr>
          <w:delText>d</w:delText>
        </w:r>
      </w:del>
      <w:r>
        <w:rPr>
          <w:sz w:val="24"/>
          <w:szCs w:val="24"/>
        </w:rPr>
        <w:t xml:space="preserve"> that an online testing battery </w:t>
      </w:r>
      <w:ins w:id="110" w:author="Adrian Owen" w:date="2019-01-08T16:03:00Z">
        <w:r w:rsidR="00BC5197">
          <w:rPr>
            <w:sz w:val="24"/>
            <w:szCs w:val="24"/>
          </w:rPr>
          <w:t>such as</w:t>
        </w:r>
      </w:ins>
      <w:del w:id="111" w:author="Adrian Owen" w:date="2019-01-08T16:03:00Z">
        <w:r w:rsidDel="00BC5197">
          <w:rPr>
            <w:sz w:val="24"/>
            <w:szCs w:val="24"/>
          </w:rPr>
          <w:delText>like</w:delText>
        </w:r>
      </w:del>
      <w:r>
        <w:rPr>
          <w:sz w:val="24"/>
          <w:szCs w:val="24"/>
        </w:rPr>
        <w:t xml:space="preserve"> the CBS </w:t>
      </w:r>
      <w:del w:id="112" w:author="Adrian Owen" w:date="2019-01-08T16:03:00Z">
        <w:r w:rsidDel="00BC5197">
          <w:rPr>
            <w:sz w:val="24"/>
            <w:szCs w:val="24"/>
          </w:rPr>
          <w:delText xml:space="preserve">battery </w:delText>
        </w:r>
      </w:del>
      <w:ins w:id="113" w:author="Adrian Owen" w:date="2019-01-08T16:03:00Z">
        <w:r w:rsidR="00BC5197">
          <w:rPr>
            <w:sz w:val="24"/>
            <w:szCs w:val="24"/>
          </w:rPr>
          <w:t>platform</w:t>
        </w:r>
        <w:r w:rsidR="00BC5197">
          <w:rPr>
            <w:sz w:val="24"/>
            <w:szCs w:val="24"/>
          </w:rPr>
          <w:t xml:space="preserve"> </w:t>
        </w:r>
      </w:ins>
      <w:r>
        <w:rPr>
          <w:sz w:val="24"/>
          <w:szCs w:val="24"/>
        </w:rPr>
        <w:t xml:space="preserve">could be used to efficiently </w:t>
      </w:r>
      <w:r w:rsidR="0020386A">
        <w:rPr>
          <w:sz w:val="24"/>
          <w:szCs w:val="24"/>
        </w:rPr>
        <w:t>screen for and monitor</w:t>
      </w:r>
      <w:r>
        <w:rPr>
          <w:sz w:val="24"/>
          <w:szCs w:val="24"/>
        </w:rPr>
        <w:t xml:space="preserve"> cognitive changes in </w:t>
      </w:r>
      <w:ins w:id="114" w:author="Adrian Owen" w:date="2019-01-08T16:03:00Z">
        <w:r w:rsidR="00BC5197">
          <w:rPr>
            <w:sz w:val="24"/>
            <w:szCs w:val="24"/>
          </w:rPr>
          <w:t xml:space="preserve">cognition in </w:t>
        </w:r>
      </w:ins>
      <w:r>
        <w:rPr>
          <w:sz w:val="24"/>
          <w:szCs w:val="24"/>
        </w:rPr>
        <w:t xml:space="preserve">older adults. To move towards the </w:t>
      </w:r>
      <w:ins w:id="115" w:author="Adrian Owen" w:date="2019-01-08T16:03:00Z">
        <w:r w:rsidR="00BC5197">
          <w:rPr>
            <w:sz w:val="24"/>
            <w:szCs w:val="24"/>
          </w:rPr>
          <w:t xml:space="preserve">widespread </w:t>
        </w:r>
      </w:ins>
      <w:r>
        <w:rPr>
          <w:sz w:val="24"/>
          <w:szCs w:val="24"/>
        </w:rPr>
        <w:t>clinical implementation of such a testing battery, more work needs to be done to determine the sensitivity and specificity for the CBS tests</w:t>
      </w:r>
      <w:ins w:id="116" w:author="Adrian Owen" w:date="2019-01-08T16:04:00Z">
        <w:r w:rsidR="00BC5197">
          <w:rPr>
            <w:sz w:val="24"/>
            <w:szCs w:val="24"/>
          </w:rPr>
          <w:t xml:space="preserve"> and this will be the focus of future studies using </w:t>
        </w:r>
      </w:ins>
      <w:del w:id="117" w:author="Adrian Owen" w:date="2019-01-08T16:04:00Z">
        <w:r w:rsidDel="00BC5197">
          <w:rPr>
            <w:sz w:val="24"/>
            <w:szCs w:val="24"/>
          </w:rPr>
          <w:delText>. Therefore, f</w:delText>
        </w:r>
        <w:r w:rsidR="00754655" w:rsidDel="00BC5197">
          <w:rPr>
            <w:sz w:val="24"/>
            <w:szCs w:val="24"/>
          </w:rPr>
          <w:delText xml:space="preserve">uture studies will </w:delText>
        </w:r>
        <w:r w:rsidR="003A62D6" w:rsidDel="00BC5197">
          <w:rPr>
            <w:sz w:val="24"/>
            <w:szCs w:val="24"/>
          </w:rPr>
          <w:delText>use</w:delText>
        </w:r>
        <w:r w:rsidR="005F5FCA" w:rsidDel="00BC5197">
          <w:rPr>
            <w:sz w:val="24"/>
            <w:szCs w:val="24"/>
          </w:rPr>
          <w:delText xml:space="preserve"> </w:delText>
        </w:r>
      </w:del>
      <w:r w:rsidR="005F5FCA">
        <w:rPr>
          <w:sz w:val="24"/>
          <w:szCs w:val="24"/>
        </w:rPr>
        <w:t>large</w:t>
      </w:r>
      <w:ins w:id="118" w:author="Adrian Owen" w:date="2019-01-08T16:04:00Z">
        <w:r w:rsidR="00BC5197">
          <w:rPr>
            <w:sz w:val="24"/>
            <w:szCs w:val="24"/>
          </w:rPr>
          <w:t>r</w:t>
        </w:r>
      </w:ins>
      <w:r w:rsidR="005F5FCA">
        <w:rPr>
          <w:sz w:val="24"/>
          <w:szCs w:val="24"/>
        </w:rPr>
        <w:t xml:space="preserve"> sample</w:t>
      </w:r>
      <w:r w:rsidR="003A62D6">
        <w:rPr>
          <w:sz w:val="24"/>
          <w:szCs w:val="24"/>
        </w:rPr>
        <w:t>s</w:t>
      </w:r>
      <w:r w:rsidR="00EC41F4">
        <w:rPr>
          <w:sz w:val="24"/>
          <w:szCs w:val="24"/>
        </w:rPr>
        <w:t xml:space="preserve"> </w:t>
      </w:r>
      <w:r w:rsidR="009D529F">
        <w:rPr>
          <w:sz w:val="24"/>
          <w:szCs w:val="24"/>
        </w:rPr>
        <w:t xml:space="preserve">of older adults </w:t>
      </w:r>
      <w:r w:rsidR="00EC41F4">
        <w:rPr>
          <w:sz w:val="24"/>
          <w:szCs w:val="24"/>
        </w:rPr>
        <w:t>with known diagnoses</w:t>
      </w:r>
      <w:del w:id="119" w:author="Adrian Owen" w:date="2019-01-08T16:04:00Z">
        <w:r w:rsidR="00EC41F4" w:rsidDel="00BC5197">
          <w:rPr>
            <w:sz w:val="24"/>
            <w:szCs w:val="24"/>
          </w:rPr>
          <w:delText xml:space="preserve"> </w:delText>
        </w:r>
        <w:r w:rsidR="00535CB3" w:rsidDel="00BC5197">
          <w:rPr>
            <w:sz w:val="24"/>
            <w:szCs w:val="24"/>
          </w:rPr>
          <w:delText xml:space="preserve">to </w:delText>
        </w:r>
        <w:r w:rsidR="00266238" w:rsidDel="00BC5197">
          <w:rPr>
            <w:sz w:val="24"/>
            <w:szCs w:val="24"/>
          </w:rPr>
          <w:delText>define</w:delText>
        </w:r>
        <w:r w:rsidR="00535CB3" w:rsidDel="00BC5197">
          <w:rPr>
            <w:sz w:val="24"/>
            <w:szCs w:val="24"/>
          </w:rPr>
          <w:delText xml:space="preserve"> </w:delText>
        </w:r>
        <w:r w:rsidR="00EC41F4" w:rsidDel="00BC5197">
          <w:rPr>
            <w:sz w:val="24"/>
            <w:szCs w:val="24"/>
          </w:rPr>
          <w:delText>thresholds for this novel testing battery</w:delText>
        </w:r>
        <w:r w:rsidR="00535CB3" w:rsidDel="00BC5197">
          <w:rPr>
            <w:sz w:val="24"/>
            <w:szCs w:val="24"/>
          </w:rPr>
          <w:delText xml:space="preserve"> </w:delText>
        </w:r>
        <w:r w:rsidR="003A62D6" w:rsidDel="00BC5197">
          <w:rPr>
            <w:sz w:val="24"/>
            <w:szCs w:val="24"/>
          </w:rPr>
          <w:delText xml:space="preserve">in populations with </w:delText>
        </w:r>
        <w:r w:rsidR="009D529F" w:rsidDel="00BC5197">
          <w:rPr>
            <w:sz w:val="24"/>
            <w:szCs w:val="24"/>
          </w:rPr>
          <w:delText xml:space="preserve">a </w:delText>
        </w:r>
        <w:r w:rsidR="003A62D6" w:rsidDel="00BC5197">
          <w:rPr>
            <w:sz w:val="24"/>
            <w:szCs w:val="24"/>
          </w:rPr>
          <w:delText>range of age-related conditions</w:delText>
        </w:r>
        <w:r w:rsidR="00EC41F4" w:rsidDel="00BC5197">
          <w:rPr>
            <w:sz w:val="24"/>
            <w:szCs w:val="24"/>
          </w:rPr>
          <w:delText xml:space="preserve">. </w:delText>
        </w:r>
      </w:del>
      <w:ins w:id="120" w:author="Adrian Owen" w:date="2019-01-08T16:04:00Z">
        <w:r w:rsidR="00BC5197">
          <w:rPr>
            <w:sz w:val="24"/>
            <w:szCs w:val="24"/>
          </w:rPr>
          <w:t xml:space="preserve">. </w:t>
        </w:r>
      </w:ins>
    </w:p>
    <w:p w14:paraId="387B7F0F" w14:textId="0DB214AE" w:rsidR="00C423FC" w:rsidRPr="00F45AB2" w:rsidRDefault="00702431" w:rsidP="00C423FC">
      <w:pPr>
        <w:jc w:val="center"/>
        <w:rPr>
          <w:b/>
          <w:sz w:val="24"/>
          <w:szCs w:val="24"/>
        </w:rPr>
      </w:pPr>
      <w:r>
        <w:rPr>
          <w:b/>
          <w:sz w:val="24"/>
          <w:szCs w:val="24"/>
        </w:rPr>
        <w:t>ACKNOWLEDGEMENTS</w:t>
      </w:r>
    </w:p>
    <w:p w14:paraId="74C6249C" w14:textId="5C12DB74" w:rsidR="00C423FC" w:rsidRDefault="00C423FC" w:rsidP="00C423FC">
      <w:pPr>
        <w:rPr>
          <w:sz w:val="24"/>
          <w:szCs w:val="24"/>
        </w:rPr>
      </w:pPr>
      <w:r>
        <w:rPr>
          <w:sz w:val="24"/>
          <w:szCs w:val="24"/>
        </w:rPr>
        <w:t>Special thanks to residents of Christie Gardens Apartments and Care in Toronto, Ontario and to Grand Wood Park in London, Ontario for their willingness to participate in our research. Thank you to Emily S. Nichols and</w:t>
      </w:r>
      <w:r w:rsidRPr="002A535D">
        <w:rPr>
          <w:sz w:val="24"/>
          <w:szCs w:val="24"/>
        </w:rPr>
        <w:t xml:space="preserve"> Alexand</w:t>
      </w:r>
      <w:r>
        <w:rPr>
          <w:sz w:val="24"/>
          <w:szCs w:val="24"/>
        </w:rPr>
        <w:t xml:space="preserve">ra A. Pearce for their help with data collection. </w:t>
      </w:r>
    </w:p>
    <w:p w14:paraId="5A79D731" w14:textId="62D07D68" w:rsidR="00C17A2A" w:rsidRDefault="00C17A2A" w:rsidP="00C423FC">
      <w:pPr>
        <w:rPr>
          <w:sz w:val="24"/>
          <w:szCs w:val="24"/>
        </w:rPr>
      </w:pPr>
      <w:r>
        <w:rPr>
          <w:b/>
          <w:sz w:val="24"/>
          <w:szCs w:val="24"/>
        </w:rPr>
        <w:t xml:space="preserve">Author’s Contributions </w:t>
      </w:r>
    </w:p>
    <w:p w14:paraId="7367ED5F" w14:textId="4D74D425" w:rsidR="00C17A2A" w:rsidRDefault="00C17A2A" w:rsidP="00C423FC">
      <w:pPr>
        <w:rPr>
          <w:sz w:val="24"/>
          <w:szCs w:val="24"/>
        </w:rPr>
      </w:pPr>
      <w:r>
        <w:rPr>
          <w:sz w:val="24"/>
          <w:szCs w:val="24"/>
        </w:rPr>
        <w:t xml:space="preserve">AS, JAG, and AMO all contributed to the experimental design, result interpretation, and the preparation of this manuscript. AS was also responsible for the data collection and analysis. </w:t>
      </w:r>
    </w:p>
    <w:p w14:paraId="672E35E8" w14:textId="77777777" w:rsidR="00B77C7E" w:rsidRPr="00212D43" w:rsidRDefault="00B77C7E" w:rsidP="00B77C7E">
      <w:pPr>
        <w:tabs>
          <w:tab w:val="left" w:pos="709"/>
        </w:tabs>
        <w:rPr>
          <w:b/>
          <w:sz w:val="24"/>
          <w:szCs w:val="24"/>
        </w:rPr>
      </w:pPr>
      <w:r w:rsidRPr="00212D43">
        <w:rPr>
          <w:b/>
          <w:sz w:val="24"/>
          <w:szCs w:val="24"/>
        </w:rPr>
        <w:t>Conflict of Interest Statement</w:t>
      </w:r>
    </w:p>
    <w:p w14:paraId="72D6F239" w14:textId="746BBFEA" w:rsidR="00B77C7E" w:rsidRDefault="00B77C7E" w:rsidP="00B77C7E">
      <w:pPr>
        <w:rPr>
          <w:rFonts w:cs="ArialMT"/>
          <w:sz w:val="24"/>
          <w:szCs w:val="24"/>
          <w:lang w:val="en-US"/>
        </w:rPr>
      </w:pPr>
      <w:commentRangeStart w:id="121"/>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Inc, of which Dr. Owen is the </w:t>
      </w:r>
      <w:ins w:id="122" w:author="Adrian Owen" w:date="2019-01-08T16:05:00Z">
        <w:r w:rsidR="00BC5197">
          <w:rPr>
            <w:rFonts w:cs="ArialMT"/>
            <w:sz w:val="24"/>
            <w:szCs w:val="24"/>
            <w:lang w:val="en-US"/>
          </w:rPr>
          <w:t xml:space="preserve">unpaid </w:t>
        </w:r>
      </w:ins>
      <w:r w:rsidRPr="001229F7">
        <w:rPr>
          <w:rFonts w:cs="ArialMT"/>
          <w:sz w:val="24"/>
          <w:szCs w:val="24"/>
          <w:lang w:val="en-US"/>
        </w:rPr>
        <w:t>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study and the activities of Cambridge Brain Sciences Inc, nor was there any cost to the authors, funding bodies or participants who were involved in the study.</w:t>
      </w:r>
      <w:commentRangeEnd w:id="121"/>
      <w:r w:rsidR="00BC5197">
        <w:rPr>
          <w:rStyle w:val="CommentReference"/>
        </w:rPr>
        <w:commentReference w:id="121"/>
      </w:r>
    </w:p>
    <w:p w14:paraId="5246A254" w14:textId="0FDECEAF" w:rsidR="00B25F24" w:rsidRPr="00B25F24" w:rsidRDefault="00B25F24" w:rsidP="00B77C7E">
      <w:pPr>
        <w:rPr>
          <w:rFonts w:cs="ArialMT"/>
          <w:b/>
          <w:sz w:val="24"/>
          <w:szCs w:val="24"/>
          <w:lang w:val="en-US"/>
        </w:rPr>
      </w:pPr>
      <w:r w:rsidRPr="00B25F24">
        <w:rPr>
          <w:rFonts w:cs="ArialMT"/>
          <w:b/>
          <w:sz w:val="24"/>
          <w:szCs w:val="24"/>
          <w:lang w:val="en-US"/>
        </w:rPr>
        <w:t>Funding</w:t>
      </w:r>
    </w:p>
    <w:p w14:paraId="45F98136" w14:textId="290CBD37" w:rsidR="00B25F24" w:rsidRDefault="00B25F24" w:rsidP="00B77C7E">
      <w:pPr>
        <w:rPr>
          <w:rFonts w:cs="ArialMT"/>
          <w:sz w:val="24"/>
          <w:szCs w:val="24"/>
          <w:lang w:val="en-US"/>
        </w:rPr>
      </w:pPr>
      <w:r>
        <w:rPr>
          <w:rFonts w:cs="ArialMT"/>
          <w:sz w:val="24"/>
          <w:szCs w:val="24"/>
        </w:rPr>
        <w:t>This project was supported by the National Science and Engineering Research Council [418550/2012] and the Canada Excellence Research Chairs Program [#215063].</w:t>
      </w:r>
    </w:p>
    <w:p w14:paraId="04C240E9" w14:textId="5FBBD3DA" w:rsidR="00C423FC" w:rsidRPr="00212D43" w:rsidRDefault="00C423FC" w:rsidP="00212D43">
      <w:pPr>
        <w:rPr>
          <w:rFonts w:cs="ArialMT"/>
          <w:sz w:val="24"/>
          <w:szCs w:val="24"/>
          <w:lang w:val="en-US"/>
        </w:rPr>
      </w:pPr>
    </w:p>
    <w:p w14:paraId="37E1F13C" w14:textId="68832E19" w:rsidR="00741BE1" w:rsidRPr="00062D31" w:rsidRDefault="00702431" w:rsidP="00A50A2F">
      <w:pPr>
        <w:jc w:val="center"/>
        <w:rPr>
          <w:rFonts w:cs="ArialMT"/>
          <w:b/>
          <w:sz w:val="24"/>
          <w:szCs w:val="24"/>
        </w:rPr>
      </w:pPr>
      <w:r>
        <w:rPr>
          <w:rFonts w:cs="ArialMT"/>
          <w:b/>
          <w:sz w:val="24"/>
          <w:szCs w:val="24"/>
        </w:rPr>
        <w:t>REFERENCES</w:t>
      </w:r>
    </w:p>
    <w:p w14:paraId="513250F8" w14:textId="17FB72C8" w:rsidR="00A8204C" w:rsidRPr="00A8204C" w:rsidRDefault="00741BE1" w:rsidP="00A8204C">
      <w:pPr>
        <w:widowControl w:val="0"/>
        <w:autoSpaceDE w:val="0"/>
        <w:autoSpaceDN w:val="0"/>
        <w:adjustRightInd w:val="0"/>
        <w:spacing w:line="240" w:lineRule="auto"/>
        <w:ind w:left="640" w:hanging="640"/>
        <w:rPr>
          <w:rFonts w:ascii="Calibri" w:hAnsi="Calibri"/>
          <w:noProof/>
          <w:sz w:val="24"/>
          <w:szCs w:val="24"/>
          <w:lang w:val="en-US"/>
        </w:rPr>
      </w:pPr>
      <w:r>
        <w:rPr>
          <w:rFonts w:cs="ArialMT"/>
          <w:sz w:val="24"/>
          <w:szCs w:val="24"/>
        </w:rPr>
        <w:fldChar w:fldCharType="begin" w:fldLock="1"/>
      </w:r>
      <w:r>
        <w:rPr>
          <w:rFonts w:cs="ArialMT"/>
          <w:sz w:val="24"/>
          <w:szCs w:val="24"/>
        </w:rPr>
        <w:instrText xml:space="preserve">ADDIN Mendeley Bibliography CSL_BIBLIOGRAPHY </w:instrText>
      </w:r>
      <w:r>
        <w:rPr>
          <w:rFonts w:cs="ArialMT"/>
          <w:sz w:val="24"/>
          <w:szCs w:val="24"/>
        </w:rPr>
        <w:fldChar w:fldCharType="separate"/>
      </w:r>
      <w:r w:rsidR="00A8204C" w:rsidRPr="00A8204C">
        <w:rPr>
          <w:rFonts w:ascii="Calibri" w:hAnsi="Calibri"/>
          <w:noProof/>
          <w:sz w:val="24"/>
          <w:szCs w:val="24"/>
          <w:lang w:val="en-US"/>
        </w:rPr>
        <w:t xml:space="preserve">1. </w:t>
      </w:r>
      <w:r w:rsidR="00A8204C" w:rsidRPr="00A8204C">
        <w:rPr>
          <w:rFonts w:ascii="Calibri" w:hAnsi="Calibri"/>
          <w:noProof/>
          <w:sz w:val="24"/>
          <w:szCs w:val="24"/>
          <w:lang w:val="en-US"/>
        </w:rPr>
        <w:tab/>
        <w:t xml:space="preserve">Connolly A, Gaehl E, Martin H, Morris J, Purandare N. Underdiagnosis of dementia in primary care: Variations in the observed prevalence and comparisons to the expected prevalence. </w:t>
      </w:r>
      <w:r w:rsidR="00A8204C" w:rsidRPr="00A8204C">
        <w:rPr>
          <w:rFonts w:ascii="Calibri" w:hAnsi="Calibri"/>
          <w:i/>
          <w:iCs/>
          <w:noProof/>
          <w:sz w:val="24"/>
          <w:szCs w:val="24"/>
          <w:lang w:val="en-US"/>
        </w:rPr>
        <w:t>Aging Ment Heal</w:t>
      </w:r>
      <w:r w:rsidR="00A8204C" w:rsidRPr="00A8204C">
        <w:rPr>
          <w:rFonts w:ascii="Calibri" w:hAnsi="Calibri"/>
          <w:noProof/>
          <w:sz w:val="24"/>
          <w:szCs w:val="24"/>
          <w:lang w:val="en-US"/>
        </w:rPr>
        <w:t>. 2011;15(8):978-984. doi:10.1080/13607863.2011.596805.</w:t>
      </w:r>
    </w:p>
    <w:p w14:paraId="125913A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2. </w:t>
      </w:r>
      <w:r w:rsidRPr="00A8204C">
        <w:rPr>
          <w:rFonts w:ascii="Calibri" w:hAnsi="Calibri"/>
          <w:noProof/>
          <w:sz w:val="24"/>
          <w:szCs w:val="24"/>
          <w:lang w:val="en-US"/>
        </w:rPr>
        <w:tab/>
        <w:t xml:space="preserve">Lang L, Clifford A, Wei L, et al. Prevalence and determinants of undetected dementia in the community: A systematic literature review and a meta-analysis. </w:t>
      </w:r>
      <w:r w:rsidRPr="00A8204C">
        <w:rPr>
          <w:rFonts w:ascii="Calibri" w:hAnsi="Calibri"/>
          <w:i/>
          <w:iCs/>
          <w:noProof/>
          <w:sz w:val="24"/>
          <w:szCs w:val="24"/>
          <w:lang w:val="en-US"/>
        </w:rPr>
        <w:t>BMJ Open</w:t>
      </w:r>
      <w:r w:rsidRPr="00A8204C">
        <w:rPr>
          <w:rFonts w:ascii="Calibri" w:hAnsi="Calibri"/>
          <w:noProof/>
          <w:sz w:val="24"/>
          <w:szCs w:val="24"/>
          <w:lang w:val="en-US"/>
        </w:rPr>
        <w:t>. 2017;7(2):1-8. doi:10.1136/bmjopen-2016-011146.</w:t>
      </w:r>
    </w:p>
    <w:p w14:paraId="7E530A0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3. </w:t>
      </w:r>
      <w:r w:rsidRPr="00A8204C">
        <w:rPr>
          <w:rFonts w:ascii="Calibri" w:hAnsi="Calibri"/>
          <w:noProof/>
          <w:sz w:val="24"/>
          <w:szCs w:val="24"/>
          <w:lang w:val="en-US"/>
        </w:rPr>
        <w:tab/>
        <w:t xml:space="preserve">Valcour VG, Masaki KH, Curb JD, Blanchette PL. The detection of dementia in the primary care setting. </w:t>
      </w:r>
      <w:r w:rsidRPr="00A8204C">
        <w:rPr>
          <w:rFonts w:ascii="Calibri" w:hAnsi="Calibri"/>
          <w:i/>
          <w:iCs/>
          <w:noProof/>
          <w:sz w:val="24"/>
          <w:szCs w:val="24"/>
          <w:lang w:val="en-US"/>
        </w:rPr>
        <w:t>Arch Intern Med</w:t>
      </w:r>
      <w:r w:rsidRPr="00A8204C">
        <w:rPr>
          <w:rFonts w:ascii="Calibri" w:hAnsi="Calibri"/>
          <w:noProof/>
          <w:sz w:val="24"/>
          <w:szCs w:val="24"/>
          <w:lang w:val="en-US"/>
        </w:rPr>
        <w:t>. 2000;160(19):2964-2968. doi:10.1001/archinte.160.19.2964.</w:t>
      </w:r>
    </w:p>
    <w:p w14:paraId="52B3FEF6"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4. </w:t>
      </w:r>
      <w:r w:rsidRPr="00A8204C">
        <w:rPr>
          <w:rFonts w:ascii="Calibri" w:hAnsi="Calibri"/>
          <w:noProof/>
          <w:sz w:val="24"/>
          <w:szCs w:val="24"/>
          <w:lang w:val="en-US"/>
        </w:rPr>
        <w:tab/>
        <w:t xml:space="preserve">Ballard CG, Shaw F, Lowery K, McKeith I, Kenny R. The prevalence, assessment and associations of falls in dementia with Lewy bodies and Alzheimer’s Disease.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1999;10:97-103.</w:t>
      </w:r>
    </w:p>
    <w:p w14:paraId="5E4916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5. </w:t>
      </w:r>
      <w:r w:rsidRPr="00A8204C">
        <w:rPr>
          <w:rFonts w:ascii="Calibri" w:hAnsi="Calibri"/>
          <w:noProof/>
          <w:sz w:val="24"/>
          <w:szCs w:val="24"/>
          <w:lang w:val="en-US"/>
        </w:rPr>
        <w:tab/>
        <w:t xml:space="preserve">Keene J, Hope T, Fairburn CG, Jacoby R. Death and dementia. </w:t>
      </w:r>
      <w:r w:rsidRPr="00A8204C">
        <w:rPr>
          <w:rFonts w:ascii="Calibri" w:hAnsi="Calibri"/>
          <w:i/>
          <w:iCs/>
          <w:noProof/>
          <w:sz w:val="24"/>
          <w:szCs w:val="24"/>
          <w:lang w:val="en-US"/>
        </w:rPr>
        <w:t>Int J Geriatr Psychiatry</w:t>
      </w:r>
      <w:r w:rsidRPr="00A8204C">
        <w:rPr>
          <w:rFonts w:ascii="Calibri" w:hAnsi="Calibri"/>
          <w:noProof/>
          <w:sz w:val="24"/>
          <w:szCs w:val="24"/>
          <w:lang w:val="en-US"/>
        </w:rPr>
        <w:t>. 2001;16(10):969-974. doi:10.1002/gps.474.</w:t>
      </w:r>
    </w:p>
    <w:p w14:paraId="34F24037"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6. </w:t>
      </w:r>
      <w:r w:rsidRPr="00A8204C">
        <w:rPr>
          <w:rFonts w:ascii="Calibri" w:hAnsi="Calibri"/>
          <w:noProof/>
          <w:sz w:val="24"/>
          <w:szCs w:val="24"/>
          <w:lang w:val="en-US"/>
        </w:rPr>
        <w:tab/>
        <w:t xml:space="preserve">Prince M, Bryce R, Ferri C. World Alzheimer Report - The benefits of early diagnosis and intervention World Alzheimer Report. </w:t>
      </w:r>
      <w:r w:rsidRPr="00A8204C">
        <w:rPr>
          <w:rFonts w:ascii="Calibri" w:hAnsi="Calibri"/>
          <w:i/>
          <w:iCs/>
          <w:noProof/>
          <w:sz w:val="24"/>
          <w:szCs w:val="24"/>
          <w:lang w:val="en-US"/>
        </w:rPr>
        <w:t>Alzeheimer’s Dis Int</w:t>
      </w:r>
      <w:r w:rsidRPr="00A8204C">
        <w:rPr>
          <w:rFonts w:ascii="Calibri" w:hAnsi="Calibri"/>
          <w:noProof/>
          <w:sz w:val="24"/>
          <w:szCs w:val="24"/>
          <w:lang w:val="en-US"/>
        </w:rPr>
        <w:t>. 2011:72. doi:10.1088/1742-6596/160/1/012043.</w:t>
      </w:r>
    </w:p>
    <w:p w14:paraId="4C964B8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7. </w:t>
      </w:r>
      <w:r w:rsidRPr="00A8204C">
        <w:rPr>
          <w:rFonts w:ascii="Calibri" w:hAnsi="Calibri"/>
          <w:noProof/>
          <w:sz w:val="24"/>
          <w:szCs w:val="24"/>
          <w:lang w:val="en-US"/>
        </w:rPr>
        <w:tab/>
        <w:t xml:space="preserve">Folstein MF, Folstein SE, McHugh PR. “Mini-mental state”. A practical method for grading the cognitive state of patients for the clinician. </w:t>
      </w:r>
      <w:r w:rsidRPr="00A8204C">
        <w:rPr>
          <w:rFonts w:ascii="Calibri" w:hAnsi="Calibri"/>
          <w:i/>
          <w:iCs/>
          <w:noProof/>
          <w:sz w:val="24"/>
          <w:szCs w:val="24"/>
          <w:lang w:val="en-US"/>
        </w:rPr>
        <w:t>J Psychiatr Res</w:t>
      </w:r>
      <w:r w:rsidRPr="00A8204C">
        <w:rPr>
          <w:rFonts w:ascii="Calibri" w:hAnsi="Calibri"/>
          <w:noProof/>
          <w:sz w:val="24"/>
          <w:szCs w:val="24"/>
          <w:lang w:val="en-US"/>
        </w:rPr>
        <w:t>. 1975;12(3):189-198. doi:10.1016/0022-3956(75)90026-6.</w:t>
      </w:r>
    </w:p>
    <w:p w14:paraId="3CDC7A2C"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8. </w:t>
      </w:r>
      <w:r w:rsidRPr="00A8204C">
        <w:rPr>
          <w:rFonts w:ascii="Calibri" w:hAnsi="Calibri"/>
          <w:noProof/>
          <w:sz w:val="24"/>
          <w:szCs w:val="24"/>
          <w:lang w:val="en-US"/>
        </w:rPr>
        <w:tab/>
        <w:t xml:space="preserve">Nasreddine ZS, Phillips NA, Bédirian V, et al. The Montreal Cognitive Assessment, MoCA: a brief screening tool for mild cognitive impairment. </w:t>
      </w:r>
      <w:r w:rsidRPr="00A8204C">
        <w:rPr>
          <w:rFonts w:ascii="Calibri" w:hAnsi="Calibri"/>
          <w:i/>
          <w:iCs/>
          <w:noProof/>
          <w:sz w:val="24"/>
          <w:szCs w:val="24"/>
          <w:lang w:val="en-US"/>
        </w:rPr>
        <w:t>J Am Geriatr Soc</w:t>
      </w:r>
      <w:r w:rsidRPr="00A8204C">
        <w:rPr>
          <w:rFonts w:ascii="Calibri" w:hAnsi="Calibri"/>
          <w:noProof/>
          <w:sz w:val="24"/>
          <w:szCs w:val="24"/>
          <w:lang w:val="en-US"/>
        </w:rPr>
        <w:t>. 2005;53(4):695-699. doi:10.1111/j.1532-5415.2005.53221.x.</w:t>
      </w:r>
    </w:p>
    <w:p w14:paraId="7147B4AF"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9. </w:t>
      </w:r>
      <w:r w:rsidRPr="00A8204C">
        <w:rPr>
          <w:rFonts w:ascii="Calibri" w:hAnsi="Calibri"/>
          <w:noProof/>
          <w:sz w:val="24"/>
          <w:szCs w:val="24"/>
          <w:lang w:val="en-US"/>
        </w:rPr>
        <w:tab/>
        <w:t xml:space="preserve">Parmar J, Dobbs B, McKay R, et al. Diagnosis and management of dementia in primary care: Exploratory study. </w:t>
      </w:r>
      <w:r w:rsidRPr="00A8204C">
        <w:rPr>
          <w:rFonts w:ascii="Calibri" w:hAnsi="Calibri"/>
          <w:i/>
          <w:iCs/>
          <w:noProof/>
          <w:sz w:val="24"/>
          <w:szCs w:val="24"/>
          <w:lang w:val="en-US"/>
        </w:rPr>
        <w:t>Can Fam Physician</w:t>
      </w:r>
      <w:r w:rsidRPr="00A8204C">
        <w:rPr>
          <w:rFonts w:ascii="Calibri" w:hAnsi="Calibri"/>
          <w:noProof/>
          <w:sz w:val="24"/>
          <w:szCs w:val="24"/>
          <w:lang w:val="en-US"/>
        </w:rPr>
        <w:t>. 2014;60(5):457-465.</w:t>
      </w:r>
    </w:p>
    <w:p w14:paraId="66EBA17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10. </w:t>
      </w:r>
      <w:r w:rsidRPr="00A8204C">
        <w:rPr>
          <w:rFonts w:ascii="Calibri" w:hAnsi="Calibri"/>
          <w:noProof/>
          <w:sz w:val="24"/>
          <w:szCs w:val="24"/>
          <w:lang w:val="en-US"/>
        </w:rPr>
        <w:tab/>
        <w:t xml:space="preserve">Bradford A, Kunik ME, Schulz P, Williams SP, Singh H. Missed and Delayed Diagnosis of Dementia in Primary Care. </w:t>
      </w:r>
      <w:r w:rsidRPr="00A8204C">
        <w:rPr>
          <w:rFonts w:ascii="Calibri" w:hAnsi="Calibri"/>
          <w:i/>
          <w:iCs/>
          <w:noProof/>
          <w:sz w:val="24"/>
          <w:szCs w:val="24"/>
          <w:lang w:val="en-US"/>
        </w:rPr>
        <w:t>Alzheimer Dis Assoc Disord</w:t>
      </w:r>
      <w:r w:rsidRPr="00A8204C">
        <w:rPr>
          <w:rFonts w:ascii="Calibri" w:hAnsi="Calibri"/>
          <w:noProof/>
          <w:sz w:val="24"/>
          <w:szCs w:val="24"/>
          <w:lang w:val="en-US"/>
        </w:rPr>
        <w:t>. 2009;23(4):306-314. doi:10.1097/WAD.0b013e3181a6bebc.</w:t>
      </w:r>
    </w:p>
    <w:p w14:paraId="789D86A0"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11. </w:t>
      </w:r>
      <w:r w:rsidRPr="00A8204C">
        <w:rPr>
          <w:rFonts w:ascii="Calibri" w:hAnsi="Calibri"/>
          <w:noProof/>
          <w:sz w:val="24"/>
          <w:szCs w:val="24"/>
          <w:lang w:val="en-US"/>
        </w:rPr>
        <w:tab/>
        <w:t xml:space="preserve">Brenkel M, Shulman K, Hazan E, Herrmann N, Owen AM. Assessing Capacity in the Elderly: Comparing the MoCA with a Novel Computerized Battery of Executive Function. </w:t>
      </w:r>
      <w:r w:rsidRPr="00A8204C">
        <w:rPr>
          <w:rFonts w:ascii="Calibri" w:hAnsi="Calibri"/>
          <w:i/>
          <w:iCs/>
          <w:noProof/>
          <w:sz w:val="24"/>
          <w:szCs w:val="24"/>
          <w:lang w:val="en-US"/>
        </w:rPr>
        <w:t>Dement Geriatr Cogn Dis Extra</w:t>
      </w:r>
      <w:r w:rsidRPr="00A8204C">
        <w:rPr>
          <w:rFonts w:ascii="Calibri" w:hAnsi="Calibri"/>
          <w:noProof/>
          <w:sz w:val="24"/>
          <w:szCs w:val="24"/>
          <w:lang w:val="en-US"/>
        </w:rPr>
        <w:t>. 2017;7(2):249-256. doi:10.1159/000478008.</w:t>
      </w:r>
    </w:p>
    <w:p w14:paraId="4E429DC3"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12. </w:t>
      </w:r>
      <w:r w:rsidRPr="00A8204C">
        <w:rPr>
          <w:rFonts w:ascii="Calibri" w:hAnsi="Calibri"/>
          <w:noProof/>
          <w:sz w:val="24"/>
          <w:szCs w:val="24"/>
          <w:lang w:val="en-US"/>
        </w:rPr>
        <w:tab/>
        <w:t xml:space="preserve">Nasreddine ZS, Phillips N, Chertkow H. Normative data for the montreal cognitive assessment (MOCA) in a population-based sample. </w:t>
      </w:r>
      <w:r w:rsidRPr="00A8204C">
        <w:rPr>
          <w:rFonts w:ascii="Calibri" w:hAnsi="Calibri"/>
          <w:i/>
          <w:iCs/>
          <w:noProof/>
          <w:sz w:val="24"/>
          <w:szCs w:val="24"/>
          <w:lang w:val="en-US"/>
        </w:rPr>
        <w:t>Neurology</w:t>
      </w:r>
      <w:r w:rsidRPr="00A8204C">
        <w:rPr>
          <w:rFonts w:ascii="Calibri" w:hAnsi="Calibri"/>
          <w:noProof/>
          <w:sz w:val="24"/>
          <w:szCs w:val="24"/>
          <w:lang w:val="en-US"/>
        </w:rPr>
        <w:t>. 2012;78(10):765-766. doi:10.1212/01.wnl.0000413072.54070.a3.</w:t>
      </w:r>
    </w:p>
    <w:p w14:paraId="6CAB2292"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13. </w:t>
      </w:r>
      <w:r w:rsidRPr="00A8204C">
        <w:rPr>
          <w:rFonts w:ascii="Calibri" w:hAnsi="Calibri"/>
          <w:noProof/>
          <w:sz w:val="24"/>
          <w:szCs w:val="24"/>
          <w:lang w:val="en-US"/>
        </w:rPr>
        <w:tab/>
        <w:t xml:space="preserve">Gluhm S, Goldstein J, Loc K, Colt A, Liew C Van, Corey-Bloom J. Cognitive Performance on the Mini-Mental State Examination and the Montreal Cognitive Assessment Across the Healthy Adult Lifespan. </w:t>
      </w:r>
      <w:r w:rsidRPr="00A8204C">
        <w:rPr>
          <w:rFonts w:ascii="Calibri" w:hAnsi="Calibri"/>
          <w:i/>
          <w:iCs/>
          <w:noProof/>
          <w:sz w:val="24"/>
          <w:szCs w:val="24"/>
          <w:lang w:val="en-US"/>
        </w:rPr>
        <w:t>Cogn Behav Neurol</w:t>
      </w:r>
      <w:r w:rsidRPr="00A8204C">
        <w:rPr>
          <w:rFonts w:ascii="Calibri" w:hAnsi="Calibri"/>
          <w:noProof/>
          <w:sz w:val="24"/>
          <w:szCs w:val="24"/>
          <w:lang w:val="en-US"/>
        </w:rPr>
        <w:t>. 2013;26(1):1-5. doi:10.1097/WNN.0b013e31828b7d26.Cognitive.</w:t>
      </w:r>
    </w:p>
    <w:p w14:paraId="7C5A27F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14. </w:t>
      </w:r>
      <w:r w:rsidRPr="00A8204C">
        <w:rPr>
          <w:rFonts w:ascii="Calibri" w:hAnsi="Calibri"/>
          <w:noProof/>
          <w:sz w:val="24"/>
          <w:szCs w:val="24"/>
          <w:lang w:val="en-US"/>
        </w:rPr>
        <w:tab/>
        <w:t xml:space="preserve">Damian AM, Jacobson SA, Hentz JG, et al. The montreal cognitive assessment and the mini-mental state examination as screening instruments for cognitive impairment: Item analyses and threshold scores. </w:t>
      </w:r>
      <w:r w:rsidRPr="00A8204C">
        <w:rPr>
          <w:rFonts w:ascii="Calibri" w:hAnsi="Calibri"/>
          <w:i/>
          <w:iCs/>
          <w:noProof/>
          <w:sz w:val="24"/>
          <w:szCs w:val="24"/>
          <w:lang w:val="en-US"/>
        </w:rPr>
        <w:t>Dement Geriatr Cogn Disord</w:t>
      </w:r>
      <w:r w:rsidRPr="00A8204C">
        <w:rPr>
          <w:rFonts w:ascii="Calibri" w:hAnsi="Calibri"/>
          <w:noProof/>
          <w:sz w:val="24"/>
          <w:szCs w:val="24"/>
          <w:lang w:val="en-US"/>
        </w:rPr>
        <w:t>. 2011;31(2):126-131. doi:10.1159/000323867.</w:t>
      </w:r>
    </w:p>
    <w:p w14:paraId="29BCCC95"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15. </w:t>
      </w:r>
      <w:r w:rsidRPr="00A8204C">
        <w:rPr>
          <w:rFonts w:ascii="Calibri" w:hAnsi="Calibri"/>
          <w:noProof/>
          <w:sz w:val="24"/>
          <w:szCs w:val="24"/>
          <w:lang w:val="en-US"/>
        </w:rPr>
        <w:tab/>
        <w:t xml:space="preserve">Malek-Ahmadi M, Powell JJ, Belden CM, et al. Age- and education-adjusted normative data for the Montreal Cognitive Assessment (MoCA) in older adults age 70–99. </w:t>
      </w:r>
      <w:r w:rsidRPr="00A8204C">
        <w:rPr>
          <w:rFonts w:ascii="Calibri" w:hAnsi="Calibri"/>
          <w:i/>
          <w:iCs/>
          <w:noProof/>
          <w:sz w:val="24"/>
          <w:szCs w:val="24"/>
          <w:lang w:val="en-US"/>
        </w:rPr>
        <w:t>Aging, Neuropsychol Cogn</w:t>
      </w:r>
      <w:r w:rsidRPr="00A8204C">
        <w:rPr>
          <w:rFonts w:ascii="Calibri" w:hAnsi="Calibri"/>
          <w:noProof/>
          <w:sz w:val="24"/>
          <w:szCs w:val="24"/>
          <w:lang w:val="en-US"/>
        </w:rPr>
        <w:t>. 2015;22(6):755-761. doi:10.1080/13825585.2015.1041449.</w:t>
      </w:r>
    </w:p>
    <w:p w14:paraId="4B014878"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szCs w:val="24"/>
          <w:lang w:val="en-US"/>
        </w:rPr>
      </w:pPr>
      <w:r w:rsidRPr="00A8204C">
        <w:rPr>
          <w:rFonts w:ascii="Calibri" w:hAnsi="Calibri"/>
          <w:noProof/>
          <w:sz w:val="24"/>
          <w:szCs w:val="24"/>
          <w:lang w:val="en-US"/>
        </w:rPr>
        <w:t xml:space="preserve">16. </w:t>
      </w:r>
      <w:r w:rsidRPr="00A8204C">
        <w:rPr>
          <w:rFonts w:ascii="Calibri" w:hAnsi="Calibri"/>
          <w:noProof/>
          <w:sz w:val="24"/>
          <w:szCs w:val="24"/>
          <w:lang w:val="en-US"/>
        </w:rPr>
        <w:tab/>
        <w:t xml:space="preserve">Hampshire A, Highfield RR, Parkin BL, Owen AM. Fractionating Human Intelligence. </w:t>
      </w:r>
      <w:r w:rsidRPr="00A8204C">
        <w:rPr>
          <w:rFonts w:ascii="Calibri" w:hAnsi="Calibri"/>
          <w:i/>
          <w:iCs/>
          <w:noProof/>
          <w:sz w:val="24"/>
          <w:szCs w:val="24"/>
          <w:lang w:val="en-US"/>
        </w:rPr>
        <w:t>Neuron</w:t>
      </w:r>
      <w:r w:rsidRPr="00A8204C">
        <w:rPr>
          <w:rFonts w:ascii="Calibri" w:hAnsi="Calibri"/>
          <w:noProof/>
          <w:sz w:val="24"/>
          <w:szCs w:val="24"/>
          <w:lang w:val="en-US"/>
        </w:rPr>
        <w:t>. 2012;76(6):1225-1237. doi:10.1016/j.neuron.2012.06.022.</w:t>
      </w:r>
    </w:p>
    <w:p w14:paraId="0B46035B" w14:textId="77777777" w:rsidR="00A8204C" w:rsidRPr="00A8204C" w:rsidRDefault="00A8204C" w:rsidP="00A8204C">
      <w:pPr>
        <w:widowControl w:val="0"/>
        <w:autoSpaceDE w:val="0"/>
        <w:autoSpaceDN w:val="0"/>
        <w:adjustRightInd w:val="0"/>
        <w:spacing w:line="240" w:lineRule="auto"/>
        <w:ind w:left="640" w:hanging="640"/>
        <w:rPr>
          <w:rFonts w:ascii="Calibri" w:hAnsi="Calibri"/>
          <w:noProof/>
          <w:sz w:val="24"/>
        </w:rPr>
      </w:pPr>
      <w:r w:rsidRPr="00A8204C">
        <w:rPr>
          <w:rFonts w:ascii="Calibri" w:hAnsi="Calibri"/>
          <w:noProof/>
          <w:sz w:val="24"/>
          <w:szCs w:val="24"/>
          <w:lang w:val="en-US"/>
        </w:rPr>
        <w:t xml:space="preserve">17. </w:t>
      </w:r>
      <w:r w:rsidRPr="00A8204C">
        <w:rPr>
          <w:rFonts w:ascii="Calibri" w:hAnsi="Calibri"/>
          <w:noProof/>
          <w:sz w:val="24"/>
          <w:szCs w:val="24"/>
          <w:lang w:val="en-US"/>
        </w:rPr>
        <w:tab/>
        <w:t xml:space="preserve">Canada S. </w:t>
      </w:r>
      <w:r w:rsidRPr="00A8204C">
        <w:rPr>
          <w:rFonts w:ascii="Calibri" w:hAnsi="Calibri"/>
          <w:i/>
          <w:iCs/>
          <w:noProof/>
          <w:sz w:val="24"/>
          <w:szCs w:val="24"/>
          <w:lang w:val="en-US"/>
        </w:rPr>
        <w:t>Census of Population, 1851 to 2016</w:t>
      </w:r>
      <w:r w:rsidRPr="00A8204C">
        <w:rPr>
          <w:rFonts w:ascii="Calibri" w:hAnsi="Calibri"/>
          <w:noProof/>
          <w:sz w:val="24"/>
          <w:szCs w:val="24"/>
          <w:lang w:val="en-US"/>
        </w:rPr>
        <w:t>.; 2016.</w:t>
      </w:r>
    </w:p>
    <w:p w14:paraId="5D5CD12A" w14:textId="1EF2056A" w:rsidR="00EF685F" w:rsidRDefault="00741BE1" w:rsidP="00A8204C">
      <w:pPr>
        <w:widowControl w:val="0"/>
        <w:autoSpaceDE w:val="0"/>
        <w:autoSpaceDN w:val="0"/>
        <w:adjustRightInd w:val="0"/>
        <w:spacing w:line="240" w:lineRule="auto"/>
        <w:ind w:left="640" w:hanging="640"/>
        <w:rPr>
          <w:sz w:val="24"/>
          <w:szCs w:val="24"/>
        </w:rPr>
      </w:pPr>
      <w:r>
        <w:rPr>
          <w:rFonts w:cs="ArialMT"/>
          <w:sz w:val="24"/>
          <w:szCs w:val="24"/>
        </w:rPr>
        <w:fldChar w:fldCharType="end"/>
      </w:r>
      <w:r w:rsidR="00EF685F">
        <w:rPr>
          <w:sz w:val="24"/>
          <w:szCs w:val="24"/>
        </w:rPr>
        <w:br w:type="page"/>
      </w:r>
    </w:p>
    <w:p w14:paraId="5D4DF4DB" w14:textId="575A9860" w:rsidR="00832527" w:rsidRPr="00832527" w:rsidRDefault="00EF685F" w:rsidP="00832527">
      <w:pPr>
        <w:ind w:right="996" w:firstLine="567"/>
        <w:rPr>
          <w:sz w:val="24"/>
          <w:szCs w:val="24"/>
        </w:rPr>
      </w:pPr>
      <w:r>
        <w:rPr>
          <w:sz w:val="24"/>
          <w:szCs w:val="24"/>
        </w:rPr>
        <w:t>Table 1.</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832527" w:rsidRPr="00DE5310" w14:paraId="50DEE66A" w14:textId="77777777" w:rsidTr="007A291F">
        <w:tc>
          <w:tcPr>
            <w:tcW w:w="3154" w:type="dxa"/>
          </w:tcPr>
          <w:p w14:paraId="12B75971" w14:textId="77777777" w:rsidR="00832527" w:rsidRPr="00DE5310" w:rsidRDefault="00832527" w:rsidP="007A291F">
            <w:pPr>
              <w:jc w:val="center"/>
              <w:rPr>
                <w:b/>
                <w:sz w:val="24"/>
                <w:szCs w:val="24"/>
              </w:rPr>
            </w:pPr>
            <w:r w:rsidRPr="00DE5310">
              <w:rPr>
                <w:b/>
                <w:sz w:val="24"/>
                <w:szCs w:val="24"/>
              </w:rPr>
              <w:t>Task</w:t>
            </w:r>
          </w:p>
        </w:tc>
        <w:tc>
          <w:tcPr>
            <w:tcW w:w="2355" w:type="dxa"/>
            <w:gridSpan w:val="2"/>
          </w:tcPr>
          <w:p w14:paraId="529C9951" w14:textId="77777777" w:rsidR="004550EB" w:rsidRDefault="004550EB" w:rsidP="007A291F">
            <w:pPr>
              <w:jc w:val="center"/>
              <w:rPr>
                <w:b/>
                <w:sz w:val="24"/>
                <w:szCs w:val="24"/>
              </w:rPr>
            </w:pPr>
            <w:r>
              <w:rPr>
                <w:b/>
                <w:sz w:val="24"/>
                <w:szCs w:val="24"/>
              </w:rPr>
              <w:t>Participant</w:t>
            </w:r>
          </w:p>
          <w:p w14:paraId="1EEEFC66" w14:textId="6A144FD3" w:rsidR="00832527" w:rsidRPr="00DE5310" w:rsidRDefault="004550EB" w:rsidP="007A291F">
            <w:pPr>
              <w:jc w:val="center"/>
              <w:rPr>
                <w:b/>
                <w:sz w:val="24"/>
                <w:szCs w:val="24"/>
              </w:rPr>
            </w:pPr>
            <w:r>
              <w:rPr>
                <w:b/>
                <w:sz w:val="24"/>
                <w:szCs w:val="24"/>
              </w:rPr>
              <w:t>s</w:t>
            </w:r>
            <w:r w:rsidR="00832527" w:rsidRPr="00DE5310">
              <w:rPr>
                <w:b/>
                <w:sz w:val="24"/>
                <w:szCs w:val="24"/>
              </w:rPr>
              <w:t>cores</w:t>
            </w:r>
          </w:p>
        </w:tc>
        <w:tc>
          <w:tcPr>
            <w:tcW w:w="2355" w:type="dxa"/>
            <w:gridSpan w:val="2"/>
          </w:tcPr>
          <w:p w14:paraId="51559F4F" w14:textId="77777777" w:rsidR="00832527" w:rsidRDefault="00832527" w:rsidP="007A291F">
            <w:pPr>
              <w:jc w:val="center"/>
              <w:rPr>
                <w:b/>
                <w:sz w:val="24"/>
                <w:szCs w:val="24"/>
              </w:rPr>
            </w:pPr>
            <w:r w:rsidRPr="00DE5310">
              <w:rPr>
                <w:b/>
                <w:sz w:val="24"/>
                <w:szCs w:val="24"/>
              </w:rPr>
              <w:t>Population norms</w:t>
            </w:r>
          </w:p>
          <w:p w14:paraId="5CCD73C3" w14:textId="77777777" w:rsidR="00832527" w:rsidRPr="00DE5310" w:rsidRDefault="00832527" w:rsidP="007A291F">
            <w:pPr>
              <w:jc w:val="center"/>
              <w:rPr>
                <w:b/>
                <w:sz w:val="24"/>
                <w:szCs w:val="24"/>
              </w:rPr>
            </w:pPr>
            <w:r w:rsidRPr="00DE5310">
              <w:rPr>
                <w:b/>
                <w:sz w:val="24"/>
                <w:szCs w:val="24"/>
              </w:rPr>
              <w:t>age 70-94</w:t>
            </w:r>
          </w:p>
        </w:tc>
      </w:tr>
      <w:tr w:rsidR="00832527" w:rsidRPr="00DE5310" w14:paraId="1DA1447F" w14:textId="77777777" w:rsidTr="007A291F">
        <w:tc>
          <w:tcPr>
            <w:tcW w:w="3154" w:type="dxa"/>
          </w:tcPr>
          <w:p w14:paraId="123A63E7" w14:textId="5CB28FCA" w:rsidR="00832527" w:rsidRPr="00DE5310" w:rsidRDefault="00832527" w:rsidP="007A291F">
            <w:pPr>
              <w:jc w:val="center"/>
              <w:rPr>
                <w:b/>
                <w:sz w:val="24"/>
                <w:szCs w:val="24"/>
              </w:rPr>
            </w:pPr>
          </w:p>
        </w:tc>
        <w:tc>
          <w:tcPr>
            <w:tcW w:w="1177" w:type="dxa"/>
          </w:tcPr>
          <w:p w14:paraId="65173DE7" w14:textId="77777777" w:rsidR="00832527" w:rsidRPr="00DE5310" w:rsidRDefault="00832527" w:rsidP="007A291F">
            <w:pPr>
              <w:jc w:val="center"/>
              <w:rPr>
                <w:b/>
                <w:sz w:val="24"/>
                <w:szCs w:val="24"/>
              </w:rPr>
            </w:pPr>
            <w:r w:rsidRPr="00DE5310">
              <w:rPr>
                <w:b/>
                <w:sz w:val="24"/>
                <w:szCs w:val="24"/>
              </w:rPr>
              <w:t>Mean</w:t>
            </w:r>
          </w:p>
        </w:tc>
        <w:tc>
          <w:tcPr>
            <w:tcW w:w="1178" w:type="dxa"/>
          </w:tcPr>
          <w:p w14:paraId="47AEAE78" w14:textId="77777777" w:rsidR="00832527" w:rsidRPr="00DE5310" w:rsidRDefault="00832527" w:rsidP="007A291F">
            <w:pPr>
              <w:jc w:val="center"/>
              <w:rPr>
                <w:b/>
                <w:sz w:val="24"/>
                <w:szCs w:val="24"/>
              </w:rPr>
            </w:pPr>
            <w:r w:rsidRPr="00DE5310">
              <w:rPr>
                <w:b/>
                <w:sz w:val="24"/>
                <w:szCs w:val="24"/>
              </w:rPr>
              <w:t>SD</w:t>
            </w:r>
          </w:p>
        </w:tc>
        <w:tc>
          <w:tcPr>
            <w:tcW w:w="1177" w:type="dxa"/>
          </w:tcPr>
          <w:p w14:paraId="13680C7C" w14:textId="77777777" w:rsidR="00832527" w:rsidRPr="00DE5310" w:rsidRDefault="00832527" w:rsidP="007A291F">
            <w:pPr>
              <w:jc w:val="center"/>
              <w:rPr>
                <w:b/>
                <w:sz w:val="24"/>
                <w:szCs w:val="24"/>
              </w:rPr>
            </w:pPr>
            <w:r w:rsidRPr="00DE5310">
              <w:rPr>
                <w:b/>
                <w:sz w:val="24"/>
                <w:szCs w:val="24"/>
              </w:rPr>
              <w:t>Mean</w:t>
            </w:r>
          </w:p>
        </w:tc>
        <w:tc>
          <w:tcPr>
            <w:tcW w:w="1178" w:type="dxa"/>
          </w:tcPr>
          <w:p w14:paraId="19B3B130" w14:textId="77777777" w:rsidR="00832527" w:rsidRPr="00DE5310" w:rsidRDefault="00832527" w:rsidP="007A291F">
            <w:pPr>
              <w:jc w:val="center"/>
              <w:rPr>
                <w:b/>
                <w:sz w:val="24"/>
                <w:szCs w:val="24"/>
              </w:rPr>
            </w:pPr>
            <w:r w:rsidRPr="00DE5310">
              <w:rPr>
                <w:b/>
                <w:sz w:val="24"/>
                <w:szCs w:val="24"/>
              </w:rPr>
              <w:t>SD</w:t>
            </w:r>
          </w:p>
        </w:tc>
      </w:tr>
      <w:tr w:rsidR="00832527" w14:paraId="2BCB2E67" w14:textId="77777777" w:rsidTr="007A291F">
        <w:tc>
          <w:tcPr>
            <w:tcW w:w="3154" w:type="dxa"/>
          </w:tcPr>
          <w:p w14:paraId="4ECD8F9B" w14:textId="77777777" w:rsidR="00832527" w:rsidRDefault="00832527" w:rsidP="007A291F">
            <w:pPr>
              <w:rPr>
                <w:sz w:val="24"/>
                <w:szCs w:val="24"/>
              </w:rPr>
            </w:pPr>
            <w:r>
              <w:rPr>
                <w:sz w:val="24"/>
                <w:szCs w:val="24"/>
              </w:rPr>
              <w:t>MoCA</w:t>
            </w:r>
          </w:p>
        </w:tc>
        <w:tc>
          <w:tcPr>
            <w:tcW w:w="1177" w:type="dxa"/>
          </w:tcPr>
          <w:p w14:paraId="3F0B147C" w14:textId="77777777" w:rsidR="00832527" w:rsidRDefault="00832527" w:rsidP="007A291F">
            <w:pPr>
              <w:jc w:val="center"/>
              <w:rPr>
                <w:sz w:val="24"/>
                <w:szCs w:val="24"/>
              </w:rPr>
            </w:pPr>
            <w:r>
              <w:rPr>
                <w:sz w:val="24"/>
                <w:szCs w:val="24"/>
              </w:rPr>
              <w:t>24.6</w:t>
            </w:r>
          </w:p>
        </w:tc>
        <w:tc>
          <w:tcPr>
            <w:tcW w:w="1178" w:type="dxa"/>
          </w:tcPr>
          <w:p w14:paraId="271DB775" w14:textId="77777777" w:rsidR="00832527" w:rsidRDefault="00832527" w:rsidP="007A291F">
            <w:pPr>
              <w:jc w:val="center"/>
              <w:rPr>
                <w:sz w:val="24"/>
                <w:szCs w:val="24"/>
              </w:rPr>
            </w:pPr>
            <w:r>
              <w:rPr>
                <w:sz w:val="24"/>
                <w:szCs w:val="24"/>
              </w:rPr>
              <w:t>4.0</w:t>
            </w:r>
          </w:p>
        </w:tc>
        <w:tc>
          <w:tcPr>
            <w:tcW w:w="1177" w:type="dxa"/>
          </w:tcPr>
          <w:p w14:paraId="3A13D840" w14:textId="77777777" w:rsidR="00832527" w:rsidRDefault="00832527" w:rsidP="007A291F">
            <w:pPr>
              <w:jc w:val="center"/>
              <w:rPr>
                <w:sz w:val="24"/>
                <w:szCs w:val="24"/>
              </w:rPr>
            </w:pPr>
          </w:p>
        </w:tc>
        <w:tc>
          <w:tcPr>
            <w:tcW w:w="1178" w:type="dxa"/>
          </w:tcPr>
          <w:p w14:paraId="265BD370" w14:textId="77777777" w:rsidR="00832527" w:rsidRDefault="00832527" w:rsidP="007A291F">
            <w:pPr>
              <w:jc w:val="center"/>
              <w:rPr>
                <w:sz w:val="24"/>
                <w:szCs w:val="24"/>
              </w:rPr>
            </w:pPr>
          </w:p>
        </w:tc>
      </w:tr>
      <w:tr w:rsidR="00832527" w14:paraId="5A362E84" w14:textId="77777777" w:rsidTr="007A291F">
        <w:tc>
          <w:tcPr>
            <w:tcW w:w="3154" w:type="dxa"/>
          </w:tcPr>
          <w:p w14:paraId="2CC00088" w14:textId="77777777" w:rsidR="00832527" w:rsidRDefault="00832527" w:rsidP="007A291F">
            <w:pPr>
              <w:rPr>
                <w:sz w:val="24"/>
                <w:szCs w:val="24"/>
              </w:rPr>
            </w:pPr>
            <w:r>
              <w:rPr>
                <w:sz w:val="24"/>
                <w:szCs w:val="24"/>
              </w:rPr>
              <w:t>MMSE</w:t>
            </w:r>
          </w:p>
        </w:tc>
        <w:tc>
          <w:tcPr>
            <w:tcW w:w="1177" w:type="dxa"/>
          </w:tcPr>
          <w:p w14:paraId="5CE13673" w14:textId="77777777" w:rsidR="00832527" w:rsidRDefault="00832527" w:rsidP="007A291F">
            <w:pPr>
              <w:jc w:val="center"/>
              <w:rPr>
                <w:sz w:val="24"/>
                <w:szCs w:val="24"/>
              </w:rPr>
            </w:pPr>
            <w:r>
              <w:rPr>
                <w:sz w:val="24"/>
                <w:szCs w:val="24"/>
              </w:rPr>
              <w:t>27.7</w:t>
            </w:r>
          </w:p>
        </w:tc>
        <w:tc>
          <w:tcPr>
            <w:tcW w:w="1178" w:type="dxa"/>
          </w:tcPr>
          <w:p w14:paraId="46F2B9D6" w14:textId="77777777" w:rsidR="00832527" w:rsidRDefault="00832527" w:rsidP="007A291F">
            <w:pPr>
              <w:jc w:val="center"/>
              <w:rPr>
                <w:sz w:val="24"/>
                <w:szCs w:val="24"/>
              </w:rPr>
            </w:pPr>
            <w:r>
              <w:rPr>
                <w:sz w:val="24"/>
                <w:szCs w:val="24"/>
              </w:rPr>
              <w:t>2.8</w:t>
            </w:r>
          </w:p>
        </w:tc>
        <w:tc>
          <w:tcPr>
            <w:tcW w:w="1177" w:type="dxa"/>
          </w:tcPr>
          <w:p w14:paraId="68D01B56" w14:textId="77777777" w:rsidR="00832527" w:rsidRDefault="00832527" w:rsidP="007A291F">
            <w:pPr>
              <w:jc w:val="center"/>
              <w:rPr>
                <w:sz w:val="24"/>
                <w:szCs w:val="24"/>
              </w:rPr>
            </w:pPr>
          </w:p>
        </w:tc>
        <w:tc>
          <w:tcPr>
            <w:tcW w:w="1178" w:type="dxa"/>
          </w:tcPr>
          <w:p w14:paraId="12B58EDB" w14:textId="77777777" w:rsidR="00832527" w:rsidRDefault="00832527" w:rsidP="007A291F">
            <w:pPr>
              <w:jc w:val="center"/>
              <w:rPr>
                <w:sz w:val="24"/>
                <w:szCs w:val="24"/>
              </w:rPr>
            </w:pPr>
          </w:p>
        </w:tc>
      </w:tr>
      <w:tr w:rsidR="00832527" w14:paraId="1B68BE40" w14:textId="77777777" w:rsidTr="007A291F">
        <w:tc>
          <w:tcPr>
            <w:tcW w:w="3154" w:type="dxa"/>
          </w:tcPr>
          <w:p w14:paraId="6BA35850" w14:textId="79100EDE" w:rsidR="00832527" w:rsidRDefault="00832527" w:rsidP="007A291F">
            <w:pPr>
              <w:rPr>
                <w:sz w:val="24"/>
                <w:szCs w:val="24"/>
              </w:rPr>
            </w:pPr>
            <w:r>
              <w:rPr>
                <w:sz w:val="24"/>
                <w:szCs w:val="24"/>
              </w:rPr>
              <w:t>Double Trouble (CBS)</w:t>
            </w:r>
            <w:r w:rsidR="004550EB">
              <w:rPr>
                <w:sz w:val="24"/>
                <w:szCs w:val="24"/>
              </w:rPr>
              <w:t xml:space="preserve"> </w:t>
            </w:r>
          </w:p>
        </w:tc>
        <w:tc>
          <w:tcPr>
            <w:tcW w:w="1177" w:type="dxa"/>
          </w:tcPr>
          <w:p w14:paraId="747FF783" w14:textId="77777777" w:rsidR="00832527" w:rsidRDefault="00832527" w:rsidP="007A291F">
            <w:pPr>
              <w:jc w:val="center"/>
              <w:rPr>
                <w:sz w:val="24"/>
                <w:szCs w:val="24"/>
              </w:rPr>
            </w:pPr>
            <w:r>
              <w:rPr>
                <w:sz w:val="24"/>
                <w:szCs w:val="24"/>
              </w:rPr>
              <w:t>9.4</w:t>
            </w:r>
          </w:p>
        </w:tc>
        <w:tc>
          <w:tcPr>
            <w:tcW w:w="1178" w:type="dxa"/>
          </w:tcPr>
          <w:p w14:paraId="6C473F91" w14:textId="77777777" w:rsidR="00832527" w:rsidRDefault="00832527" w:rsidP="007A291F">
            <w:pPr>
              <w:jc w:val="center"/>
              <w:rPr>
                <w:sz w:val="24"/>
                <w:szCs w:val="24"/>
              </w:rPr>
            </w:pPr>
            <w:r>
              <w:rPr>
                <w:sz w:val="24"/>
                <w:szCs w:val="24"/>
              </w:rPr>
              <w:t>11.9</w:t>
            </w:r>
          </w:p>
        </w:tc>
        <w:tc>
          <w:tcPr>
            <w:tcW w:w="1177" w:type="dxa"/>
          </w:tcPr>
          <w:p w14:paraId="045E9BEF" w14:textId="77777777" w:rsidR="00832527" w:rsidRDefault="00832527" w:rsidP="007A291F">
            <w:pPr>
              <w:jc w:val="center"/>
              <w:rPr>
                <w:sz w:val="24"/>
                <w:szCs w:val="24"/>
              </w:rPr>
            </w:pPr>
            <w:r>
              <w:rPr>
                <w:sz w:val="24"/>
                <w:szCs w:val="24"/>
              </w:rPr>
              <w:t>17.8</w:t>
            </w:r>
          </w:p>
        </w:tc>
        <w:tc>
          <w:tcPr>
            <w:tcW w:w="1178" w:type="dxa"/>
          </w:tcPr>
          <w:p w14:paraId="3C90D5D9" w14:textId="77777777" w:rsidR="00832527" w:rsidRDefault="00832527" w:rsidP="007A291F">
            <w:pPr>
              <w:jc w:val="center"/>
              <w:rPr>
                <w:sz w:val="24"/>
                <w:szCs w:val="24"/>
              </w:rPr>
            </w:pPr>
            <w:r>
              <w:rPr>
                <w:sz w:val="24"/>
                <w:szCs w:val="24"/>
              </w:rPr>
              <w:t>11.2</w:t>
            </w:r>
          </w:p>
        </w:tc>
      </w:tr>
      <w:tr w:rsidR="00832527" w14:paraId="769B489B" w14:textId="77777777" w:rsidTr="007A291F">
        <w:tc>
          <w:tcPr>
            <w:tcW w:w="3154" w:type="dxa"/>
          </w:tcPr>
          <w:p w14:paraId="1C575D9E" w14:textId="7065801C" w:rsidR="00832527" w:rsidRDefault="00832527" w:rsidP="007A291F">
            <w:pPr>
              <w:rPr>
                <w:sz w:val="24"/>
                <w:szCs w:val="24"/>
              </w:rPr>
            </w:pPr>
            <w:r>
              <w:rPr>
                <w:sz w:val="24"/>
                <w:szCs w:val="24"/>
              </w:rPr>
              <w:t>Odd One Out (CBS)</w:t>
            </w:r>
            <w:r w:rsidR="004550EB">
              <w:rPr>
                <w:sz w:val="24"/>
                <w:szCs w:val="24"/>
              </w:rPr>
              <w:t xml:space="preserve"> </w:t>
            </w:r>
          </w:p>
        </w:tc>
        <w:tc>
          <w:tcPr>
            <w:tcW w:w="1177" w:type="dxa"/>
          </w:tcPr>
          <w:p w14:paraId="5EAF2AFF" w14:textId="77777777" w:rsidR="00832527" w:rsidRDefault="00832527" w:rsidP="007A291F">
            <w:pPr>
              <w:jc w:val="center"/>
              <w:rPr>
                <w:sz w:val="24"/>
                <w:szCs w:val="24"/>
              </w:rPr>
            </w:pPr>
            <w:r>
              <w:rPr>
                <w:sz w:val="24"/>
                <w:szCs w:val="24"/>
              </w:rPr>
              <w:t>11.4</w:t>
            </w:r>
          </w:p>
        </w:tc>
        <w:tc>
          <w:tcPr>
            <w:tcW w:w="1178" w:type="dxa"/>
          </w:tcPr>
          <w:p w14:paraId="0111661C" w14:textId="77777777" w:rsidR="00832527" w:rsidRDefault="00832527" w:rsidP="007A291F">
            <w:pPr>
              <w:jc w:val="center"/>
              <w:rPr>
                <w:sz w:val="24"/>
                <w:szCs w:val="24"/>
              </w:rPr>
            </w:pPr>
            <w:r>
              <w:rPr>
                <w:sz w:val="24"/>
                <w:szCs w:val="24"/>
              </w:rPr>
              <w:t>3.5</w:t>
            </w:r>
          </w:p>
        </w:tc>
        <w:tc>
          <w:tcPr>
            <w:tcW w:w="1177" w:type="dxa"/>
          </w:tcPr>
          <w:p w14:paraId="1387021D" w14:textId="77777777" w:rsidR="00832527" w:rsidRDefault="00832527" w:rsidP="007A291F">
            <w:pPr>
              <w:jc w:val="center"/>
              <w:rPr>
                <w:sz w:val="24"/>
                <w:szCs w:val="24"/>
              </w:rPr>
            </w:pPr>
            <w:r>
              <w:rPr>
                <w:sz w:val="24"/>
                <w:szCs w:val="24"/>
              </w:rPr>
              <w:t>13.4</w:t>
            </w:r>
          </w:p>
        </w:tc>
        <w:tc>
          <w:tcPr>
            <w:tcW w:w="1178" w:type="dxa"/>
          </w:tcPr>
          <w:p w14:paraId="3D68C005" w14:textId="77777777" w:rsidR="00832527" w:rsidRDefault="00832527" w:rsidP="007A291F">
            <w:pPr>
              <w:jc w:val="center"/>
              <w:rPr>
                <w:sz w:val="24"/>
                <w:szCs w:val="24"/>
              </w:rPr>
            </w:pPr>
            <w:r>
              <w:rPr>
                <w:sz w:val="24"/>
                <w:szCs w:val="24"/>
              </w:rPr>
              <w:t>2.4</w:t>
            </w:r>
          </w:p>
        </w:tc>
      </w:tr>
      <w:tr w:rsidR="00832527" w14:paraId="68FB650F" w14:textId="77777777" w:rsidTr="007A291F">
        <w:tc>
          <w:tcPr>
            <w:tcW w:w="3154" w:type="dxa"/>
          </w:tcPr>
          <w:p w14:paraId="3E3D6116" w14:textId="77777777" w:rsidR="00832527" w:rsidRDefault="00832527" w:rsidP="007A291F">
            <w:pPr>
              <w:rPr>
                <w:sz w:val="24"/>
                <w:szCs w:val="24"/>
              </w:rPr>
            </w:pPr>
            <w:r>
              <w:rPr>
                <w:sz w:val="24"/>
                <w:szCs w:val="24"/>
              </w:rPr>
              <w:t>Spatial Planning (CBS)</w:t>
            </w:r>
          </w:p>
        </w:tc>
        <w:tc>
          <w:tcPr>
            <w:tcW w:w="1177" w:type="dxa"/>
          </w:tcPr>
          <w:p w14:paraId="53C26FB8" w14:textId="77777777" w:rsidR="00832527" w:rsidRDefault="00832527" w:rsidP="007A291F">
            <w:pPr>
              <w:jc w:val="center"/>
              <w:rPr>
                <w:sz w:val="24"/>
                <w:szCs w:val="24"/>
              </w:rPr>
            </w:pPr>
            <w:r>
              <w:rPr>
                <w:sz w:val="24"/>
                <w:szCs w:val="24"/>
              </w:rPr>
              <w:t>12.4</w:t>
            </w:r>
          </w:p>
        </w:tc>
        <w:tc>
          <w:tcPr>
            <w:tcW w:w="1178" w:type="dxa"/>
          </w:tcPr>
          <w:p w14:paraId="6544C0CE" w14:textId="77777777" w:rsidR="00832527" w:rsidRDefault="00832527" w:rsidP="007A291F">
            <w:pPr>
              <w:jc w:val="center"/>
              <w:rPr>
                <w:sz w:val="24"/>
                <w:szCs w:val="24"/>
              </w:rPr>
            </w:pPr>
            <w:r>
              <w:rPr>
                <w:sz w:val="24"/>
                <w:szCs w:val="24"/>
              </w:rPr>
              <w:t>7.1</w:t>
            </w:r>
          </w:p>
        </w:tc>
        <w:tc>
          <w:tcPr>
            <w:tcW w:w="1177" w:type="dxa"/>
          </w:tcPr>
          <w:p w14:paraId="19A58C4F" w14:textId="77777777" w:rsidR="00832527" w:rsidRDefault="00832527" w:rsidP="007A291F">
            <w:pPr>
              <w:jc w:val="center"/>
              <w:rPr>
                <w:sz w:val="24"/>
                <w:szCs w:val="24"/>
              </w:rPr>
            </w:pPr>
            <w:r>
              <w:rPr>
                <w:sz w:val="24"/>
                <w:szCs w:val="24"/>
              </w:rPr>
              <w:t>14.4</w:t>
            </w:r>
          </w:p>
        </w:tc>
        <w:tc>
          <w:tcPr>
            <w:tcW w:w="1178" w:type="dxa"/>
          </w:tcPr>
          <w:p w14:paraId="7F0474A2" w14:textId="77777777" w:rsidR="00832527" w:rsidRDefault="00832527" w:rsidP="007A291F">
            <w:pPr>
              <w:jc w:val="center"/>
              <w:rPr>
                <w:sz w:val="24"/>
                <w:szCs w:val="24"/>
              </w:rPr>
            </w:pPr>
            <w:r>
              <w:rPr>
                <w:sz w:val="24"/>
                <w:szCs w:val="24"/>
              </w:rPr>
              <w:t>7.5</w:t>
            </w:r>
          </w:p>
        </w:tc>
      </w:tr>
      <w:tr w:rsidR="00832527" w14:paraId="4B8C132A" w14:textId="77777777" w:rsidTr="007A291F">
        <w:tc>
          <w:tcPr>
            <w:tcW w:w="3154" w:type="dxa"/>
          </w:tcPr>
          <w:p w14:paraId="0F60D42F" w14:textId="270A2864" w:rsidR="00832527" w:rsidRDefault="00832527" w:rsidP="007A291F">
            <w:pPr>
              <w:rPr>
                <w:sz w:val="24"/>
                <w:szCs w:val="24"/>
              </w:rPr>
            </w:pPr>
            <w:r>
              <w:rPr>
                <w:sz w:val="24"/>
                <w:szCs w:val="24"/>
              </w:rPr>
              <w:t>Grammatical Reasoning (CBS)</w:t>
            </w:r>
          </w:p>
        </w:tc>
        <w:tc>
          <w:tcPr>
            <w:tcW w:w="1177" w:type="dxa"/>
          </w:tcPr>
          <w:p w14:paraId="10B8B97D" w14:textId="77777777" w:rsidR="00832527" w:rsidRDefault="00832527" w:rsidP="007A291F">
            <w:pPr>
              <w:jc w:val="center"/>
              <w:rPr>
                <w:sz w:val="24"/>
                <w:szCs w:val="24"/>
              </w:rPr>
            </w:pPr>
            <w:r>
              <w:rPr>
                <w:sz w:val="24"/>
                <w:szCs w:val="24"/>
              </w:rPr>
              <w:t>10.4</w:t>
            </w:r>
          </w:p>
        </w:tc>
        <w:tc>
          <w:tcPr>
            <w:tcW w:w="1178" w:type="dxa"/>
          </w:tcPr>
          <w:p w14:paraId="19B09C8C" w14:textId="77777777" w:rsidR="00832527" w:rsidRDefault="00832527" w:rsidP="007A291F">
            <w:pPr>
              <w:jc w:val="center"/>
              <w:rPr>
                <w:sz w:val="24"/>
                <w:szCs w:val="24"/>
              </w:rPr>
            </w:pPr>
            <w:r>
              <w:rPr>
                <w:sz w:val="24"/>
                <w:szCs w:val="24"/>
              </w:rPr>
              <w:t>5.9</w:t>
            </w:r>
          </w:p>
        </w:tc>
        <w:tc>
          <w:tcPr>
            <w:tcW w:w="1177" w:type="dxa"/>
          </w:tcPr>
          <w:p w14:paraId="277259D0" w14:textId="77777777" w:rsidR="00832527" w:rsidRDefault="00832527" w:rsidP="007A291F">
            <w:pPr>
              <w:jc w:val="center"/>
              <w:rPr>
                <w:sz w:val="24"/>
                <w:szCs w:val="24"/>
              </w:rPr>
            </w:pPr>
            <w:r>
              <w:rPr>
                <w:sz w:val="24"/>
                <w:szCs w:val="24"/>
              </w:rPr>
              <w:t>13.8</w:t>
            </w:r>
          </w:p>
        </w:tc>
        <w:tc>
          <w:tcPr>
            <w:tcW w:w="1178" w:type="dxa"/>
          </w:tcPr>
          <w:p w14:paraId="68EC47D1" w14:textId="77777777" w:rsidR="00832527" w:rsidRDefault="00832527" w:rsidP="007A291F">
            <w:pPr>
              <w:jc w:val="center"/>
              <w:rPr>
                <w:sz w:val="24"/>
                <w:szCs w:val="24"/>
              </w:rPr>
            </w:pPr>
            <w:r>
              <w:rPr>
                <w:sz w:val="24"/>
                <w:szCs w:val="24"/>
              </w:rPr>
              <w:t>4.6</w:t>
            </w:r>
          </w:p>
        </w:tc>
      </w:tr>
      <w:tr w:rsidR="00832527" w14:paraId="6089DBEC" w14:textId="77777777" w:rsidTr="007A291F">
        <w:tc>
          <w:tcPr>
            <w:tcW w:w="3154" w:type="dxa"/>
          </w:tcPr>
          <w:p w14:paraId="57C7FDDC" w14:textId="2A01208C" w:rsidR="00832527" w:rsidRDefault="00832527" w:rsidP="007A291F">
            <w:pPr>
              <w:rPr>
                <w:sz w:val="24"/>
                <w:szCs w:val="24"/>
              </w:rPr>
            </w:pPr>
            <w:r>
              <w:rPr>
                <w:sz w:val="24"/>
                <w:szCs w:val="24"/>
              </w:rPr>
              <w:t>Digit Span (CBS)</w:t>
            </w:r>
          </w:p>
        </w:tc>
        <w:tc>
          <w:tcPr>
            <w:tcW w:w="1177" w:type="dxa"/>
          </w:tcPr>
          <w:p w14:paraId="2E62C554" w14:textId="77777777" w:rsidR="00832527" w:rsidRDefault="00832527" w:rsidP="007A291F">
            <w:pPr>
              <w:jc w:val="center"/>
              <w:rPr>
                <w:sz w:val="24"/>
                <w:szCs w:val="24"/>
              </w:rPr>
            </w:pPr>
            <w:r>
              <w:rPr>
                <w:sz w:val="24"/>
                <w:szCs w:val="24"/>
              </w:rPr>
              <w:t>4.8</w:t>
            </w:r>
          </w:p>
        </w:tc>
        <w:tc>
          <w:tcPr>
            <w:tcW w:w="1178" w:type="dxa"/>
          </w:tcPr>
          <w:p w14:paraId="1E38EA47" w14:textId="77777777" w:rsidR="00832527" w:rsidRDefault="00832527" w:rsidP="007A291F">
            <w:pPr>
              <w:jc w:val="center"/>
              <w:rPr>
                <w:sz w:val="24"/>
                <w:szCs w:val="24"/>
              </w:rPr>
            </w:pPr>
            <w:r>
              <w:rPr>
                <w:sz w:val="24"/>
                <w:szCs w:val="24"/>
              </w:rPr>
              <w:t>1.8</w:t>
            </w:r>
          </w:p>
        </w:tc>
        <w:tc>
          <w:tcPr>
            <w:tcW w:w="1177" w:type="dxa"/>
          </w:tcPr>
          <w:p w14:paraId="08807991" w14:textId="77777777" w:rsidR="00832527" w:rsidRDefault="00832527" w:rsidP="007A291F">
            <w:pPr>
              <w:jc w:val="center"/>
              <w:rPr>
                <w:sz w:val="24"/>
                <w:szCs w:val="24"/>
              </w:rPr>
            </w:pPr>
            <w:r>
              <w:rPr>
                <w:sz w:val="24"/>
                <w:szCs w:val="24"/>
              </w:rPr>
              <w:t>6.8</w:t>
            </w:r>
          </w:p>
        </w:tc>
        <w:tc>
          <w:tcPr>
            <w:tcW w:w="1178" w:type="dxa"/>
          </w:tcPr>
          <w:p w14:paraId="43C46600" w14:textId="77777777" w:rsidR="00832527" w:rsidRDefault="00832527" w:rsidP="007A291F">
            <w:pPr>
              <w:jc w:val="center"/>
              <w:rPr>
                <w:sz w:val="24"/>
                <w:szCs w:val="24"/>
              </w:rPr>
            </w:pPr>
            <w:r>
              <w:rPr>
                <w:sz w:val="24"/>
                <w:szCs w:val="24"/>
              </w:rPr>
              <w:t>1.6</w:t>
            </w:r>
          </w:p>
        </w:tc>
      </w:tr>
      <w:tr w:rsidR="00832527" w14:paraId="7A7903AE" w14:textId="77777777" w:rsidTr="007A291F">
        <w:tc>
          <w:tcPr>
            <w:tcW w:w="3154" w:type="dxa"/>
          </w:tcPr>
          <w:p w14:paraId="23C6E958" w14:textId="77777777" w:rsidR="00832527" w:rsidRDefault="00832527" w:rsidP="007A291F">
            <w:pPr>
              <w:rPr>
                <w:sz w:val="24"/>
                <w:szCs w:val="24"/>
              </w:rPr>
            </w:pPr>
            <w:r>
              <w:rPr>
                <w:sz w:val="24"/>
                <w:szCs w:val="24"/>
              </w:rPr>
              <w:t>Token Search (CBS)</w:t>
            </w:r>
          </w:p>
        </w:tc>
        <w:tc>
          <w:tcPr>
            <w:tcW w:w="1177" w:type="dxa"/>
          </w:tcPr>
          <w:p w14:paraId="20F28B12" w14:textId="77777777" w:rsidR="00832527" w:rsidRDefault="00832527" w:rsidP="007A291F">
            <w:pPr>
              <w:jc w:val="center"/>
              <w:rPr>
                <w:sz w:val="24"/>
                <w:szCs w:val="24"/>
              </w:rPr>
            </w:pPr>
            <w:r>
              <w:rPr>
                <w:sz w:val="24"/>
                <w:szCs w:val="24"/>
              </w:rPr>
              <w:t>5.8</w:t>
            </w:r>
          </w:p>
        </w:tc>
        <w:tc>
          <w:tcPr>
            <w:tcW w:w="1178" w:type="dxa"/>
          </w:tcPr>
          <w:p w14:paraId="13CDEA90" w14:textId="77777777" w:rsidR="00832527" w:rsidRDefault="00832527" w:rsidP="007A291F">
            <w:pPr>
              <w:jc w:val="center"/>
              <w:rPr>
                <w:sz w:val="24"/>
                <w:szCs w:val="24"/>
              </w:rPr>
            </w:pPr>
            <w:r>
              <w:rPr>
                <w:sz w:val="24"/>
                <w:szCs w:val="24"/>
              </w:rPr>
              <w:t>1.7</w:t>
            </w:r>
          </w:p>
        </w:tc>
        <w:tc>
          <w:tcPr>
            <w:tcW w:w="1177" w:type="dxa"/>
          </w:tcPr>
          <w:p w14:paraId="5DAC528E" w14:textId="77777777" w:rsidR="00832527" w:rsidRDefault="00832527" w:rsidP="007A291F">
            <w:pPr>
              <w:jc w:val="center"/>
              <w:rPr>
                <w:sz w:val="24"/>
                <w:szCs w:val="24"/>
              </w:rPr>
            </w:pPr>
            <w:r>
              <w:rPr>
                <w:sz w:val="24"/>
                <w:szCs w:val="24"/>
              </w:rPr>
              <w:t>6.3</w:t>
            </w:r>
          </w:p>
        </w:tc>
        <w:tc>
          <w:tcPr>
            <w:tcW w:w="1178" w:type="dxa"/>
          </w:tcPr>
          <w:p w14:paraId="36E7ECED" w14:textId="77777777" w:rsidR="00832527" w:rsidRDefault="00832527" w:rsidP="007A291F">
            <w:pPr>
              <w:jc w:val="center"/>
              <w:rPr>
                <w:sz w:val="24"/>
                <w:szCs w:val="24"/>
              </w:rPr>
            </w:pPr>
            <w:r>
              <w:rPr>
                <w:sz w:val="24"/>
                <w:szCs w:val="24"/>
              </w:rPr>
              <w:t>1.9</w:t>
            </w:r>
          </w:p>
        </w:tc>
      </w:tr>
      <w:tr w:rsidR="00832527" w14:paraId="7DB0B649" w14:textId="77777777" w:rsidTr="007A291F">
        <w:tc>
          <w:tcPr>
            <w:tcW w:w="3154" w:type="dxa"/>
          </w:tcPr>
          <w:p w14:paraId="0F8F2446" w14:textId="2D730288" w:rsidR="00832527" w:rsidRDefault="00832527" w:rsidP="007A291F">
            <w:pPr>
              <w:rPr>
                <w:sz w:val="24"/>
                <w:szCs w:val="24"/>
              </w:rPr>
            </w:pPr>
            <w:r>
              <w:rPr>
                <w:sz w:val="24"/>
                <w:szCs w:val="24"/>
              </w:rPr>
              <w:t>Paired Associates (CBS)</w:t>
            </w:r>
          </w:p>
        </w:tc>
        <w:tc>
          <w:tcPr>
            <w:tcW w:w="1177" w:type="dxa"/>
          </w:tcPr>
          <w:p w14:paraId="016F40DD" w14:textId="77777777" w:rsidR="00832527" w:rsidRDefault="00832527" w:rsidP="007A291F">
            <w:pPr>
              <w:jc w:val="center"/>
              <w:rPr>
                <w:sz w:val="24"/>
                <w:szCs w:val="24"/>
              </w:rPr>
            </w:pPr>
            <w:r>
              <w:rPr>
                <w:sz w:val="24"/>
                <w:szCs w:val="24"/>
              </w:rPr>
              <w:t>3.5</w:t>
            </w:r>
          </w:p>
        </w:tc>
        <w:tc>
          <w:tcPr>
            <w:tcW w:w="1178" w:type="dxa"/>
          </w:tcPr>
          <w:p w14:paraId="241810F0" w14:textId="77777777" w:rsidR="00832527" w:rsidRDefault="00832527" w:rsidP="007A291F">
            <w:pPr>
              <w:jc w:val="center"/>
              <w:rPr>
                <w:sz w:val="24"/>
                <w:szCs w:val="24"/>
              </w:rPr>
            </w:pPr>
            <w:r>
              <w:rPr>
                <w:sz w:val="24"/>
                <w:szCs w:val="24"/>
              </w:rPr>
              <w:t>0.9</w:t>
            </w:r>
          </w:p>
        </w:tc>
        <w:tc>
          <w:tcPr>
            <w:tcW w:w="1177" w:type="dxa"/>
          </w:tcPr>
          <w:p w14:paraId="4A4E98EF" w14:textId="77777777" w:rsidR="00832527" w:rsidRDefault="00832527" w:rsidP="007A291F">
            <w:pPr>
              <w:jc w:val="center"/>
              <w:rPr>
                <w:sz w:val="24"/>
                <w:szCs w:val="24"/>
              </w:rPr>
            </w:pPr>
            <w:r>
              <w:rPr>
                <w:sz w:val="24"/>
                <w:szCs w:val="24"/>
              </w:rPr>
              <w:t>4.3</w:t>
            </w:r>
          </w:p>
        </w:tc>
        <w:tc>
          <w:tcPr>
            <w:tcW w:w="1178" w:type="dxa"/>
          </w:tcPr>
          <w:p w14:paraId="444DF4AF" w14:textId="77777777" w:rsidR="00832527" w:rsidRDefault="00832527" w:rsidP="007A291F">
            <w:pPr>
              <w:jc w:val="center"/>
              <w:rPr>
                <w:sz w:val="24"/>
                <w:szCs w:val="24"/>
              </w:rPr>
            </w:pPr>
            <w:r>
              <w:rPr>
                <w:sz w:val="24"/>
                <w:szCs w:val="24"/>
              </w:rPr>
              <w:t>1.0</w:t>
            </w:r>
          </w:p>
        </w:tc>
      </w:tr>
      <w:tr w:rsidR="00832527" w14:paraId="0B2960E5" w14:textId="77777777" w:rsidTr="007A291F">
        <w:tc>
          <w:tcPr>
            <w:tcW w:w="3154" w:type="dxa"/>
          </w:tcPr>
          <w:p w14:paraId="7F4E111E" w14:textId="77777777" w:rsidR="00832527" w:rsidRDefault="00832527" w:rsidP="007A291F">
            <w:pPr>
              <w:rPr>
                <w:sz w:val="24"/>
                <w:szCs w:val="24"/>
              </w:rPr>
            </w:pPr>
            <w:r>
              <w:rPr>
                <w:sz w:val="24"/>
                <w:szCs w:val="24"/>
              </w:rPr>
              <w:t>Spatial Span (CBS)</w:t>
            </w:r>
          </w:p>
        </w:tc>
        <w:tc>
          <w:tcPr>
            <w:tcW w:w="1177" w:type="dxa"/>
          </w:tcPr>
          <w:p w14:paraId="70F39CD0" w14:textId="77777777" w:rsidR="00832527" w:rsidRDefault="00832527" w:rsidP="007A291F">
            <w:pPr>
              <w:jc w:val="center"/>
              <w:rPr>
                <w:sz w:val="24"/>
                <w:szCs w:val="24"/>
              </w:rPr>
            </w:pPr>
            <w:r>
              <w:rPr>
                <w:sz w:val="24"/>
                <w:szCs w:val="24"/>
              </w:rPr>
              <w:t>4.3</w:t>
            </w:r>
          </w:p>
        </w:tc>
        <w:tc>
          <w:tcPr>
            <w:tcW w:w="1178" w:type="dxa"/>
          </w:tcPr>
          <w:p w14:paraId="4CD3CD93" w14:textId="77777777" w:rsidR="00832527" w:rsidRDefault="00832527" w:rsidP="007A291F">
            <w:pPr>
              <w:jc w:val="center"/>
              <w:rPr>
                <w:sz w:val="24"/>
                <w:szCs w:val="24"/>
              </w:rPr>
            </w:pPr>
            <w:r>
              <w:rPr>
                <w:sz w:val="24"/>
                <w:szCs w:val="24"/>
              </w:rPr>
              <w:t>1.2</w:t>
            </w:r>
          </w:p>
        </w:tc>
        <w:tc>
          <w:tcPr>
            <w:tcW w:w="1177" w:type="dxa"/>
          </w:tcPr>
          <w:p w14:paraId="74825D89" w14:textId="77777777" w:rsidR="00832527" w:rsidRDefault="00832527" w:rsidP="007A291F">
            <w:pPr>
              <w:jc w:val="center"/>
              <w:rPr>
                <w:sz w:val="24"/>
                <w:szCs w:val="24"/>
              </w:rPr>
            </w:pPr>
            <w:r>
              <w:rPr>
                <w:sz w:val="24"/>
                <w:szCs w:val="24"/>
              </w:rPr>
              <w:t>4.9</w:t>
            </w:r>
          </w:p>
        </w:tc>
        <w:tc>
          <w:tcPr>
            <w:tcW w:w="1178" w:type="dxa"/>
          </w:tcPr>
          <w:p w14:paraId="484B4881" w14:textId="77777777" w:rsidR="00832527" w:rsidRDefault="00832527" w:rsidP="007A291F">
            <w:pPr>
              <w:jc w:val="center"/>
              <w:rPr>
                <w:sz w:val="24"/>
                <w:szCs w:val="24"/>
              </w:rPr>
            </w:pPr>
            <w:r>
              <w:rPr>
                <w:sz w:val="24"/>
                <w:szCs w:val="24"/>
              </w:rPr>
              <w:t>0.9</w:t>
            </w:r>
          </w:p>
        </w:tc>
      </w:tr>
      <w:tr w:rsidR="00832527" w14:paraId="37D8E05F" w14:textId="77777777" w:rsidTr="007A291F">
        <w:tc>
          <w:tcPr>
            <w:tcW w:w="3154" w:type="dxa"/>
          </w:tcPr>
          <w:p w14:paraId="4D76F779" w14:textId="6CD0F464" w:rsidR="00832527" w:rsidRDefault="00832527" w:rsidP="007A291F">
            <w:pPr>
              <w:rPr>
                <w:sz w:val="24"/>
                <w:szCs w:val="24"/>
              </w:rPr>
            </w:pPr>
            <w:r>
              <w:rPr>
                <w:sz w:val="24"/>
                <w:szCs w:val="24"/>
              </w:rPr>
              <w:t>Feature Match (CBS)</w:t>
            </w:r>
          </w:p>
        </w:tc>
        <w:tc>
          <w:tcPr>
            <w:tcW w:w="1177" w:type="dxa"/>
          </w:tcPr>
          <w:p w14:paraId="6800C554" w14:textId="77777777" w:rsidR="00832527" w:rsidRDefault="00832527" w:rsidP="007A291F">
            <w:pPr>
              <w:jc w:val="center"/>
              <w:rPr>
                <w:sz w:val="24"/>
                <w:szCs w:val="24"/>
              </w:rPr>
            </w:pPr>
            <w:r>
              <w:rPr>
                <w:sz w:val="24"/>
                <w:szCs w:val="24"/>
              </w:rPr>
              <w:t>68.3</w:t>
            </w:r>
          </w:p>
        </w:tc>
        <w:tc>
          <w:tcPr>
            <w:tcW w:w="1178" w:type="dxa"/>
          </w:tcPr>
          <w:p w14:paraId="009F28B2" w14:textId="77777777" w:rsidR="00832527" w:rsidRDefault="00832527" w:rsidP="007A291F">
            <w:pPr>
              <w:jc w:val="center"/>
              <w:rPr>
                <w:sz w:val="24"/>
                <w:szCs w:val="24"/>
              </w:rPr>
            </w:pPr>
            <w:r>
              <w:rPr>
                <w:sz w:val="24"/>
                <w:szCs w:val="24"/>
              </w:rPr>
              <w:t>25.6</w:t>
            </w:r>
          </w:p>
        </w:tc>
        <w:tc>
          <w:tcPr>
            <w:tcW w:w="1177" w:type="dxa"/>
          </w:tcPr>
          <w:p w14:paraId="74E8EDD5" w14:textId="77777777" w:rsidR="00832527" w:rsidRDefault="00832527" w:rsidP="007A291F">
            <w:pPr>
              <w:jc w:val="center"/>
              <w:rPr>
                <w:sz w:val="24"/>
                <w:szCs w:val="24"/>
              </w:rPr>
            </w:pPr>
            <w:r>
              <w:rPr>
                <w:sz w:val="24"/>
                <w:szCs w:val="24"/>
              </w:rPr>
              <w:t>95.8</w:t>
            </w:r>
          </w:p>
        </w:tc>
        <w:tc>
          <w:tcPr>
            <w:tcW w:w="1178" w:type="dxa"/>
          </w:tcPr>
          <w:p w14:paraId="26F8F4ED" w14:textId="77777777" w:rsidR="00832527" w:rsidRDefault="00832527" w:rsidP="007A291F">
            <w:pPr>
              <w:jc w:val="center"/>
              <w:rPr>
                <w:sz w:val="24"/>
                <w:szCs w:val="24"/>
              </w:rPr>
            </w:pPr>
            <w:r>
              <w:rPr>
                <w:sz w:val="24"/>
                <w:szCs w:val="24"/>
              </w:rPr>
              <w:t>24.8</w:t>
            </w:r>
          </w:p>
        </w:tc>
      </w:tr>
      <w:tr w:rsidR="00832527" w14:paraId="4EF6F37C" w14:textId="77777777" w:rsidTr="007A291F">
        <w:tc>
          <w:tcPr>
            <w:tcW w:w="3154" w:type="dxa"/>
          </w:tcPr>
          <w:p w14:paraId="16245FCD" w14:textId="021E9868" w:rsidR="00832527" w:rsidRDefault="00832527" w:rsidP="007A291F">
            <w:pPr>
              <w:rPr>
                <w:sz w:val="24"/>
                <w:szCs w:val="24"/>
              </w:rPr>
            </w:pPr>
            <w:r>
              <w:rPr>
                <w:sz w:val="24"/>
                <w:szCs w:val="24"/>
              </w:rPr>
              <w:t>Rotations (CBS)</w:t>
            </w:r>
          </w:p>
        </w:tc>
        <w:tc>
          <w:tcPr>
            <w:tcW w:w="1177" w:type="dxa"/>
          </w:tcPr>
          <w:p w14:paraId="0C7BF34C" w14:textId="77777777" w:rsidR="00832527" w:rsidRDefault="00832527" w:rsidP="007A291F">
            <w:pPr>
              <w:jc w:val="center"/>
              <w:rPr>
                <w:sz w:val="24"/>
                <w:szCs w:val="24"/>
              </w:rPr>
            </w:pPr>
            <w:r>
              <w:rPr>
                <w:sz w:val="24"/>
                <w:szCs w:val="24"/>
              </w:rPr>
              <w:t>32.4</w:t>
            </w:r>
          </w:p>
        </w:tc>
        <w:tc>
          <w:tcPr>
            <w:tcW w:w="1178" w:type="dxa"/>
          </w:tcPr>
          <w:p w14:paraId="0A316A74" w14:textId="77777777" w:rsidR="00832527" w:rsidRDefault="00832527" w:rsidP="007A291F">
            <w:pPr>
              <w:jc w:val="center"/>
              <w:rPr>
                <w:sz w:val="24"/>
                <w:szCs w:val="24"/>
              </w:rPr>
            </w:pPr>
            <w:r>
              <w:rPr>
                <w:sz w:val="24"/>
                <w:szCs w:val="24"/>
              </w:rPr>
              <w:t>26.1</w:t>
            </w:r>
          </w:p>
        </w:tc>
        <w:tc>
          <w:tcPr>
            <w:tcW w:w="1177" w:type="dxa"/>
          </w:tcPr>
          <w:p w14:paraId="24CD8E54" w14:textId="77777777" w:rsidR="00832527" w:rsidRDefault="00832527" w:rsidP="007A291F">
            <w:pPr>
              <w:jc w:val="center"/>
              <w:rPr>
                <w:sz w:val="24"/>
                <w:szCs w:val="24"/>
              </w:rPr>
            </w:pPr>
            <w:r>
              <w:rPr>
                <w:sz w:val="24"/>
                <w:szCs w:val="24"/>
              </w:rPr>
              <w:t>62.4</w:t>
            </w:r>
          </w:p>
        </w:tc>
        <w:tc>
          <w:tcPr>
            <w:tcW w:w="1178" w:type="dxa"/>
          </w:tcPr>
          <w:p w14:paraId="7CD9EA1A" w14:textId="77777777" w:rsidR="00832527" w:rsidRDefault="00832527" w:rsidP="007A291F">
            <w:pPr>
              <w:jc w:val="center"/>
              <w:rPr>
                <w:sz w:val="24"/>
                <w:szCs w:val="24"/>
              </w:rPr>
            </w:pPr>
            <w:r>
              <w:rPr>
                <w:sz w:val="24"/>
                <w:szCs w:val="24"/>
              </w:rPr>
              <w:t>28.6</w:t>
            </w:r>
          </w:p>
        </w:tc>
      </w:tr>
      <w:tr w:rsidR="00832527" w14:paraId="5E9F2282" w14:textId="77777777" w:rsidTr="007A291F">
        <w:tc>
          <w:tcPr>
            <w:tcW w:w="3154" w:type="dxa"/>
          </w:tcPr>
          <w:p w14:paraId="72E7C89D" w14:textId="3BC5BE56" w:rsidR="00832527" w:rsidRDefault="00832527" w:rsidP="007A291F">
            <w:pPr>
              <w:rPr>
                <w:sz w:val="24"/>
                <w:szCs w:val="24"/>
              </w:rPr>
            </w:pPr>
            <w:r>
              <w:rPr>
                <w:sz w:val="24"/>
                <w:szCs w:val="24"/>
              </w:rPr>
              <w:t>Polygons (CBS)</w:t>
            </w:r>
          </w:p>
        </w:tc>
        <w:tc>
          <w:tcPr>
            <w:tcW w:w="1177" w:type="dxa"/>
          </w:tcPr>
          <w:p w14:paraId="410836CE" w14:textId="77777777" w:rsidR="00832527" w:rsidRDefault="00832527" w:rsidP="007A291F">
            <w:pPr>
              <w:jc w:val="center"/>
              <w:rPr>
                <w:sz w:val="24"/>
                <w:szCs w:val="24"/>
              </w:rPr>
            </w:pPr>
            <w:r>
              <w:rPr>
                <w:sz w:val="24"/>
                <w:szCs w:val="24"/>
              </w:rPr>
              <w:t>17.7</w:t>
            </w:r>
          </w:p>
        </w:tc>
        <w:tc>
          <w:tcPr>
            <w:tcW w:w="1178" w:type="dxa"/>
          </w:tcPr>
          <w:p w14:paraId="732B5BC4" w14:textId="77777777" w:rsidR="00832527" w:rsidRDefault="00832527" w:rsidP="007A291F">
            <w:pPr>
              <w:jc w:val="center"/>
              <w:rPr>
                <w:sz w:val="24"/>
                <w:szCs w:val="24"/>
              </w:rPr>
            </w:pPr>
            <w:r>
              <w:rPr>
                <w:sz w:val="24"/>
                <w:szCs w:val="24"/>
              </w:rPr>
              <w:t>16.8</w:t>
            </w:r>
          </w:p>
        </w:tc>
        <w:tc>
          <w:tcPr>
            <w:tcW w:w="1177" w:type="dxa"/>
          </w:tcPr>
          <w:p w14:paraId="616C73B9" w14:textId="77777777" w:rsidR="00832527" w:rsidRDefault="00832527" w:rsidP="007A291F">
            <w:pPr>
              <w:jc w:val="center"/>
              <w:rPr>
                <w:sz w:val="24"/>
                <w:szCs w:val="24"/>
              </w:rPr>
            </w:pPr>
            <w:r>
              <w:rPr>
                <w:sz w:val="24"/>
                <w:szCs w:val="24"/>
              </w:rPr>
              <w:t>32.4</w:t>
            </w:r>
          </w:p>
        </w:tc>
        <w:tc>
          <w:tcPr>
            <w:tcW w:w="1178" w:type="dxa"/>
          </w:tcPr>
          <w:p w14:paraId="18A0746C" w14:textId="77777777" w:rsidR="00832527" w:rsidRDefault="00832527" w:rsidP="007A291F">
            <w:pPr>
              <w:jc w:val="center"/>
              <w:rPr>
                <w:sz w:val="24"/>
                <w:szCs w:val="24"/>
              </w:rPr>
            </w:pPr>
            <w:r>
              <w:rPr>
                <w:sz w:val="24"/>
                <w:szCs w:val="24"/>
              </w:rPr>
              <w:t>19.9</w:t>
            </w:r>
          </w:p>
        </w:tc>
      </w:tr>
      <w:tr w:rsidR="00832527" w14:paraId="026F0954" w14:textId="77777777" w:rsidTr="007A291F">
        <w:tc>
          <w:tcPr>
            <w:tcW w:w="3154" w:type="dxa"/>
          </w:tcPr>
          <w:p w14:paraId="19FBB5D0" w14:textId="3F6FFBD4" w:rsidR="00832527" w:rsidRDefault="00832527" w:rsidP="007A291F">
            <w:pPr>
              <w:rPr>
                <w:sz w:val="24"/>
                <w:szCs w:val="24"/>
              </w:rPr>
            </w:pPr>
            <w:r>
              <w:rPr>
                <w:sz w:val="24"/>
                <w:szCs w:val="24"/>
              </w:rPr>
              <w:t>Monkey Ladder (CBS)</w:t>
            </w:r>
          </w:p>
        </w:tc>
        <w:tc>
          <w:tcPr>
            <w:tcW w:w="1177" w:type="dxa"/>
          </w:tcPr>
          <w:p w14:paraId="687AA535" w14:textId="77777777" w:rsidR="00832527" w:rsidRDefault="00832527" w:rsidP="007A291F">
            <w:pPr>
              <w:jc w:val="center"/>
              <w:rPr>
                <w:sz w:val="24"/>
                <w:szCs w:val="24"/>
              </w:rPr>
            </w:pPr>
            <w:r>
              <w:rPr>
                <w:sz w:val="24"/>
                <w:szCs w:val="24"/>
              </w:rPr>
              <w:t>5.7</w:t>
            </w:r>
          </w:p>
        </w:tc>
        <w:tc>
          <w:tcPr>
            <w:tcW w:w="1178" w:type="dxa"/>
          </w:tcPr>
          <w:p w14:paraId="4420C862" w14:textId="77777777" w:rsidR="00832527" w:rsidRDefault="00832527" w:rsidP="007A291F">
            <w:pPr>
              <w:jc w:val="center"/>
              <w:rPr>
                <w:sz w:val="24"/>
                <w:szCs w:val="24"/>
              </w:rPr>
            </w:pPr>
            <w:r>
              <w:rPr>
                <w:sz w:val="24"/>
                <w:szCs w:val="24"/>
              </w:rPr>
              <w:t>1.8</w:t>
            </w:r>
          </w:p>
        </w:tc>
        <w:tc>
          <w:tcPr>
            <w:tcW w:w="1177" w:type="dxa"/>
          </w:tcPr>
          <w:p w14:paraId="38B4212F" w14:textId="77777777" w:rsidR="00832527" w:rsidRDefault="00832527" w:rsidP="007A291F">
            <w:pPr>
              <w:jc w:val="center"/>
              <w:rPr>
                <w:sz w:val="24"/>
                <w:szCs w:val="24"/>
              </w:rPr>
            </w:pPr>
            <w:r>
              <w:rPr>
                <w:sz w:val="24"/>
                <w:szCs w:val="24"/>
              </w:rPr>
              <w:t>6.6</w:t>
            </w:r>
          </w:p>
        </w:tc>
        <w:tc>
          <w:tcPr>
            <w:tcW w:w="1178" w:type="dxa"/>
          </w:tcPr>
          <w:p w14:paraId="7169C9C9" w14:textId="77777777" w:rsidR="00832527" w:rsidRDefault="00832527" w:rsidP="007A291F">
            <w:pPr>
              <w:jc w:val="center"/>
              <w:rPr>
                <w:sz w:val="24"/>
                <w:szCs w:val="24"/>
              </w:rPr>
            </w:pPr>
            <w:r>
              <w:rPr>
                <w:sz w:val="24"/>
                <w:szCs w:val="24"/>
              </w:rPr>
              <w:t>1.3</w:t>
            </w:r>
          </w:p>
        </w:tc>
      </w:tr>
    </w:tbl>
    <w:p w14:paraId="1DD003B4" w14:textId="3D7AB020" w:rsidR="00702431" w:rsidRPr="006F32CF" w:rsidRDefault="00960595" w:rsidP="006F32CF">
      <w:pPr>
        <w:ind w:left="567" w:right="996"/>
        <w:rPr>
          <w:sz w:val="20"/>
          <w:szCs w:val="20"/>
        </w:rPr>
      </w:pPr>
      <w:r w:rsidRPr="00960595">
        <w:rPr>
          <w:sz w:val="20"/>
          <w:szCs w:val="20"/>
        </w:rPr>
        <w:t xml:space="preserve">Summary of task scores for the 50 participants included in this study and relevant population norms from 342 older adults aged 70-94 acquired from the CBS Inc. database of 70 000 participants. In the current study, only 7 participants were younger than 70. For details about the named CBS tests, see </w:t>
      </w:r>
      <w:r w:rsidR="00D62427">
        <w:rPr>
          <w:sz w:val="20"/>
          <w:szCs w:val="20"/>
        </w:rPr>
        <w:t>Supplementary Materials.</w:t>
      </w:r>
    </w:p>
    <w:sectPr w:rsidR="00702431" w:rsidRPr="006F32CF" w:rsidSect="00B77C7E">
      <w:headerReference w:type="default" r:id="rId1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vis apramian" w:date="2018-11-17T22:32:00Z" w:initials="ta">
    <w:p w14:paraId="64E43E35" w14:textId="19D29C34" w:rsidR="00271EA0" w:rsidRDefault="00271EA0">
      <w:pPr>
        <w:pStyle w:val="CommentText"/>
      </w:pPr>
      <w:r>
        <w:rPr>
          <w:rStyle w:val="CommentReference"/>
        </w:rPr>
        <w:annotationRef/>
      </w:r>
      <w:r>
        <w:rPr>
          <w:rFonts w:ascii="Arial" w:hAnsi="Arial" w:cs="Arial"/>
          <w:color w:val="222222"/>
          <w:shd w:val="clear" w:color="auto" w:fill="FFFFFF"/>
        </w:rPr>
        <w:t>EDITOR COMMENTS (if any): A simple online test that enhances our ability to identify MCI and dementia would be of value. However there are major problems with this study as presented:</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sample size is small, not diverse, and comes from one institution.</w:t>
      </w:r>
      <w:r>
        <w:rPr>
          <w:rFonts w:ascii="Arial" w:hAnsi="Arial" w:cs="Arial"/>
          <w:color w:val="222222"/>
        </w:rPr>
        <w:br/>
      </w:r>
      <w:r>
        <w:rPr>
          <w:rFonts w:ascii="Arial" w:hAnsi="Arial" w:cs="Arial"/>
          <w:color w:val="222222"/>
          <w:shd w:val="clear" w:color="auto" w:fill="FFFFFF"/>
        </w:rPr>
        <w:t>2. The test does not appear to be validated against diagnostic standards for MCI or dementia.</w:t>
      </w:r>
      <w:r>
        <w:rPr>
          <w:rFonts w:ascii="Arial" w:hAnsi="Arial" w:cs="Arial"/>
          <w:color w:val="222222"/>
        </w:rPr>
        <w:br/>
      </w:r>
      <w:r>
        <w:rPr>
          <w:rFonts w:ascii="Arial" w:hAnsi="Arial" w:cs="Arial"/>
          <w:color w:val="222222"/>
          <w:shd w:val="clear" w:color="auto" w:fill="FFFFFF"/>
        </w:rPr>
        <w:t>3. The data are presented in a confusing way.</w:t>
      </w:r>
      <w:r>
        <w:rPr>
          <w:rFonts w:ascii="Arial" w:hAnsi="Arial" w:cs="Arial"/>
          <w:color w:val="222222"/>
        </w:rPr>
        <w:br/>
      </w:r>
      <w:r>
        <w:rPr>
          <w:rFonts w:ascii="Arial" w:hAnsi="Arial" w:cs="Arial"/>
          <w:color w:val="222222"/>
          <w:shd w:val="clear" w:color="auto" w:fill="FFFFFF"/>
        </w:rPr>
        <w:t>4. The senior author, if paid as a Scientific Advisor, has a significant conflict or interest and there is no statement about how this potential conflict is managed. I am very familiar with this issue as I have had to develop financial conflict of interest plans for my own recent research.</w:t>
      </w:r>
    </w:p>
  </w:comment>
  <w:comment w:id="14" w:author="Adrian Owen" w:date="2019-01-08T15:36:00Z" w:initials="AO">
    <w:p w14:paraId="394958AC" w14:textId="5F4DC935" w:rsidR="00553D3E" w:rsidRDefault="00553D3E">
      <w:pPr>
        <w:pStyle w:val="CommentText"/>
      </w:pPr>
      <w:r>
        <w:rPr>
          <w:rStyle w:val="CommentReference"/>
        </w:rPr>
        <w:annotationRef/>
      </w:r>
      <w:r>
        <w:t xml:space="preserve">I found your sentence construction a little bit short and jittery here so I tried to combine the short sentences into longer sentences that I think flow a little better. </w:t>
      </w:r>
    </w:p>
  </w:comment>
  <w:comment w:id="53" w:author="Adrian Owen" w:date="2019-01-08T15:44:00Z" w:initials="AO">
    <w:p w14:paraId="6C427BE0" w14:textId="09217D04" w:rsidR="00B27BC2" w:rsidRDefault="00B27BC2">
      <w:pPr>
        <w:pStyle w:val="CommentText"/>
      </w:pPr>
      <w:r>
        <w:rPr>
          <w:rStyle w:val="CommentReference"/>
        </w:rPr>
        <w:annotationRef/>
      </w:r>
      <w:r>
        <w:t>I think this belongs somewhere in the Discussion section</w:t>
      </w:r>
    </w:p>
  </w:comment>
  <w:comment w:id="68" w:author="Adrian Owen" w:date="2019-01-08T15:48:00Z" w:initials="AO">
    <w:p w14:paraId="075F4C5E" w14:textId="4870335A" w:rsidR="008F0D54" w:rsidRDefault="008F0D54">
      <w:pPr>
        <w:pStyle w:val="CommentText"/>
      </w:pPr>
      <w:r>
        <w:rPr>
          <w:rStyle w:val="CommentReference"/>
        </w:rPr>
        <w:annotationRef/>
      </w:r>
      <w:r>
        <w:t xml:space="preserve">Is this right? I just felt we needed to explain a bit more about why we did the demographic questionnaire. </w:t>
      </w:r>
    </w:p>
  </w:comment>
  <w:comment w:id="94" w:author="Adrian Owen" w:date="2019-01-08T15:56:00Z" w:initials="AO">
    <w:p w14:paraId="6280AC7A" w14:textId="0D3368EE" w:rsidR="00917C73" w:rsidRDefault="00917C73">
      <w:pPr>
        <w:pStyle w:val="CommentText"/>
      </w:pPr>
      <w:r>
        <w:rPr>
          <w:rStyle w:val="CommentReference"/>
        </w:rPr>
        <w:annotationRef/>
      </w:r>
      <w:r>
        <w:t>This is where you need to include some version of that paragraph that I deleted from the Introduction</w:t>
      </w:r>
    </w:p>
  </w:comment>
  <w:comment w:id="105" w:author="Adrian Owen" w:date="2019-01-08T15:58:00Z" w:initials="AO">
    <w:p w14:paraId="17D24B15" w14:textId="5E7DE7FE" w:rsidR="00DB5DF2" w:rsidRDefault="00917C73" w:rsidP="00DB5DF2">
      <w:pPr>
        <w:tabs>
          <w:tab w:val="left" w:pos="709"/>
        </w:tabs>
        <w:ind w:firstLine="567"/>
        <w:rPr>
          <w:sz w:val="24"/>
          <w:szCs w:val="24"/>
        </w:rPr>
      </w:pPr>
      <w:r>
        <w:rPr>
          <w:rStyle w:val="CommentReference"/>
        </w:rPr>
        <w:annotationRef/>
      </w:r>
      <w:r>
        <w:t xml:space="preserve"> I think you need to unpack this sentence a little. It is because the online tests can be given again and again (because they generate novel problems) and can be taken at home without a qualified physician etc etc that they may be an effective way to track changes over time. Because you don’t explicitly state this here, the statement isn’t clear as to why these three tests would be better in this respect than that MoCA. So, reiterate that fact with something like “Because the 3 online tests can be taken again and again without repetition, </w:t>
      </w:r>
      <w:r w:rsidR="00DB5DF2">
        <w:t xml:space="preserve">can be self-adinistered and are quick and easy to perform, they </w:t>
      </w:r>
      <w:r w:rsidR="00DB5DF2">
        <w:rPr>
          <w:sz w:val="24"/>
          <w:szCs w:val="24"/>
        </w:rPr>
        <w:t xml:space="preserve">may be a more </w:t>
      </w:r>
      <w:r w:rsidR="00DB5DF2">
        <w:rPr>
          <w:sz w:val="24"/>
          <w:szCs w:val="24"/>
        </w:rPr>
        <w:t xml:space="preserve">effective way </w:t>
      </w:r>
      <w:r w:rsidR="00DB5DF2">
        <w:rPr>
          <w:sz w:val="24"/>
          <w:szCs w:val="24"/>
        </w:rPr>
        <w:t>of</w:t>
      </w:r>
      <w:r w:rsidR="00DB5DF2">
        <w:rPr>
          <w:sz w:val="24"/>
          <w:szCs w:val="24"/>
        </w:rPr>
        <w:t xml:space="preserve"> track </w:t>
      </w:r>
      <w:r w:rsidR="00DB5DF2">
        <w:rPr>
          <w:sz w:val="24"/>
          <w:szCs w:val="24"/>
        </w:rPr>
        <w:t xml:space="preserve">ing </w:t>
      </w:r>
      <w:r w:rsidR="00DB5DF2">
        <w:rPr>
          <w:sz w:val="24"/>
          <w:szCs w:val="24"/>
        </w:rPr>
        <w:t xml:space="preserve">cognitive changes in aging adults over time, </w:t>
      </w:r>
      <w:r w:rsidR="00DB5DF2">
        <w:rPr>
          <w:sz w:val="24"/>
          <w:szCs w:val="24"/>
        </w:rPr>
        <w:t>than</w:t>
      </w:r>
      <w:r w:rsidR="00DB5DF2">
        <w:rPr>
          <w:sz w:val="24"/>
          <w:szCs w:val="24"/>
        </w:rPr>
        <w:t xml:space="preserve"> the MoCA itself</w:t>
      </w:r>
      <w:r w:rsidR="00DB5DF2">
        <w:rPr>
          <w:sz w:val="24"/>
          <w:szCs w:val="24"/>
        </w:rPr>
        <w:t xml:space="preserve">” (or something like that). </w:t>
      </w:r>
      <w:r w:rsidR="00DB5DF2">
        <w:rPr>
          <w:sz w:val="24"/>
          <w:szCs w:val="24"/>
        </w:rPr>
        <w:t xml:space="preserve"> </w:t>
      </w:r>
      <w:r w:rsidR="00DB5DF2">
        <w:rPr>
          <w:rStyle w:val="CommentReference"/>
        </w:rPr>
        <w:annotationRef/>
      </w:r>
    </w:p>
    <w:p w14:paraId="33CD52B8" w14:textId="3AD61E37" w:rsidR="00917C73" w:rsidRDefault="00917C73">
      <w:pPr>
        <w:pStyle w:val="CommentText"/>
      </w:pPr>
    </w:p>
    <w:p w14:paraId="6EDDE7FD" w14:textId="1123B9C1" w:rsidR="00917C73" w:rsidRDefault="00917C73">
      <w:pPr>
        <w:pStyle w:val="CommentText"/>
      </w:pPr>
    </w:p>
  </w:comment>
  <w:comment w:id="121" w:author="Adrian Owen" w:date="2019-01-08T16:05:00Z" w:initials="AO">
    <w:p w14:paraId="1E16C1D5" w14:textId="35989ABC" w:rsidR="00BC5197" w:rsidRDefault="00BC5197">
      <w:pPr>
        <w:pStyle w:val="CommentText"/>
      </w:pPr>
      <w:r>
        <w:rPr>
          <w:rStyle w:val="CommentReference"/>
        </w:rPr>
        <w:annotationRef/>
      </w:r>
      <w:r>
        <w:t xml:space="preserve">To address your comment in the email, I think this is perfectly good way to address the COI. I don’t think we need anything more. </w:t>
      </w:r>
      <w:bookmarkStart w:id="123" w:name="_GoBack"/>
      <w:bookmarkEnd w:id="12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43E35" w15:done="0"/>
  <w15:commentEx w15:paraId="394958AC" w15:done="0"/>
  <w15:commentEx w15:paraId="6C427BE0" w15:done="0"/>
  <w15:commentEx w15:paraId="075F4C5E" w15:done="0"/>
  <w15:commentEx w15:paraId="6280AC7A" w15:done="0"/>
  <w15:commentEx w15:paraId="6EDDE7FD" w15:done="0"/>
  <w15:commentEx w15:paraId="1E16C1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43E35" w16cid:durableId="1F9B1568"/>
  <w16cid:commentId w16cid:paraId="638FAA24" w16cid:durableId="1F9C0A33"/>
  <w16cid:commentId w16cid:paraId="54E86037" w16cid:durableId="1F9C093F"/>
  <w16cid:commentId w16cid:paraId="1460F366" w16cid:durableId="1F9C0EA6"/>
  <w16cid:commentId w16cid:paraId="198835BD" w16cid:durableId="1F9C0F12"/>
  <w16cid:commentId w16cid:paraId="768B98C3" w16cid:durableId="1F9C0F75"/>
  <w16cid:commentId w16cid:paraId="763B6A6C" w16cid:durableId="1F9C0F97"/>
  <w16cid:commentId w16cid:paraId="34933E2E" w16cid:durableId="1F9C102F"/>
  <w16cid:commentId w16cid:paraId="786088BF" w16cid:durableId="1F9C10C8"/>
  <w16cid:commentId w16cid:paraId="634C737F" w16cid:durableId="1F9C1126"/>
  <w16cid:commentId w16cid:paraId="7B7DF74E" w16cid:durableId="1F9C1214"/>
  <w16cid:commentId w16cid:paraId="011D0F77" w16cid:durableId="1F9C131F"/>
  <w16cid:commentId w16cid:paraId="55212646" w16cid:durableId="1F9C132E"/>
  <w16cid:commentId w16cid:paraId="10218002" w16cid:durableId="1F9C13C9"/>
  <w16cid:commentId w16cid:paraId="5906566F" w16cid:durableId="1F9C0D47"/>
  <w16cid:commentId w16cid:paraId="541AB0F4" w16cid:durableId="1F9C0D3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861AD" w14:textId="77777777" w:rsidR="00395C08" w:rsidRDefault="00395C08" w:rsidP="00A50A2F">
      <w:pPr>
        <w:spacing w:after="0" w:line="240" w:lineRule="auto"/>
      </w:pPr>
      <w:r>
        <w:separator/>
      </w:r>
    </w:p>
  </w:endnote>
  <w:endnote w:type="continuationSeparator" w:id="0">
    <w:p w14:paraId="127F1C20" w14:textId="77777777" w:rsidR="00395C08" w:rsidRDefault="00395C08" w:rsidP="00A5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101ED" w14:textId="77777777" w:rsidR="00395C08" w:rsidRDefault="00395C08" w:rsidP="00A50A2F">
      <w:pPr>
        <w:spacing w:after="0" w:line="240" w:lineRule="auto"/>
      </w:pPr>
      <w:r>
        <w:separator/>
      </w:r>
    </w:p>
  </w:footnote>
  <w:footnote w:type="continuationSeparator" w:id="0">
    <w:p w14:paraId="3F4A4F89" w14:textId="77777777" w:rsidR="00395C08" w:rsidRDefault="00395C08" w:rsidP="00A50A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324911"/>
      <w:docPartObj>
        <w:docPartGallery w:val="Page Numbers (Top of Page)"/>
        <w:docPartUnique/>
      </w:docPartObj>
    </w:sdtPr>
    <w:sdtEndPr>
      <w:rPr>
        <w:noProof/>
      </w:rPr>
    </w:sdtEndPr>
    <w:sdtContent>
      <w:p w14:paraId="7AF8649C" w14:textId="16356794" w:rsidR="00271EA0" w:rsidRDefault="00271EA0">
        <w:pPr>
          <w:pStyle w:val="Header"/>
          <w:jc w:val="right"/>
        </w:pPr>
        <w:r>
          <w:fldChar w:fldCharType="begin"/>
        </w:r>
        <w:r>
          <w:instrText xml:space="preserve"> PAGE   \* MERGEFORMAT </w:instrText>
        </w:r>
        <w:r>
          <w:fldChar w:fldCharType="separate"/>
        </w:r>
        <w:r w:rsidR="00395C08">
          <w:rPr>
            <w:noProof/>
          </w:rPr>
          <w:t>1</w:t>
        </w:r>
        <w:r>
          <w:rPr>
            <w:noProof/>
          </w:rPr>
          <w:fldChar w:fldCharType="end"/>
        </w:r>
      </w:p>
    </w:sdtContent>
  </w:sdt>
  <w:p w14:paraId="25AEE121" w14:textId="77777777" w:rsidR="00271EA0" w:rsidRDefault="00271E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C024DBB"/>
    <w:multiLevelType w:val="hybridMultilevel"/>
    <w:tmpl w:val="461C1D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vis apramian">
    <w15:presenceInfo w15:providerId="Windows Live" w15:userId="552522d94dba5404"/>
  </w15:person>
  <w15:person w15:author="Adrian Owen">
    <w15:presenceInfo w15:providerId="None" w15:userId="Adrian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de-DE" w:vendorID="64" w:dllVersion="6" w:nlCheck="1" w:checkStyle="1"/>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070AD"/>
    <w:rsid w:val="000211C3"/>
    <w:rsid w:val="00030255"/>
    <w:rsid w:val="000407A9"/>
    <w:rsid w:val="00041AFE"/>
    <w:rsid w:val="000423E7"/>
    <w:rsid w:val="0004680F"/>
    <w:rsid w:val="0005017A"/>
    <w:rsid w:val="0005657E"/>
    <w:rsid w:val="00062D31"/>
    <w:rsid w:val="00094E31"/>
    <w:rsid w:val="000B384A"/>
    <w:rsid w:val="000B3D0B"/>
    <w:rsid w:val="000B5A29"/>
    <w:rsid w:val="000B63D0"/>
    <w:rsid w:val="000C6821"/>
    <w:rsid w:val="000E0916"/>
    <w:rsid w:val="000E22E5"/>
    <w:rsid w:val="000E2D96"/>
    <w:rsid w:val="000E4968"/>
    <w:rsid w:val="000F1256"/>
    <w:rsid w:val="000F5F6F"/>
    <w:rsid w:val="00103225"/>
    <w:rsid w:val="001072B6"/>
    <w:rsid w:val="00110D47"/>
    <w:rsid w:val="00111FE7"/>
    <w:rsid w:val="0011678D"/>
    <w:rsid w:val="001229F7"/>
    <w:rsid w:val="001320D1"/>
    <w:rsid w:val="001355EC"/>
    <w:rsid w:val="00145389"/>
    <w:rsid w:val="001666A6"/>
    <w:rsid w:val="001A012A"/>
    <w:rsid w:val="001A2FE2"/>
    <w:rsid w:val="001A6168"/>
    <w:rsid w:val="001A6F70"/>
    <w:rsid w:val="001B24F4"/>
    <w:rsid w:val="001B64A9"/>
    <w:rsid w:val="001B71A9"/>
    <w:rsid w:val="001F156D"/>
    <w:rsid w:val="001F3A28"/>
    <w:rsid w:val="001F686E"/>
    <w:rsid w:val="00200AEC"/>
    <w:rsid w:val="0020386A"/>
    <w:rsid w:val="00212D43"/>
    <w:rsid w:val="00212F4E"/>
    <w:rsid w:val="00230D8D"/>
    <w:rsid w:val="0023518E"/>
    <w:rsid w:val="00237868"/>
    <w:rsid w:val="002452C7"/>
    <w:rsid w:val="0025279A"/>
    <w:rsid w:val="00255AC6"/>
    <w:rsid w:val="00256A9F"/>
    <w:rsid w:val="00266238"/>
    <w:rsid w:val="00266B94"/>
    <w:rsid w:val="002706E2"/>
    <w:rsid w:val="00271EA0"/>
    <w:rsid w:val="00296295"/>
    <w:rsid w:val="002A535D"/>
    <w:rsid w:val="002B1A6E"/>
    <w:rsid w:val="002B4AD1"/>
    <w:rsid w:val="002B4D02"/>
    <w:rsid w:val="002B54EF"/>
    <w:rsid w:val="002C0BD4"/>
    <w:rsid w:val="002E5488"/>
    <w:rsid w:val="002E5DA9"/>
    <w:rsid w:val="0031427A"/>
    <w:rsid w:val="00330103"/>
    <w:rsid w:val="00335A31"/>
    <w:rsid w:val="0034436C"/>
    <w:rsid w:val="00351550"/>
    <w:rsid w:val="00354152"/>
    <w:rsid w:val="00357752"/>
    <w:rsid w:val="0035798B"/>
    <w:rsid w:val="003672EE"/>
    <w:rsid w:val="00376F31"/>
    <w:rsid w:val="00395C08"/>
    <w:rsid w:val="003A3286"/>
    <w:rsid w:val="003A62D6"/>
    <w:rsid w:val="003A7AD7"/>
    <w:rsid w:val="003B46EC"/>
    <w:rsid w:val="003E4809"/>
    <w:rsid w:val="003E5762"/>
    <w:rsid w:val="00402D3A"/>
    <w:rsid w:val="00410F18"/>
    <w:rsid w:val="00424DEA"/>
    <w:rsid w:val="00434A20"/>
    <w:rsid w:val="00443C18"/>
    <w:rsid w:val="00446051"/>
    <w:rsid w:val="00446A84"/>
    <w:rsid w:val="004550EB"/>
    <w:rsid w:val="004614B1"/>
    <w:rsid w:val="00467AEB"/>
    <w:rsid w:val="004773D0"/>
    <w:rsid w:val="0048400B"/>
    <w:rsid w:val="004949AD"/>
    <w:rsid w:val="00494CCD"/>
    <w:rsid w:val="004A786F"/>
    <w:rsid w:val="004C0547"/>
    <w:rsid w:val="004C0581"/>
    <w:rsid w:val="004D1BC9"/>
    <w:rsid w:val="004D2EA8"/>
    <w:rsid w:val="004D33D2"/>
    <w:rsid w:val="004E1F55"/>
    <w:rsid w:val="004F36E5"/>
    <w:rsid w:val="004F4202"/>
    <w:rsid w:val="004F4341"/>
    <w:rsid w:val="0051386C"/>
    <w:rsid w:val="00520A1A"/>
    <w:rsid w:val="00526573"/>
    <w:rsid w:val="00526588"/>
    <w:rsid w:val="00535CB3"/>
    <w:rsid w:val="00535E67"/>
    <w:rsid w:val="005453DA"/>
    <w:rsid w:val="00553D3E"/>
    <w:rsid w:val="00563617"/>
    <w:rsid w:val="005662E2"/>
    <w:rsid w:val="00574C32"/>
    <w:rsid w:val="005761F9"/>
    <w:rsid w:val="00585697"/>
    <w:rsid w:val="005B383C"/>
    <w:rsid w:val="005B3F20"/>
    <w:rsid w:val="005B460F"/>
    <w:rsid w:val="005B689D"/>
    <w:rsid w:val="005B6AA3"/>
    <w:rsid w:val="005C1966"/>
    <w:rsid w:val="005C76A2"/>
    <w:rsid w:val="005D403D"/>
    <w:rsid w:val="005D599E"/>
    <w:rsid w:val="005D7AF8"/>
    <w:rsid w:val="005F0CCD"/>
    <w:rsid w:val="005F5FCA"/>
    <w:rsid w:val="00614F76"/>
    <w:rsid w:val="00633585"/>
    <w:rsid w:val="0063532F"/>
    <w:rsid w:val="00635D62"/>
    <w:rsid w:val="00650DC4"/>
    <w:rsid w:val="0065296F"/>
    <w:rsid w:val="00652D8C"/>
    <w:rsid w:val="00671D30"/>
    <w:rsid w:val="00674DFE"/>
    <w:rsid w:val="0067642C"/>
    <w:rsid w:val="00681C12"/>
    <w:rsid w:val="00685ADD"/>
    <w:rsid w:val="00691752"/>
    <w:rsid w:val="0069452B"/>
    <w:rsid w:val="006C329E"/>
    <w:rsid w:val="006C63DE"/>
    <w:rsid w:val="006C6BAE"/>
    <w:rsid w:val="006D120E"/>
    <w:rsid w:val="006D4784"/>
    <w:rsid w:val="006E4C97"/>
    <w:rsid w:val="006E7242"/>
    <w:rsid w:val="006F32CF"/>
    <w:rsid w:val="00702431"/>
    <w:rsid w:val="00702B6B"/>
    <w:rsid w:val="007056E2"/>
    <w:rsid w:val="007075DF"/>
    <w:rsid w:val="0072335C"/>
    <w:rsid w:val="00733BBC"/>
    <w:rsid w:val="0073789A"/>
    <w:rsid w:val="007416C1"/>
    <w:rsid w:val="00741BE1"/>
    <w:rsid w:val="00744170"/>
    <w:rsid w:val="00754655"/>
    <w:rsid w:val="00755E68"/>
    <w:rsid w:val="00760217"/>
    <w:rsid w:val="00783C34"/>
    <w:rsid w:val="007976AD"/>
    <w:rsid w:val="007A291F"/>
    <w:rsid w:val="007B27E7"/>
    <w:rsid w:val="007B4D6E"/>
    <w:rsid w:val="007D2AC1"/>
    <w:rsid w:val="007E3E5B"/>
    <w:rsid w:val="007F273D"/>
    <w:rsid w:val="007F28D0"/>
    <w:rsid w:val="00801ED4"/>
    <w:rsid w:val="0081088D"/>
    <w:rsid w:val="0082270D"/>
    <w:rsid w:val="00832527"/>
    <w:rsid w:val="008365DE"/>
    <w:rsid w:val="00851BFD"/>
    <w:rsid w:val="00874B6B"/>
    <w:rsid w:val="00876F13"/>
    <w:rsid w:val="00890FE5"/>
    <w:rsid w:val="0089629B"/>
    <w:rsid w:val="0089680A"/>
    <w:rsid w:val="008A4F56"/>
    <w:rsid w:val="008A5145"/>
    <w:rsid w:val="008A5D29"/>
    <w:rsid w:val="008B76B7"/>
    <w:rsid w:val="008D0DA5"/>
    <w:rsid w:val="008E1271"/>
    <w:rsid w:val="008E472D"/>
    <w:rsid w:val="008E7875"/>
    <w:rsid w:val="008F0D54"/>
    <w:rsid w:val="008F492A"/>
    <w:rsid w:val="008F7FFE"/>
    <w:rsid w:val="00902DEB"/>
    <w:rsid w:val="00903A15"/>
    <w:rsid w:val="00917C73"/>
    <w:rsid w:val="0092033D"/>
    <w:rsid w:val="00920A6A"/>
    <w:rsid w:val="00921C2D"/>
    <w:rsid w:val="009432BB"/>
    <w:rsid w:val="0094404F"/>
    <w:rsid w:val="00944B0A"/>
    <w:rsid w:val="00953E40"/>
    <w:rsid w:val="00960595"/>
    <w:rsid w:val="009653CF"/>
    <w:rsid w:val="009712C4"/>
    <w:rsid w:val="00991AA6"/>
    <w:rsid w:val="009A640D"/>
    <w:rsid w:val="009B013B"/>
    <w:rsid w:val="009B015F"/>
    <w:rsid w:val="009B47AB"/>
    <w:rsid w:val="009C4E49"/>
    <w:rsid w:val="009C6953"/>
    <w:rsid w:val="009D529F"/>
    <w:rsid w:val="009E4828"/>
    <w:rsid w:val="009F5AAC"/>
    <w:rsid w:val="00A04671"/>
    <w:rsid w:val="00A11A2A"/>
    <w:rsid w:val="00A201BD"/>
    <w:rsid w:val="00A20BF6"/>
    <w:rsid w:val="00A2315A"/>
    <w:rsid w:val="00A305F1"/>
    <w:rsid w:val="00A428E1"/>
    <w:rsid w:val="00A43116"/>
    <w:rsid w:val="00A43483"/>
    <w:rsid w:val="00A50A2F"/>
    <w:rsid w:val="00A52DA9"/>
    <w:rsid w:val="00A55237"/>
    <w:rsid w:val="00A635EA"/>
    <w:rsid w:val="00A777AE"/>
    <w:rsid w:val="00A8204C"/>
    <w:rsid w:val="00A82E0F"/>
    <w:rsid w:val="00A955D4"/>
    <w:rsid w:val="00A95DF3"/>
    <w:rsid w:val="00AB7B13"/>
    <w:rsid w:val="00AC6DE3"/>
    <w:rsid w:val="00AE325D"/>
    <w:rsid w:val="00AE42B1"/>
    <w:rsid w:val="00AF251B"/>
    <w:rsid w:val="00B21BF0"/>
    <w:rsid w:val="00B25F24"/>
    <w:rsid w:val="00B27BC2"/>
    <w:rsid w:val="00B70012"/>
    <w:rsid w:val="00B77C7E"/>
    <w:rsid w:val="00B92BDA"/>
    <w:rsid w:val="00B92DB0"/>
    <w:rsid w:val="00B95214"/>
    <w:rsid w:val="00BA0688"/>
    <w:rsid w:val="00BA322B"/>
    <w:rsid w:val="00BA6B09"/>
    <w:rsid w:val="00BB1E4D"/>
    <w:rsid w:val="00BC5197"/>
    <w:rsid w:val="00BC79D5"/>
    <w:rsid w:val="00BD0160"/>
    <w:rsid w:val="00BD2734"/>
    <w:rsid w:val="00BD41EC"/>
    <w:rsid w:val="00C06154"/>
    <w:rsid w:val="00C075A5"/>
    <w:rsid w:val="00C109B4"/>
    <w:rsid w:val="00C17A2A"/>
    <w:rsid w:val="00C423FC"/>
    <w:rsid w:val="00C46DE3"/>
    <w:rsid w:val="00C47164"/>
    <w:rsid w:val="00C52968"/>
    <w:rsid w:val="00C538CE"/>
    <w:rsid w:val="00C654AC"/>
    <w:rsid w:val="00C75F2A"/>
    <w:rsid w:val="00CA2963"/>
    <w:rsid w:val="00CA30F4"/>
    <w:rsid w:val="00CB2248"/>
    <w:rsid w:val="00CC01E0"/>
    <w:rsid w:val="00CC05AB"/>
    <w:rsid w:val="00CC2E66"/>
    <w:rsid w:val="00CC42F2"/>
    <w:rsid w:val="00CC446D"/>
    <w:rsid w:val="00CD102C"/>
    <w:rsid w:val="00CD22C4"/>
    <w:rsid w:val="00CD6FA2"/>
    <w:rsid w:val="00CE0D42"/>
    <w:rsid w:val="00CE7163"/>
    <w:rsid w:val="00D13F39"/>
    <w:rsid w:val="00D43F17"/>
    <w:rsid w:val="00D4595F"/>
    <w:rsid w:val="00D548C5"/>
    <w:rsid w:val="00D62427"/>
    <w:rsid w:val="00D73427"/>
    <w:rsid w:val="00D73846"/>
    <w:rsid w:val="00D77DF2"/>
    <w:rsid w:val="00D847FC"/>
    <w:rsid w:val="00D84897"/>
    <w:rsid w:val="00D86D44"/>
    <w:rsid w:val="00D96A08"/>
    <w:rsid w:val="00DB5DF2"/>
    <w:rsid w:val="00DD7BE2"/>
    <w:rsid w:val="00DE5310"/>
    <w:rsid w:val="00DE5D38"/>
    <w:rsid w:val="00E03126"/>
    <w:rsid w:val="00E03B35"/>
    <w:rsid w:val="00E07160"/>
    <w:rsid w:val="00E1613B"/>
    <w:rsid w:val="00E2392B"/>
    <w:rsid w:val="00E44F1B"/>
    <w:rsid w:val="00E45A63"/>
    <w:rsid w:val="00E508CC"/>
    <w:rsid w:val="00E53396"/>
    <w:rsid w:val="00E54251"/>
    <w:rsid w:val="00E54A89"/>
    <w:rsid w:val="00E77C97"/>
    <w:rsid w:val="00E852A7"/>
    <w:rsid w:val="00E875DE"/>
    <w:rsid w:val="00E929CC"/>
    <w:rsid w:val="00EC2EBD"/>
    <w:rsid w:val="00EC3129"/>
    <w:rsid w:val="00EC41F4"/>
    <w:rsid w:val="00EC6978"/>
    <w:rsid w:val="00ED0E30"/>
    <w:rsid w:val="00ED2CF8"/>
    <w:rsid w:val="00ED43E2"/>
    <w:rsid w:val="00ED7558"/>
    <w:rsid w:val="00EE0CA4"/>
    <w:rsid w:val="00EE4370"/>
    <w:rsid w:val="00EF09C6"/>
    <w:rsid w:val="00EF2BD2"/>
    <w:rsid w:val="00EF685F"/>
    <w:rsid w:val="00F03CBB"/>
    <w:rsid w:val="00F16491"/>
    <w:rsid w:val="00F16F66"/>
    <w:rsid w:val="00F17A5D"/>
    <w:rsid w:val="00F25CC4"/>
    <w:rsid w:val="00F344EF"/>
    <w:rsid w:val="00F36DF1"/>
    <w:rsid w:val="00F37755"/>
    <w:rsid w:val="00F45AB2"/>
    <w:rsid w:val="00F510C1"/>
    <w:rsid w:val="00F55286"/>
    <w:rsid w:val="00F56716"/>
    <w:rsid w:val="00F65175"/>
    <w:rsid w:val="00F73AE6"/>
    <w:rsid w:val="00F75612"/>
    <w:rsid w:val="00F76EEA"/>
    <w:rsid w:val="00F81E7F"/>
    <w:rsid w:val="00F84807"/>
    <w:rsid w:val="00F87D96"/>
    <w:rsid w:val="00F905C3"/>
    <w:rsid w:val="00F95B2C"/>
    <w:rsid w:val="00FB4347"/>
    <w:rsid w:val="00FB4A90"/>
    <w:rsid w:val="00FB61A0"/>
    <w:rsid w:val="00FC0731"/>
    <w:rsid w:val="00FC3902"/>
    <w:rsid w:val="00FC4D78"/>
    <w:rsid w:val="00FE39AC"/>
    <w:rsid w:val="00FE6906"/>
    <w:rsid w:val="00FF132D"/>
    <w:rsid w:val="00FF2905"/>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F91F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92BDA"/>
    <w:pPr>
      <w:spacing w:after="0" w:line="240" w:lineRule="auto"/>
    </w:pPr>
  </w:style>
  <w:style w:type="paragraph" w:styleId="Caption">
    <w:name w:val="caption"/>
    <w:basedOn w:val="Normal"/>
    <w:next w:val="Normal"/>
    <w:uiPriority w:val="35"/>
    <w:unhideWhenUsed/>
    <w:qFormat/>
    <w:rsid w:val="000E2D96"/>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A50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A2F"/>
  </w:style>
  <w:style w:type="paragraph" w:styleId="Footer">
    <w:name w:val="footer"/>
    <w:basedOn w:val="Normal"/>
    <w:link w:val="FooterChar"/>
    <w:uiPriority w:val="99"/>
    <w:unhideWhenUsed/>
    <w:rsid w:val="00A50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5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2DD6D-AEF3-5640-8115-02C6DBB48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9892</Words>
  <Characters>56387</Characters>
  <Application>Microsoft Macintosh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Adrian Owen</cp:lastModifiedBy>
  <cp:revision>7</cp:revision>
  <cp:lastPrinted>2018-07-16T15:03:00Z</cp:lastPrinted>
  <dcterms:created xsi:type="dcterms:W3CDTF">2019-01-08T20:33:00Z</dcterms:created>
  <dcterms:modified xsi:type="dcterms:W3CDTF">2019-01-08T21:06:00Z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http://www.zotero.org/styles/american-medical-association</vt:lpwstr>
  </property>
</Properties>
</file>