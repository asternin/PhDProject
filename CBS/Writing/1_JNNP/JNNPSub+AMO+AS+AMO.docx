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A00B8" w14:textId="223F821C" w:rsidR="000407A9" w:rsidRPr="002A535D" w:rsidRDefault="000407A9" w:rsidP="00D847FC">
      <w:pPr>
        <w:rPr>
          <w:sz w:val="24"/>
          <w:szCs w:val="24"/>
        </w:rPr>
      </w:pPr>
    </w:p>
    <w:p w14:paraId="296A67D0" w14:textId="77777777" w:rsidR="000407A9" w:rsidRPr="002A535D" w:rsidRDefault="000407A9" w:rsidP="000407A9">
      <w:pPr>
        <w:jc w:val="center"/>
        <w:rPr>
          <w:sz w:val="24"/>
          <w:szCs w:val="24"/>
        </w:rPr>
      </w:pPr>
    </w:p>
    <w:p w14:paraId="721D6FA6" w14:textId="77777777" w:rsidR="000407A9" w:rsidRPr="002A535D" w:rsidRDefault="000407A9" w:rsidP="000407A9">
      <w:pPr>
        <w:jc w:val="center"/>
        <w:rPr>
          <w:sz w:val="24"/>
          <w:szCs w:val="24"/>
        </w:rPr>
      </w:pPr>
    </w:p>
    <w:p w14:paraId="6E513261" w14:textId="77777777" w:rsidR="000407A9" w:rsidRPr="002A535D" w:rsidRDefault="000407A9" w:rsidP="000407A9">
      <w:pPr>
        <w:jc w:val="center"/>
        <w:rPr>
          <w:sz w:val="24"/>
          <w:szCs w:val="24"/>
        </w:rPr>
      </w:pPr>
    </w:p>
    <w:p w14:paraId="3C06B5D7" w14:textId="77777777" w:rsidR="000407A9" w:rsidRPr="002A535D" w:rsidRDefault="000407A9" w:rsidP="000407A9">
      <w:pPr>
        <w:jc w:val="center"/>
        <w:rPr>
          <w:sz w:val="24"/>
          <w:szCs w:val="24"/>
        </w:rPr>
      </w:pPr>
    </w:p>
    <w:p w14:paraId="687AC3A8" w14:textId="77777777" w:rsidR="000407A9" w:rsidRPr="002A535D" w:rsidRDefault="000407A9" w:rsidP="000407A9">
      <w:pPr>
        <w:jc w:val="center"/>
        <w:rPr>
          <w:sz w:val="24"/>
          <w:szCs w:val="24"/>
        </w:rPr>
      </w:pPr>
    </w:p>
    <w:p w14:paraId="48B0F9F8" w14:textId="55A7E3A4" w:rsidR="000407A9" w:rsidRPr="002A535D" w:rsidRDefault="00467AEB" w:rsidP="00F03CBB">
      <w:pPr>
        <w:jc w:val="center"/>
        <w:rPr>
          <w:sz w:val="24"/>
          <w:szCs w:val="24"/>
        </w:rPr>
      </w:pPr>
      <w:r>
        <w:rPr>
          <w:sz w:val="24"/>
          <w:szCs w:val="24"/>
        </w:rPr>
        <w:t>Fine tuning cognitive assessment in the elderly: The benefits of a</w:t>
      </w:r>
      <w:r w:rsidR="00F03CBB">
        <w:rPr>
          <w:sz w:val="24"/>
          <w:szCs w:val="24"/>
        </w:rPr>
        <w:t xml:space="preserve">n online </w:t>
      </w:r>
      <w:r>
        <w:rPr>
          <w:sz w:val="24"/>
          <w:szCs w:val="24"/>
        </w:rPr>
        <w:t xml:space="preserve">test battery </w:t>
      </w:r>
    </w:p>
    <w:p w14:paraId="0667225F" w14:textId="5150E91E" w:rsidR="000407A9" w:rsidRPr="002A535D" w:rsidRDefault="000407A9" w:rsidP="000407A9">
      <w:pPr>
        <w:jc w:val="center"/>
        <w:rPr>
          <w:sz w:val="24"/>
          <w:szCs w:val="24"/>
        </w:rPr>
      </w:pPr>
      <w:r w:rsidRPr="002A535D">
        <w:rPr>
          <w:sz w:val="24"/>
          <w:szCs w:val="24"/>
        </w:rPr>
        <w:t xml:space="preserve">Avital Sternin*, Jessica A. </w:t>
      </w:r>
      <w:proofErr w:type="spellStart"/>
      <w:r w:rsidRPr="002A535D">
        <w:rPr>
          <w:sz w:val="24"/>
          <w:szCs w:val="24"/>
        </w:rPr>
        <w:t>Grahn</w:t>
      </w:r>
      <w:proofErr w:type="spellEnd"/>
      <w:r w:rsidRPr="002A535D">
        <w:rPr>
          <w:sz w:val="24"/>
          <w:szCs w:val="24"/>
        </w:rPr>
        <w:t>, Adrian M. Owen</w:t>
      </w:r>
    </w:p>
    <w:p w14:paraId="280C10D9" w14:textId="77777777" w:rsidR="000407A9" w:rsidRPr="002A535D" w:rsidRDefault="000407A9" w:rsidP="000407A9">
      <w:pPr>
        <w:jc w:val="center"/>
        <w:rPr>
          <w:sz w:val="24"/>
          <w:szCs w:val="24"/>
        </w:rPr>
      </w:pPr>
    </w:p>
    <w:p w14:paraId="3EE64827" w14:textId="77777777" w:rsidR="002A535D" w:rsidRPr="002A535D" w:rsidRDefault="002A535D" w:rsidP="000407A9">
      <w:pPr>
        <w:jc w:val="center"/>
        <w:rPr>
          <w:sz w:val="24"/>
          <w:szCs w:val="24"/>
        </w:rPr>
      </w:pPr>
    </w:p>
    <w:p w14:paraId="236AD6DD" w14:textId="77777777" w:rsidR="002A535D" w:rsidRPr="002A535D" w:rsidRDefault="002A535D" w:rsidP="000407A9">
      <w:pPr>
        <w:jc w:val="center"/>
        <w:rPr>
          <w:sz w:val="24"/>
          <w:szCs w:val="24"/>
        </w:rPr>
      </w:pPr>
    </w:p>
    <w:p w14:paraId="54C195D4" w14:textId="77777777" w:rsidR="002A535D" w:rsidRPr="002A535D" w:rsidRDefault="002A535D" w:rsidP="000407A9">
      <w:pPr>
        <w:jc w:val="center"/>
        <w:rPr>
          <w:sz w:val="24"/>
          <w:szCs w:val="24"/>
        </w:rPr>
      </w:pPr>
    </w:p>
    <w:p w14:paraId="219DD30A" w14:textId="77777777" w:rsidR="002A535D" w:rsidRPr="002A535D" w:rsidRDefault="002A535D" w:rsidP="000407A9">
      <w:pPr>
        <w:jc w:val="center"/>
        <w:rPr>
          <w:sz w:val="24"/>
          <w:szCs w:val="24"/>
        </w:rPr>
      </w:pPr>
    </w:p>
    <w:p w14:paraId="3EB5E520" w14:textId="77777777" w:rsidR="002A535D" w:rsidRPr="002A535D" w:rsidRDefault="002A535D" w:rsidP="000407A9">
      <w:pPr>
        <w:jc w:val="center"/>
        <w:rPr>
          <w:sz w:val="24"/>
          <w:szCs w:val="24"/>
        </w:rPr>
      </w:pPr>
    </w:p>
    <w:p w14:paraId="6323C2D5" w14:textId="77777777" w:rsidR="002A535D" w:rsidRPr="002A535D" w:rsidRDefault="002A535D" w:rsidP="000407A9">
      <w:pPr>
        <w:jc w:val="center"/>
        <w:rPr>
          <w:sz w:val="24"/>
          <w:szCs w:val="24"/>
        </w:rPr>
      </w:pPr>
    </w:p>
    <w:p w14:paraId="5334B259" w14:textId="77777777" w:rsidR="002A535D" w:rsidRPr="002A535D" w:rsidRDefault="000407A9" w:rsidP="002A535D">
      <w:pPr>
        <w:jc w:val="right"/>
        <w:rPr>
          <w:sz w:val="24"/>
          <w:szCs w:val="24"/>
        </w:rPr>
      </w:pPr>
      <w:r w:rsidRPr="002A535D">
        <w:rPr>
          <w:sz w:val="24"/>
          <w:szCs w:val="24"/>
        </w:rPr>
        <w:t>* avital.sternin@uwo.ca</w:t>
      </w:r>
    </w:p>
    <w:p w14:paraId="2F2017C4" w14:textId="5750451B" w:rsidR="002A535D" w:rsidRPr="002A535D" w:rsidRDefault="002A535D" w:rsidP="002A535D">
      <w:pPr>
        <w:jc w:val="right"/>
        <w:rPr>
          <w:sz w:val="24"/>
          <w:szCs w:val="24"/>
        </w:rPr>
      </w:pPr>
      <w:r w:rsidRPr="002A535D">
        <w:rPr>
          <w:sz w:val="24"/>
          <w:szCs w:val="24"/>
        </w:rPr>
        <w:t>AS, JAG &amp; AMO</w:t>
      </w:r>
      <w:r w:rsidRPr="002A535D">
        <w:rPr>
          <w:sz w:val="24"/>
          <w:szCs w:val="24"/>
        </w:rPr>
        <w:br/>
        <w:t>Brain and Mind Institute</w:t>
      </w:r>
      <w:r w:rsidRPr="002A535D">
        <w:rPr>
          <w:sz w:val="24"/>
          <w:szCs w:val="24"/>
        </w:rPr>
        <w:br/>
        <w:t>University of Western Ontario</w:t>
      </w:r>
      <w:r w:rsidRPr="002A535D">
        <w:rPr>
          <w:sz w:val="24"/>
          <w:szCs w:val="24"/>
        </w:rPr>
        <w:br/>
        <w:t>London, Ontario</w:t>
      </w:r>
      <w:r w:rsidRPr="002A535D">
        <w:rPr>
          <w:sz w:val="24"/>
          <w:szCs w:val="24"/>
        </w:rPr>
        <w:br/>
        <w:t>Canada</w:t>
      </w:r>
      <w:r w:rsidRPr="002A535D">
        <w:rPr>
          <w:sz w:val="24"/>
          <w:szCs w:val="24"/>
        </w:rPr>
        <w:br/>
        <w:t>N6A 3K7</w:t>
      </w:r>
      <w:r w:rsidRPr="002A535D">
        <w:rPr>
          <w:sz w:val="24"/>
          <w:szCs w:val="24"/>
        </w:rPr>
        <w:br/>
        <w:t>519 661 2111 x86057</w:t>
      </w:r>
    </w:p>
    <w:p w14:paraId="19DF9BD3" w14:textId="77777777" w:rsidR="002A535D" w:rsidRPr="002A535D" w:rsidRDefault="002A535D" w:rsidP="002A535D">
      <w:pPr>
        <w:jc w:val="right"/>
        <w:rPr>
          <w:sz w:val="24"/>
          <w:szCs w:val="24"/>
        </w:rPr>
      </w:pPr>
    </w:p>
    <w:p w14:paraId="474DC5AC" w14:textId="0D2BD53F" w:rsidR="002A535D" w:rsidRPr="002A535D" w:rsidRDefault="002A535D" w:rsidP="002A535D">
      <w:pPr>
        <w:jc w:val="right"/>
        <w:rPr>
          <w:sz w:val="24"/>
          <w:szCs w:val="24"/>
        </w:rPr>
      </w:pPr>
      <w:r w:rsidRPr="002A535D">
        <w:rPr>
          <w:sz w:val="24"/>
          <w:szCs w:val="24"/>
        </w:rPr>
        <w:t>Word count:</w:t>
      </w:r>
      <w:r w:rsidR="004A786F">
        <w:rPr>
          <w:sz w:val="24"/>
          <w:szCs w:val="24"/>
        </w:rPr>
        <w:t xml:space="preserve"> (1500 max), 1 figure, 1 table</w:t>
      </w:r>
    </w:p>
    <w:p w14:paraId="3269A241" w14:textId="33C72092" w:rsidR="002A535D" w:rsidRDefault="002A535D" w:rsidP="002A535D">
      <w:pPr>
        <w:rPr>
          <w:sz w:val="24"/>
          <w:szCs w:val="24"/>
        </w:rPr>
      </w:pPr>
      <w:r w:rsidRPr="002A535D">
        <w:rPr>
          <w:sz w:val="24"/>
          <w:szCs w:val="24"/>
        </w:rPr>
        <w:br w:type="page"/>
      </w:r>
      <w:r w:rsidR="00296295">
        <w:rPr>
          <w:sz w:val="24"/>
          <w:szCs w:val="24"/>
        </w:rPr>
        <w:lastRenderedPageBreak/>
        <w:t>Abstract (20</w:t>
      </w:r>
      <w:r w:rsidR="00D847FC">
        <w:rPr>
          <w:sz w:val="24"/>
          <w:szCs w:val="24"/>
        </w:rPr>
        <w:t>0 words)</w:t>
      </w:r>
    </w:p>
    <w:p w14:paraId="44BED303" w14:textId="69B7DBD7" w:rsidR="00296295" w:rsidRDefault="00296295" w:rsidP="00674DFE">
      <w:pPr>
        <w:rPr>
          <w:sz w:val="24"/>
          <w:szCs w:val="24"/>
        </w:rPr>
      </w:pPr>
      <w:r w:rsidRPr="00296295">
        <w:rPr>
          <w:b/>
          <w:sz w:val="24"/>
          <w:szCs w:val="24"/>
        </w:rPr>
        <w:t>Introduction</w:t>
      </w:r>
      <w:r>
        <w:rPr>
          <w:sz w:val="24"/>
          <w:szCs w:val="24"/>
        </w:rPr>
        <w:t xml:space="preserve"> - </w:t>
      </w:r>
      <w:r w:rsidR="00F17A5D" w:rsidRPr="002A535D">
        <w:rPr>
          <w:sz w:val="24"/>
          <w:szCs w:val="24"/>
        </w:rPr>
        <w:t xml:space="preserve">Assessing an individual’s cognitive capacity </w:t>
      </w:r>
      <w:r w:rsidR="00266238">
        <w:rPr>
          <w:sz w:val="24"/>
          <w:szCs w:val="24"/>
        </w:rPr>
        <w:t xml:space="preserve">is </w:t>
      </w:r>
      <w:r w:rsidR="00F17A5D" w:rsidRPr="002A535D">
        <w:rPr>
          <w:sz w:val="24"/>
          <w:szCs w:val="24"/>
        </w:rPr>
        <w:t xml:space="preserve">an </w:t>
      </w:r>
      <w:r w:rsidR="00F03CBB">
        <w:rPr>
          <w:sz w:val="24"/>
          <w:szCs w:val="24"/>
        </w:rPr>
        <w:t>important</w:t>
      </w:r>
      <w:r w:rsidR="00F03CBB" w:rsidRPr="002A535D">
        <w:rPr>
          <w:sz w:val="24"/>
          <w:szCs w:val="24"/>
        </w:rPr>
        <w:t xml:space="preserve"> </w:t>
      </w:r>
      <w:r w:rsidR="00F17A5D" w:rsidRPr="002A535D">
        <w:rPr>
          <w:sz w:val="24"/>
          <w:szCs w:val="24"/>
        </w:rPr>
        <w:t>part of caring for the elderly.</w:t>
      </w:r>
      <w:r w:rsidR="00F17A5D">
        <w:rPr>
          <w:sz w:val="24"/>
          <w:szCs w:val="24"/>
        </w:rPr>
        <w:t xml:space="preserve"> </w:t>
      </w:r>
      <w:r w:rsidR="00A2315A">
        <w:rPr>
          <w:sz w:val="24"/>
          <w:szCs w:val="24"/>
        </w:rPr>
        <w:t>We</w:t>
      </w:r>
      <w:r w:rsidR="00F17A5D">
        <w:rPr>
          <w:sz w:val="24"/>
          <w:szCs w:val="24"/>
        </w:rPr>
        <w:t xml:space="preserve"> </w:t>
      </w:r>
      <w:r w:rsidR="00674DFE">
        <w:rPr>
          <w:sz w:val="24"/>
          <w:szCs w:val="24"/>
        </w:rPr>
        <w:t xml:space="preserve">sought </w:t>
      </w:r>
      <w:r w:rsidR="00F17A5D">
        <w:rPr>
          <w:sz w:val="24"/>
          <w:szCs w:val="24"/>
        </w:rPr>
        <w:t>to determine whether</w:t>
      </w:r>
      <w:r w:rsidR="00F17A5D" w:rsidRPr="002A535D">
        <w:rPr>
          <w:sz w:val="24"/>
          <w:szCs w:val="24"/>
        </w:rPr>
        <w:t xml:space="preserve"> </w:t>
      </w:r>
      <w:r w:rsidR="00F17A5D">
        <w:rPr>
          <w:sz w:val="24"/>
          <w:szCs w:val="24"/>
        </w:rPr>
        <w:t>a</w:t>
      </w:r>
      <w:r w:rsidR="008A5D29">
        <w:rPr>
          <w:sz w:val="24"/>
          <w:szCs w:val="24"/>
        </w:rPr>
        <w:t xml:space="preserve"> novel </w:t>
      </w:r>
      <w:r w:rsidR="00674DFE">
        <w:rPr>
          <w:sz w:val="24"/>
          <w:szCs w:val="24"/>
        </w:rPr>
        <w:t>online cognitive test</w:t>
      </w:r>
      <w:r w:rsidR="00F17A5D" w:rsidRPr="002A535D">
        <w:rPr>
          <w:sz w:val="24"/>
          <w:szCs w:val="24"/>
        </w:rPr>
        <w:t xml:space="preserve"> battery </w:t>
      </w:r>
      <w:r w:rsidR="00F17A5D">
        <w:rPr>
          <w:sz w:val="24"/>
          <w:szCs w:val="24"/>
        </w:rPr>
        <w:t>c</w:t>
      </w:r>
      <w:r w:rsidR="00F17A5D" w:rsidRPr="002A535D">
        <w:rPr>
          <w:sz w:val="24"/>
          <w:szCs w:val="24"/>
        </w:rPr>
        <w:t xml:space="preserve">ould </w:t>
      </w:r>
      <w:r w:rsidR="00F17A5D">
        <w:rPr>
          <w:sz w:val="24"/>
          <w:szCs w:val="24"/>
        </w:rPr>
        <w:t>differentiate</w:t>
      </w:r>
      <w:r w:rsidR="00F17A5D" w:rsidRPr="002A535D">
        <w:rPr>
          <w:sz w:val="24"/>
          <w:szCs w:val="24"/>
        </w:rPr>
        <w:t xml:space="preserve"> individuals with ambiguous </w:t>
      </w:r>
      <w:r w:rsidR="00A2315A">
        <w:rPr>
          <w:sz w:val="24"/>
          <w:szCs w:val="24"/>
        </w:rPr>
        <w:t xml:space="preserve">cognitive </w:t>
      </w:r>
      <w:r w:rsidR="00F17A5D">
        <w:rPr>
          <w:sz w:val="24"/>
          <w:szCs w:val="24"/>
        </w:rPr>
        <w:t>scores</w:t>
      </w:r>
      <w:r w:rsidR="00674DFE">
        <w:rPr>
          <w:sz w:val="24"/>
          <w:szCs w:val="24"/>
        </w:rPr>
        <w:t>; s</w:t>
      </w:r>
      <w:r w:rsidR="00F17A5D" w:rsidRPr="002A535D">
        <w:rPr>
          <w:sz w:val="24"/>
          <w:szCs w:val="24"/>
        </w:rPr>
        <w:t xml:space="preserve">pecifically, </w:t>
      </w:r>
      <w:r w:rsidR="00266238">
        <w:rPr>
          <w:sz w:val="24"/>
          <w:szCs w:val="24"/>
        </w:rPr>
        <w:t>we asked which</w:t>
      </w:r>
      <w:r w:rsidR="002B4D02">
        <w:rPr>
          <w:sz w:val="24"/>
          <w:szCs w:val="24"/>
        </w:rPr>
        <w:t xml:space="preserve"> </w:t>
      </w:r>
      <w:r w:rsidR="00266238">
        <w:rPr>
          <w:sz w:val="24"/>
          <w:szCs w:val="24"/>
        </w:rPr>
        <w:t xml:space="preserve">combination of </w:t>
      </w:r>
      <w:r w:rsidR="002B4D02">
        <w:rPr>
          <w:sz w:val="24"/>
          <w:szCs w:val="24"/>
        </w:rPr>
        <w:t xml:space="preserve">online </w:t>
      </w:r>
      <w:r w:rsidR="00266238">
        <w:rPr>
          <w:sz w:val="24"/>
          <w:szCs w:val="24"/>
        </w:rPr>
        <w:t>tests, best categorizes</w:t>
      </w:r>
      <w:r w:rsidR="00266238" w:rsidRPr="002A535D">
        <w:rPr>
          <w:sz w:val="24"/>
          <w:szCs w:val="24"/>
        </w:rPr>
        <w:t xml:space="preserve"> individuals with ambiguous </w:t>
      </w:r>
      <w:proofErr w:type="spellStart"/>
      <w:r w:rsidR="00266238">
        <w:rPr>
          <w:sz w:val="24"/>
          <w:szCs w:val="24"/>
        </w:rPr>
        <w:t>MoCA</w:t>
      </w:r>
      <w:proofErr w:type="spellEnd"/>
      <w:r w:rsidR="00266238">
        <w:rPr>
          <w:sz w:val="24"/>
          <w:szCs w:val="24"/>
        </w:rPr>
        <w:t xml:space="preserve"> and MMSE scores.</w:t>
      </w:r>
    </w:p>
    <w:p w14:paraId="5A1A3C48" w14:textId="535BB952" w:rsidR="00F17A5D" w:rsidRDefault="00296295" w:rsidP="00F17A5D">
      <w:pPr>
        <w:rPr>
          <w:sz w:val="24"/>
          <w:szCs w:val="24"/>
        </w:rPr>
      </w:pPr>
      <w:r w:rsidRPr="00296295">
        <w:rPr>
          <w:b/>
          <w:sz w:val="24"/>
          <w:szCs w:val="24"/>
        </w:rPr>
        <w:t>Methods</w:t>
      </w:r>
      <w:r>
        <w:rPr>
          <w:sz w:val="24"/>
          <w:szCs w:val="24"/>
        </w:rPr>
        <w:t xml:space="preserve"> </w:t>
      </w:r>
      <w:r w:rsidR="00F17A5D">
        <w:rPr>
          <w:sz w:val="24"/>
          <w:szCs w:val="24"/>
        </w:rPr>
        <w:t>–</w:t>
      </w:r>
      <w:r>
        <w:rPr>
          <w:sz w:val="24"/>
          <w:szCs w:val="24"/>
        </w:rPr>
        <w:t xml:space="preserve"> </w:t>
      </w:r>
      <w:r w:rsidR="00030255">
        <w:rPr>
          <w:sz w:val="24"/>
          <w:szCs w:val="24"/>
        </w:rPr>
        <w:t>52</w:t>
      </w:r>
      <w:r w:rsidR="00F17A5D">
        <w:rPr>
          <w:sz w:val="24"/>
          <w:szCs w:val="24"/>
        </w:rPr>
        <w:t xml:space="preserve"> </w:t>
      </w:r>
      <w:r w:rsidR="00674DFE">
        <w:rPr>
          <w:sz w:val="24"/>
          <w:szCs w:val="24"/>
        </w:rPr>
        <w:t xml:space="preserve">elderly </w:t>
      </w:r>
      <w:r w:rsidR="00F17A5D">
        <w:rPr>
          <w:sz w:val="24"/>
          <w:szCs w:val="24"/>
        </w:rPr>
        <w:t xml:space="preserve">participants completed 12 </w:t>
      </w:r>
      <w:r w:rsidR="00674DFE">
        <w:rPr>
          <w:sz w:val="24"/>
          <w:szCs w:val="24"/>
        </w:rPr>
        <w:t xml:space="preserve">online </w:t>
      </w:r>
      <w:r w:rsidR="00F17A5D">
        <w:rPr>
          <w:sz w:val="24"/>
          <w:szCs w:val="24"/>
        </w:rPr>
        <w:t xml:space="preserve">tests on a tablet computer, a </w:t>
      </w:r>
      <w:proofErr w:type="spellStart"/>
      <w:r w:rsidR="00F17A5D">
        <w:rPr>
          <w:sz w:val="24"/>
          <w:szCs w:val="24"/>
        </w:rPr>
        <w:t>MoCA</w:t>
      </w:r>
      <w:proofErr w:type="spellEnd"/>
      <w:r w:rsidR="00F17A5D">
        <w:rPr>
          <w:sz w:val="24"/>
          <w:szCs w:val="24"/>
        </w:rPr>
        <w:t xml:space="preserve">, and a MMSE. </w:t>
      </w:r>
    </w:p>
    <w:p w14:paraId="3EB95598" w14:textId="4A34C83E" w:rsidR="00296295" w:rsidRDefault="00296295" w:rsidP="002A535D">
      <w:pPr>
        <w:rPr>
          <w:sz w:val="24"/>
          <w:szCs w:val="24"/>
        </w:rPr>
      </w:pPr>
      <w:r w:rsidRPr="00296295">
        <w:rPr>
          <w:b/>
          <w:sz w:val="24"/>
          <w:szCs w:val="24"/>
        </w:rPr>
        <w:t>Results</w:t>
      </w:r>
      <w:r>
        <w:rPr>
          <w:sz w:val="24"/>
          <w:szCs w:val="24"/>
        </w:rPr>
        <w:t xml:space="preserve"> </w:t>
      </w:r>
      <w:r w:rsidR="0034436C">
        <w:rPr>
          <w:sz w:val="24"/>
          <w:szCs w:val="24"/>
        </w:rPr>
        <w:t xml:space="preserve">– </w:t>
      </w:r>
      <w:r w:rsidR="00EE0CA4">
        <w:rPr>
          <w:sz w:val="24"/>
          <w:szCs w:val="24"/>
        </w:rPr>
        <w:t>The</w:t>
      </w:r>
      <w:r w:rsidR="00F17A5D">
        <w:rPr>
          <w:sz w:val="24"/>
          <w:szCs w:val="24"/>
        </w:rPr>
        <w:t xml:space="preserve"> </w:t>
      </w:r>
      <w:proofErr w:type="spellStart"/>
      <w:r w:rsidR="00F17A5D">
        <w:rPr>
          <w:sz w:val="24"/>
          <w:szCs w:val="24"/>
        </w:rPr>
        <w:t>MoCA</w:t>
      </w:r>
      <w:proofErr w:type="spellEnd"/>
      <w:r w:rsidR="00F17A5D">
        <w:rPr>
          <w:sz w:val="24"/>
          <w:szCs w:val="24"/>
        </w:rPr>
        <w:t xml:space="preserve"> </w:t>
      </w:r>
      <w:r w:rsidR="0034436C">
        <w:rPr>
          <w:sz w:val="24"/>
          <w:szCs w:val="24"/>
        </w:rPr>
        <w:t xml:space="preserve">categorized </w:t>
      </w:r>
      <w:r w:rsidR="004949AD">
        <w:rPr>
          <w:sz w:val="24"/>
          <w:szCs w:val="24"/>
        </w:rPr>
        <w:t>7</w:t>
      </w:r>
      <w:r w:rsidR="00F17A5D">
        <w:rPr>
          <w:sz w:val="24"/>
          <w:szCs w:val="24"/>
        </w:rPr>
        <w:t xml:space="preserve">3% of participants as </w:t>
      </w:r>
      <w:r w:rsidR="00674DFE">
        <w:rPr>
          <w:sz w:val="24"/>
          <w:szCs w:val="24"/>
        </w:rPr>
        <w:t xml:space="preserve">impaired </w:t>
      </w:r>
      <w:r w:rsidR="0034436C">
        <w:rPr>
          <w:sz w:val="24"/>
          <w:szCs w:val="24"/>
        </w:rPr>
        <w:t xml:space="preserve">or </w:t>
      </w:r>
      <w:r w:rsidR="00674DFE">
        <w:rPr>
          <w:sz w:val="24"/>
          <w:szCs w:val="24"/>
        </w:rPr>
        <w:t>unimpaired</w:t>
      </w:r>
      <w:r w:rsidR="00F17A5D">
        <w:rPr>
          <w:sz w:val="24"/>
          <w:szCs w:val="24"/>
        </w:rPr>
        <w:t xml:space="preserve">. </w:t>
      </w:r>
      <w:r w:rsidR="004949AD">
        <w:rPr>
          <w:sz w:val="24"/>
          <w:szCs w:val="24"/>
        </w:rPr>
        <w:t xml:space="preserve">The addition of a single </w:t>
      </w:r>
      <w:r w:rsidR="00EE0CA4">
        <w:rPr>
          <w:sz w:val="24"/>
          <w:szCs w:val="24"/>
        </w:rPr>
        <w:t xml:space="preserve">online </w:t>
      </w:r>
      <w:r w:rsidR="002B4D02">
        <w:rPr>
          <w:sz w:val="24"/>
          <w:szCs w:val="24"/>
        </w:rPr>
        <w:t>test</w:t>
      </w:r>
      <w:r w:rsidR="004949AD">
        <w:rPr>
          <w:sz w:val="24"/>
          <w:szCs w:val="24"/>
        </w:rPr>
        <w:t xml:space="preserve"> increased </w:t>
      </w:r>
      <w:r w:rsidR="0034436C">
        <w:rPr>
          <w:sz w:val="24"/>
          <w:szCs w:val="24"/>
        </w:rPr>
        <w:t xml:space="preserve">categorization </w:t>
      </w:r>
      <w:r w:rsidR="004949AD">
        <w:rPr>
          <w:sz w:val="24"/>
          <w:szCs w:val="24"/>
        </w:rPr>
        <w:t>t</w:t>
      </w:r>
      <w:r w:rsidR="00F56716">
        <w:rPr>
          <w:sz w:val="24"/>
          <w:szCs w:val="24"/>
        </w:rPr>
        <w:t>o 94</w:t>
      </w:r>
      <w:r w:rsidR="004949AD">
        <w:rPr>
          <w:sz w:val="24"/>
          <w:szCs w:val="24"/>
        </w:rPr>
        <w:t xml:space="preserve">%. </w:t>
      </w:r>
      <w:r w:rsidR="0034436C">
        <w:rPr>
          <w:sz w:val="24"/>
          <w:szCs w:val="24"/>
        </w:rPr>
        <w:t xml:space="preserve">A multiple regression identified two other </w:t>
      </w:r>
      <w:r w:rsidR="002B4D02">
        <w:rPr>
          <w:sz w:val="24"/>
          <w:szCs w:val="24"/>
        </w:rPr>
        <w:t>tests</w:t>
      </w:r>
      <w:r w:rsidR="0034436C">
        <w:rPr>
          <w:sz w:val="24"/>
          <w:szCs w:val="24"/>
        </w:rPr>
        <w:t xml:space="preserve"> that best predicted </w:t>
      </w:r>
      <w:proofErr w:type="spellStart"/>
      <w:r w:rsidR="0034436C">
        <w:rPr>
          <w:sz w:val="24"/>
          <w:szCs w:val="24"/>
        </w:rPr>
        <w:t>MoCA</w:t>
      </w:r>
      <w:proofErr w:type="spellEnd"/>
      <w:r w:rsidR="0034436C">
        <w:rPr>
          <w:sz w:val="24"/>
          <w:szCs w:val="24"/>
        </w:rPr>
        <w:t xml:space="preserve"> scores. The combination of scores from the three identified tests were highly correlated with </w:t>
      </w:r>
      <w:proofErr w:type="spellStart"/>
      <w:r w:rsidR="0034436C">
        <w:rPr>
          <w:sz w:val="24"/>
          <w:szCs w:val="24"/>
        </w:rPr>
        <w:t>MoCA</w:t>
      </w:r>
      <w:proofErr w:type="spellEnd"/>
      <w:r w:rsidR="0034436C">
        <w:rPr>
          <w:sz w:val="24"/>
          <w:szCs w:val="24"/>
        </w:rPr>
        <w:t xml:space="preserve"> scores. A regression also identified two </w:t>
      </w:r>
      <w:r w:rsidR="002B4D02">
        <w:rPr>
          <w:sz w:val="24"/>
          <w:szCs w:val="24"/>
        </w:rPr>
        <w:t>tests</w:t>
      </w:r>
      <w:r w:rsidR="0034436C">
        <w:rPr>
          <w:sz w:val="24"/>
          <w:szCs w:val="24"/>
        </w:rPr>
        <w:t xml:space="preserve"> that best predicted MMSE scores</w:t>
      </w:r>
      <w:r w:rsidR="00783C34">
        <w:rPr>
          <w:sz w:val="24"/>
          <w:szCs w:val="24"/>
        </w:rPr>
        <w:t>,</w:t>
      </w:r>
      <w:r w:rsidR="0034436C">
        <w:rPr>
          <w:sz w:val="24"/>
          <w:szCs w:val="24"/>
        </w:rPr>
        <w:t xml:space="preserve"> but the categorization</w:t>
      </w:r>
      <w:r w:rsidR="00EE0CA4">
        <w:rPr>
          <w:sz w:val="24"/>
          <w:szCs w:val="24"/>
        </w:rPr>
        <w:t xml:space="preserve"> analysis was not performed because of a ceiling </w:t>
      </w:r>
      <w:r w:rsidR="005C76A2">
        <w:rPr>
          <w:sz w:val="24"/>
          <w:szCs w:val="24"/>
        </w:rPr>
        <w:t>effect</w:t>
      </w:r>
      <w:r w:rsidR="0034436C">
        <w:rPr>
          <w:sz w:val="24"/>
          <w:szCs w:val="24"/>
        </w:rPr>
        <w:t xml:space="preserve"> in MMSE scores</w:t>
      </w:r>
      <w:r w:rsidR="005C76A2">
        <w:rPr>
          <w:sz w:val="24"/>
          <w:szCs w:val="24"/>
        </w:rPr>
        <w:t xml:space="preserve">. </w:t>
      </w:r>
    </w:p>
    <w:p w14:paraId="4579CDB3" w14:textId="203EC360" w:rsidR="00674DFE" w:rsidRDefault="00296295" w:rsidP="00F16F66">
      <w:pPr>
        <w:tabs>
          <w:tab w:val="left" w:pos="709"/>
        </w:tabs>
        <w:rPr>
          <w:sz w:val="24"/>
          <w:szCs w:val="24"/>
        </w:rPr>
      </w:pPr>
      <w:r w:rsidRPr="00296295">
        <w:rPr>
          <w:b/>
          <w:sz w:val="24"/>
          <w:szCs w:val="24"/>
        </w:rPr>
        <w:t>Discussion</w:t>
      </w:r>
      <w:r>
        <w:rPr>
          <w:sz w:val="24"/>
          <w:szCs w:val="24"/>
        </w:rPr>
        <w:t xml:space="preserve"> </w:t>
      </w:r>
      <w:r w:rsidR="00535E67">
        <w:rPr>
          <w:sz w:val="24"/>
          <w:szCs w:val="24"/>
        </w:rPr>
        <w:t>–</w:t>
      </w:r>
      <w:r w:rsidR="0034436C">
        <w:rPr>
          <w:sz w:val="24"/>
          <w:szCs w:val="24"/>
        </w:rPr>
        <w:t xml:space="preserve"> </w:t>
      </w:r>
      <w:r w:rsidR="00A2315A">
        <w:rPr>
          <w:sz w:val="24"/>
          <w:szCs w:val="24"/>
        </w:rPr>
        <w:t xml:space="preserve">The addition of a single online </w:t>
      </w:r>
      <w:r w:rsidR="002B4D02">
        <w:rPr>
          <w:sz w:val="24"/>
          <w:szCs w:val="24"/>
        </w:rPr>
        <w:t>test</w:t>
      </w:r>
      <w:r w:rsidR="00A2315A">
        <w:rPr>
          <w:sz w:val="24"/>
          <w:szCs w:val="24"/>
        </w:rPr>
        <w:t xml:space="preserve"> to the </w:t>
      </w:r>
      <w:proofErr w:type="spellStart"/>
      <w:r w:rsidR="00A2315A">
        <w:rPr>
          <w:sz w:val="24"/>
          <w:szCs w:val="24"/>
        </w:rPr>
        <w:t>MoCA</w:t>
      </w:r>
      <w:proofErr w:type="spellEnd"/>
      <w:r w:rsidR="00A2315A">
        <w:rPr>
          <w:sz w:val="24"/>
          <w:szCs w:val="24"/>
        </w:rPr>
        <w:t xml:space="preserve"> improve</w:t>
      </w:r>
      <w:r w:rsidR="00266238">
        <w:rPr>
          <w:sz w:val="24"/>
          <w:szCs w:val="24"/>
        </w:rPr>
        <w:t>d</w:t>
      </w:r>
      <w:r w:rsidR="00A2315A">
        <w:rPr>
          <w:sz w:val="24"/>
          <w:szCs w:val="24"/>
        </w:rPr>
        <w:t xml:space="preserve"> </w:t>
      </w:r>
      <w:r w:rsidR="00783C34">
        <w:rPr>
          <w:sz w:val="24"/>
          <w:szCs w:val="24"/>
        </w:rPr>
        <w:t>categorization</w:t>
      </w:r>
      <w:r w:rsidR="00A2315A">
        <w:rPr>
          <w:sz w:val="24"/>
          <w:szCs w:val="24"/>
        </w:rPr>
        <w:t xml:space="preserve"> of individuals with ambiguous scores and a short b</w:t>
      </w:r>
      <w:r w:rsidR="00266238">
        <w:rPr>
          <w:sz w:val="24"/>
          <w:szCs w:val="24"/>
        </w:rPr>
        <w:t>attery of three CBS tests is</w:t>
      </w:r>
      <w:r w:rsidR="00A2315A">
        <w:rPr>
          <w:sz w:val="24"/>
          <w:szCs w:val="24"/>
        </w:rPr>
        <w:t xml:space="preserve"> a viable alternative to </w:t>
      </w:r>
      <w:r w:rsidR="00266238">
        <w:rPr>
          <w:sz w:val="24"/>
          <w:szCs w:val="24"/>
        </w:rPr>
        <w:t xml:space="preserve">the </w:t>
      </w:r>
      <w:r w:rsidR="00A2315A">
        <w:rPr>
          <w:sz w:val="24"/>
          <w:szCs w:val="24"/>
        </w:rPr>
        <w:t>paper-pencil tests currently used to monitor cognitive changes in older adults. This online testing battery may have significant consequences for care and quality of life in the aging population.</w:t>
      </w:r>
    </w:p>
    <w:p w14:paraId="3D3161E2" w14:textId="4FE4885D" w:rsidR="00296295" w:rsidRPr="002A535D" w:rsidRDefault="00296295" w:rsidP="002A535D">
      <w:pPr>
        <w:rPr>
          <w:sz w:val="24"/>
          <w:szCs w:val="24"/>
        </w:rPr>
      </w:pPr>
    </w:p>
    <w:p w14:paraId="061D4907" w14:textId="77777777" w:rsidR="002A535D" w:rsidRPr="002A535D" w:rsidRDefault="002A535D" w:rsidP="002A535D">
      <w:pPr>
        <w:jc w:val="right"/>
        <w:rPr>
          <w:sz w:val="24"/>
          <w:szCs w:val="24"/>
        </w:rPr>
      </w:pPr>
    </w:p>
    <w:p w14:paraId="7F635FBB" w14:textId="77777777" w:rsidR="000407A9" w:rsidRPr="002A535D" w:rsidRDefault="000407A9" w:rsidP="00A2315A">
      <w:pPr>
        <w:rPr>
          <w:sz w:val="24"/>
          <w:szCs w:val="24"/>
        </w:rPr>
      </w:pPr>
    </w:p>
    <w:p w14:paraId="340626A9" w14:textId="32635D6C" w:rsidR="004773D0" w:rsidRPr="002A535D" w:rsidRDefault="000407A9" w:rsidP="002A535D">
      <w:pPr>
        <w:jc w:val="center"/>
        <w:rPr>
          <w:sz w:val="24"/>
          <w:szCs w:val="24"/>
        </w:rPr>
      </w:pPr>
      <w:bookmarkStart w:id="0" w:name="_GoBack"/>
      <w:bookmarkEnd w:id="0"/>
      <w:r w:rsidRPr="002A535D">
        <w:rPr>
          <w:sz w:val="24"/>
          <w:szCs w:val="24"/>
        </w:rPr>
        <w:br w:type="page"/>
      </w:r>
    </w:p>
    <w:p w14:paraId="3A6DCC1D" w14:textId="67BE222B" w:rsidR="00B95214" w:rsidRPr="002A535D" w:rsidRDefault="00CB2248" w:rsidP="00CD102C">
      <w:pPr>
        <w:tabs>
          <w:tab w:val="left" w:pos="709"/>
        </w:tabs>
        <w:ind w:firstLine="567"/>
        <w:rPr>
          <w:sz w:val="24"/>
          <w:szCs w:val="24"/>
        </w:rPr>
      </w:pPr>
      <w:r w:rsidRPr="002A535D">
        <w:rPr>
          <w:sz w:val="24"/>
          <w:szCs w:val="24"/>
        </w:rPr>
        <w:lastRenderedPageBreak/>
        <w:t xml:space="preserve">Assessing an individual’s cognitive capacity </w:t>
      </w:r>
      <w:r w:rsidR="000C6821">
        <w:rPr>
          <w:sz w:val="24"/>
          <w:szCs w:val="24"/>
        </w:rPr>
        <w:t xml:space="preserve">is </w:t>
      </w:r>
      <w:r w:rsidRPr="002A535D">
        <w:rPr>
          <w:sz w:val="24"/>
          <w:szCs w:val="24"/>
        </w:rPr>
        <w:t xml:space="preserve">an </w:t>
      </w:r>
      <w:del w:id="1" w:author="Avital Sternin" w:date="2018-08-27T11:18:00Z">
        <w:r w:rsidRPr="002A535D" w:rsidDel="00902DEB">
          <w:rPr>
            <w:sz w:val="24"/>
            <w:szCs w:val="24"/>
          </w:rPr>
          <w:delText xml:space="preserve">increasingly </w:delText>
        </w:r>
      </w:del>
      <w:r w:rsidR="00E03B35">
        <w:rPr>
          <w:sz w:val="24"/>
          <w:szCs w:val="24"/>
        </w:rPr>
        <w:t>important</w:t>
      </w:r>
      <w:r w:rsidR="00E03B35" w:rsidRPr="002A535D">
        <w:rPr>
          <w:sz w:val="24"/>
          <w:szCs w:val="24"/>
        </w:rPr>
        <w:t xml:space="preserve"> </w:t>
      </w:r>
      <w:r w:rsidRPr="002A535D">
        <w:rPr>
          <w:sz w:val="24"/>
          <w:szCs w:val="24"/>
        </w:rPr>
        <w:t>part of caring for the elderly</w:t>
      </w:r>
      <w:ins w:id="2" w:author="Avital Sternin" w:date="2018-08-27T11:18:00Z">
        <w:r w:rsidR="00902DEB">
          <w:rPr>
            <w:sz w:val="24"/>
            <w:szCs w:val="24"/>
          </w:rPr>
          <w:t xml:space="preserve"> as </w:t>
        </w:r>
      </w:ins>
      <w:del w:id="3" w:author="Avital Sternin" w:date="2018-08-27T11:18:00Z">
        <w:r w:rsidRPr="002A535D" w:rsidDel="00902DEB">
          <w:rPr>
            <w:sz w:val="24"/>
            <w:szCs w:val="24"/>
          </w:rPr>
          <w:delText>. Cogni</w:delText>
        </w:r>
      </w:del>
      <w:del w:id="4" w:author="Avital Sternin" w:date="2018-08-27T11:19:00Z">
        <w:r w:rsidRPr="002A535D" w:rsidDel="00902DEB">
          <w:rPr>
            <w:sz w:val="24"/>
            <w:szCs w:val="24"/>
          </w:rPr>
          <w:delText>tive capacity</w:delText>
        </w:r>
      </w:del>
      <w:ins w:id="5" w:author="Avital Sternin" w:date="2018-08-27T11:19:00Z">
        <w:r w:rsidR="00902DEB">
          <w:rPr>
            <w:sz w:val="24"/>
            <w:szCs w:val="24"/>
          </w:rPr>
          <w:t>such</w:t>
        </w:r>
      </w:ins>
      <w:r w:rsidRPr="002A535D">
        <w:rPr>
          <w:sz w:val="24"/>
          <w:szCs w:val="24"/>
        </w:rPr>
        <w:t xml:space="preserve"> assessments are used to determine the level of care an individual requires</w:t>
      </w:r>
      <w:del w:id="6" w:author="Avital Sternin" w:date="2018-08-27T11:19:00Z">
        <w:r w:rsidRPr="002A535D" w:rsidDel="00902DEB">
          <w:rPr>
            <w:sz w:val="24"/>
            <w:szCs w:val="24"/>
          </w:rPr>
          <w:delText xml:space="preserve"> and </w:delText>
        </w:r>
        <w:r w:rsidR="002E5488" w:rsidRPr="002A535D" w:rsidDel="00902DEB">
          <w:rPr>
            <w:sz w:val="24"/>
            <w:szCs w:val="24"/>
          </w:rPr>
          <w:delText>assessment results</w:delText>
        </w:r>
        <w:r w:rsidRPr="002A535D" w:rsidDel="00902DEB">
          <w:rPr>
            <w:sz w:val="24"/>
            <w:szCs w:val="24"/>
          </w:rPr>
          <w:delText xml:space="preserve"> have legal implications for </w:delText>
        </w:r>
        <w:r w:rsidR="00A43116" w:rsidRPr="002A535D" w:rsidDel="00902DEB">
          <w:rPr>
            <w:sz w:val="24"/>
            <w:szCs w:val="24"/>
          </w:rPr>
          <w:delText>determining whether an individual is capable of maki</w:delText>
        </w:r>
        <w:r w:rsidR="002E5488" w:rsidRPr="002A535D" w:rsidDel="00902DEB">
          <w:rPr>
            <w:sz w:val="24"/>
            <w:szCs w:val="24"/>
          </w:rPr>
          <w:delText xml:space="preserve">ng decisions about property and </w:delText>
        </w:r>
        <w:r w:rsidR="00A43116" w:rsidRPr="002A535D" w:rsidDel="00902DEB">
          <w:rPr>
            <w:sz w:val="24"/>
            <w:szCs w:val="24"/>
          </w:rPr>
          <w:delText>personal care</w:delText>
        </w:r>
      </w:del>
      <w:r w:rsidR="00A43116" w:rsidRPr="002A535D">
        <w:rPr>
          <w:sz w:val="24"/>
          <w:szCs w:val="24"/>
        </w:rPr>
        <w:t xml:space="preserve">. Full cognitive capacity assessments are difficult </w:t>
      </w:r>
      <w:r w:rsidR="002E5488" w:rsidRPr="002A535D">
        <w:rPr>
          <w:sz w:val="24"/>
          <w:szCs w:val="24"/>
        </w:rPr>
        <w:t>and time-consuming to administer. S</w:t>
      </w:r>
      <w:r w:rsidR="00A43116" w:rsidRPr="002A535D">
        <w:rPr>
          <w:sz w:val="24"/>
          <w:szCs w:val="24"/>
        </w:rPr>
        <w:t xml:space="preserve">horter versions can be </w:t>
      </w:r>
      <w:r w:rsidR="002E5488" w:rsidRPr="002A535D">
        <w:rPr>
          <w:sz w:val="24"/>
          <w:szCs w:val="24"/>
        </w:rPr>
        <w:t xml:space="preserve">used </w:t>
      </w:r>
      <w:r w:rsidRPr="002A535D">
        <w:rPr>
          <w:sz w:val="24"/>
          <w:szCs w:val="24"/>
        </w:rPr>
        <w:t xml:space="preserve">to </w:t>
      </w:r>
      <w:r w:rsidR="002E5488" w:rsidRPr="002A535D">
        <w:rPr>
          <w:sz w:val="24"/>
          <w:szCs w:val="24"/>
        </w:rPr>
        <w:t xml:space="preserve">gain a snapshot understanding of </w:t>
      </w:r>
      <w:r w:rsidRPr="002A535D">
        <w:rPr>
          <w:sz w:val="24"/>
          <w:szCs w:val="24"/>
        </w:rPr>
        <w:t>an individual’s</w:t>
      </w:r>
      <w:r w:rsidR="00A43116" w:rsidRPr="002A535D">
        <w:rPr>
          <w:sz w:val="24"/>
          <w:szCs w:val="24"/>
        </w:rPr>
        <w:t xml:space="preserve"> capacity and</w:t>
      </w:r>
      <w:r w:rsidR="002E5488" w:rsidRPr="002A535D">
        <w:rPr>
          <w:sz w:val="24"/>
          <w:szCs w:val="24"/>
        </w:rPr>
        <w:t xml:space="preserve"> to </w:t>
      </w:r>
      <w:r w:rsidR="000C6821">
        <w:rPr>
          <w:sz w:val="24"/>
          <w:szCs w:val="24"/>
        </w:rPr>
        <w:t xml:space="preserve">efficiently </w:t>
      </w:r>
      <w:r w:rsidR="002E5488" w:rsidRPr="002A535D">
        <w:rPr>
          <w:sz w:val="24"/>
          <w:szCs w:val="24"/>
        </w:rPr>
        <w:t>follow</w:t>
      </w:r>
      <w:r w:rsidRPr="002A535D">
        <w:rPr>
          <w:sz w:val="24"/>
          <w:szCs w:val="24"/>
        </w:rPr>
        <w:t xml:space="preserve"> cognitive </w:t>
      </w:r>
      <w:r w:rsidR="002E5488" w:rsidRPr="002A535D">
        <w:rPr>
          <w:sz w:val="24"/>
          <w:szCs w:val="24"/>
        </w:rPr>
        <w:t>changes</w:t>
      </w:r>
      <w:r w:rsidRPr="002A535D">
        <w:rPr>
          <w:sz w:val="24"/>
          <w:szCs w:val="24"/>
        </w:rPr>
        <w:t xml:space="preserve"> over time.</w:t>
      </w:r>
      <w:r w:rsidR="00BA322B">
        <w:rPr>
          <w:sz w:val="24"/>
          <w:szCs w:val="24"/>
        </w:rPr>
        <w:t xml:space="preserve"> Long-term monitoring of</w:t>
      </w:r>
      <w:r w:rsidR="000C6821">
        <w:rPr>
          <w:sz w:val="24"/>
          <w:szCs w:val="24"/>
        </w:rPr>
        <w:t xml:space="preserve"> </w:t>
      </w:r>
      <w:r w:rsidR="00BA322B">
        <w:rPr>
          <w:sz w:val="24"/>
          <w:szCs w:val="24"/>
        </w:rPr>
        <w:t xml:space="preserve">cognitive abilities is important for </w:t>
      </w:r>
      <w:r w:rsidR="000C6821">
        <w:rPr>
          <w:sz w:val="24"/>
          <w:szCs w:val="24"/>
        </w:rPr>
        <w:t>identifying fluctuations</w:t>
      </w:r>
      <w:r w:rsidR="00BA322B">
        <w:rPr>
          <w:sz w:val="24"/>
          <w:szCs w:val="24"/>
        </w:rPr>
        <w:t xml:space="preserve"> that may</w:t>
      </w:r>
      <w:r w:rsidR="001A6F70">
        <w:rPr>
          <w:sz w:val="24"/>
          <w:szCs w:val="24"/>
        </w:rPr>
        <w:t xml:space="preserve"> require </w:t>
      </w:r>
      <w:r w:rsidR="000C6821">
        <w:rPr>
          <w:sz w:val="24"/>
          <w:szCs w:val="24"/>
        </w:rPr>
        <w:t>modifications to an individual’s care plan</w:t>
      </w:r>
      <w:r w:rsidR="001A6F70">
        <w:rPr>
          <w:sz w:val="24"/>
          <w:szCs w:val="24"/>
        </w:rPr>
        <w:t>.</w:t>
      </w:r>
      <w:r w:rsidR="00BA322B">
        <w:rPr>
          <w:sz w:val="24"/>
          <w:szCs w:val="24"/>
        </w:rPr>
        <w:t xml:space="preserve"> </w:t>
      </w:r>
      <w:r w:rsidRPr="002A535D">
        <w:rPr>
          <w:sz w:val="24"/>
          <w:szCs w:val="24"/>
        </w:rPr>
        <w:t xml:space="preserve"> </w:t>
      </w:r>
      <w:r w:rsidR="00B95214" w:rsidRPr="002A535D">
        <w:rPr>
          <w:sz w:val="24"/>
          <w:szCs w:val="24"/>
        </w:rPr>
        <w:t xml:space="preserve">Currently, </w:t>
      </w:r>
      <w:r w:rsidR="00F56716">
        <w:rPr>
          <w:sz w:val="24"/>
          <w:szCs w:val="24"/>
        </w:rPr>
        <w:t>one of the</w:t>
      </w:r>
      <w:r w:rsidR="00B95214" w:rsidRPr="002A535D">
        <w:rPr>
          <w:sz w:val="24"/>
          <w:szCs w:val="24"/>
        </w:rPr>
        <w:t xml:space="preserve"> most widely used </w:t>
      </w:r>
      <w:r w:rsidR="00F56716">
        <w:rPr>
          <w:sz w:val="24"/>
          <w:szCs w:val="24"/>
        </w:rPr>
        <w:t xml:space="preserve">tests </w:t>
      </w:r>
      <w:r w:rsidR="001A6F70">
        <w:rPr>
          <w:sz w:val="24"/>
          <w:szCs w:val="24"/>
        </w:rPr>
        <w:t>for monitoring cognitive abilities is</w:t>
      </w:r>
      <w:r w:rsidR="001A6F70" w:rsidRPr="002A535D">
        <w:rPr>
          <w:sz w:val="24"/>
          <w:szCs w:val="24"/>
        </w:rPr>
        <w:t xml:space="preserve"> </w:t>
      </w:r>
      <w:r w:rsidR="00A43116" w:rsidRPr="002A535D">
        <w:rPr>
          <w:sz w:val="24"/>
          <w:szCs w:val="24"/>
        </w:rPr>
        <w:t xml:space="preserve">the </w:t>
      </w:r>
      <w:r w:rsidR="00E54251" w:rsidRPr="002A535D">
        <w:rPr>
          <w:sz w:val="24"/>
          <w:szCs w:val="24"/>
        </w:rPr>
        <w:t>Montreal Cognitive Assessment (</w:t>
      </w:r>
      <w:proofErr w:type="spellStart"/>
      <w:r w:rsidR="00E54251" w:rsidRPr="002A535D">
        <w:rPr>
          <w:sz w:val="24"/>
          <w:szCs w:val="24"/>
        </w:rPr>
        <w:t>MoCA</w:t>
      </w:r>
      <w:proofErr w:type="spellEnd"/>
      <w:r w:rsidR="00B95214" w:rsidRPr="002A535D">
        <w:rPr>
          <w:sz w:val="24"/>
          <w:szCs w:val="24"/>
        </w:rPr>
        <w:fldChar w:fldCharType="begin" w:fldLock="1"/>
      </w:r>
      <w:r w:rsidR="00C75F2A">
        <w:rPr>
          <w:sz w:val="24"/>
          <w:szCs w:val="24"/>
        </w:rPr>
        <w:instrText>ADDIN CSL_CITATION { "citationItems" : [ { "id" : "ITEM-1", "itemData" : { "DOI" : "10.1111/j.1532-5415.2005.53221.x", "ISBN" : "0002-8614", "ISSN" : "0002-8614", "PMID" : "15817019", "abstract" : "To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 "author" : [ { "dropping-particle" : "", "family" : "Nasreddine", "given" : "Z S", "non-dropping-particle" : "", "parse-names" : false, "suffix" : "" }, { "dropping-particle" : "", "family" : "Phillips", "given" : "N A", "non-dropping-particle" : "", "parse-names" : false, "suffix" : "" }, { "dropping-particle" : "", "family" : "B\u00e9dirian", "given" : "V", "non-dropping-particle" : "", "parse-names" : false, "suffix" : "" }, { "dropping-particle" : "", "family" : "Charbonneau", "given" : "S", "non-dropping-particle" : "", "parse-names" : false, "suffix" : "" }, { "dropping-particle" : "", "family" : "Whitehead", "given" : "V", "non-dropping-particle" : "", "parse-names" : false, "suffix" : "" }, { "dropping-particle" : "", "family" : "Collin", "given" : "I", "non-dropping-particle" : "", "parse-names" : false, "suffix" : "" }, { "dropping-particle" : "", "family" : "Cummings", "given" : "J L", "non-dropping-particle" : "", "parse-names" : false, "suffix" : "" }, { "dropping-particle" : "", "family" : "Chertkow", "given" : "H", "non-dropping-particle" : "", "parse-names" : false, "suffix" : "" } ], "container-title" : "J Am Geriatr Soc", "id" : "ITEM-1", "issue" : "4", "issued" : { "date-parts" : [ [ "2005" ] ] }, "page" : "695-699", "title" : "The Montreal Cognitive Assessment, MoCA: a brief screening tool for mild cognitive impairment", "type" : "article-journal", "volume" : "53" }, "uris" : [ "http://www.mendeley.com/documents/?uuid=7054a35e-df59-4488-bbb3-dffaf6792332" ] } ], "mendeley" : { "formattedCitation" : "(Nasreddine et al., 2005)", "manualFormatting" : "; Nasreddine et al., 2005)", "plainTextFormattedCitation" : "(Nasreddine et al., 2005)", "previouslyFormattedCitation" : "(Nasreddine et al., 2005)" }, "properties" : { "noteIndex" : 0 }, "schema" : "https://github.com/citation-style-language/schema/raw/master/csl-citation.json" }</w:instrText>
      </w:r>
      <w:r w:rsidR="00B95214" w:rsidRPr="002A535D">
        <w:rPr>
          <w:sz w:val="24"/>
          <w:szCs w:val="24"/>
        </w:rPr>
        <w:fldChar w:fldCharType="separate"/>
      </w:r>
      <w:r w:rsidR="00B95214" w:rsidRPr="002A535D">
        <w:rPr>
          <w:noProof/>
          <w:sz w:val="24"/>
          <w:szCs w:val="24"/>
        </w:rPr>
        <w:t>; Nasreddine et al., 2005)</w:t>
      </w:r>
      <w:r w:rsidR="00B95214" w:rsidRPr="002A535D">
        <w:rPr>
          <w:sz w:val="24"/>
          <w:szCs w:val="24"/>
        </w:rPr>
        <w:fldChar w:fldCharType="end"/>
      </w:r>
      <w:r w:rsidR="00F81E7F" w:rsidRPr="002A535D">
        <w:rPr>
          <w:sz w:val="24"/>
          <w:szCs w:val="24"/>
        </w:rPr>
        <w:t xml:space="preserve">. </w:t>
      </w:r>
      <w:r w:rsidR="00F56716">
        <w:rPr>
          <w:sz w:val="24"/>
          <w:szCs w:val="24"/>
        </w:rPr>
        <w:t>T</w:t>
      </w:r>
      <w:r w:rsidR="00A43116" w:rsidRPr="002A535D">
        <w:rPr>
          <w:sz w:val="24"/>
          <w:szCs w:val="24"/>
        </w:rPr>
        <w:t xml:space="preserve">he </w:t>
      </w:r>
      <w:r w:rsidR="009F5AAC">
        <w:rPr>
          <w:sz w:val="24"/>
          <w:szCs w:val="24"/>
        </w:rPr>
        <w:t xml:space="preserve">popularity of the </w:t>
      </w:r>
      <w:proofErr w:type="spellStart"/>
      <w:r w:rsidR="00A43116" w:rsidRPr="002A535D">
        <w:rPr>
          <w:sz w:val="24"/>
          <w:szCs w:val="24"/>
        </w:rPr>
        <w:t>MoCA</w:t>
      </w:r>
      <w:proofErr w:type="spellEnd"/>
      <w:r w:rsidR="00E54251" w:rsidRPr="002A535D">
        <w:rPr>
          <w:sz w:val="24"/>
          <w:szCs w:val="24"/>
        </w:rPr>
        <w:t xml:space="preserve"> </w:t>
      </w:r>
      <w:r w:rsidR="00F56716">
        <w:rPr>
          <w:sz w:val="24"/>
          <w:szCs w:val="24"/>
        </w:rPr>
        <w:t xml:space="preserve">is </w:t>
      </w:r>
      <w:r w:rsidR="009F5AAC">
        <w:rPr>
          <w:sz w:val="24"/>
          <w:szCs w:val="24"/>
        </w:rPr>
        <w:t>largely due to how quickly it can be</w:t>
      </w:r>
      <w:r w:rsidR="00E45A63" w:rsidRPr="002A535D">
        <w:rPr>
          <w:sz w:val="24"/>
          <w:szCs w:val="24"/>
        </w:rPr>
        <w:t xml:space="preserve"> </w:t>
      </w:r>
      <w:r w:rsidR="00E54251" w:rsidRPr="002A535D">
        <w:rPr>
          <w:sz w:val="24"/>
          <w:szCs w:val="24"/>
        </w:rPr>
        <w:t>admini</w:t>
      </w:r>
      <w:r w:rsidR="00B95214" w:rsidRPr="002A535D">
        <w:rPr>
          <w:sz w:val="24"/>
          <w:szCs w:val="24"/>
        </w:rPr>
        <w:t>stered</w:t>
      </w:r>
      <w:r w:rsidR="009F5AAC">
        <w:rPr>
          <w:sz w:val="24"/>
          <w:szCs w:val="24"/>
        </w:rPr>
        <w:t xml:space="preserve"> (less than 10 minutes)</w:t>
      </w:r>
      <w:r w:rsidR="000C6821">
        <w:rPr>
          <w:sz w:val="24"/>
          <w:szCs w:val="24"/>
        </w:rPr>
        <w:t xml:space="preserve"> and its </w:t>
      </w:r>
      <w:r w:rsidR="009F5AAC">
        <w:rPr>
          <w:sz w:val="24"/>
          <w:szCs w:val="24"/>
        </w:rPr>
        <w:t>sensitivity to mild cognitive impairment</w:t>
      </w:r>
      <w:r w:rsidR="000C6821">
        <w:rPr>
          <w:sz w:val="24"/>
          <w:szCs w:val="24"/>
        </w:rPr>
        <w:t>s</w:t>
      </w:r>
      <w:r w:rsidR="00783C34">
        <w:rPr>
          <w:sz w:val="24"/>
          <w:szCs w:val="24"/>
        </w:rPr>
        <w:t>,</w:t>
      </w:r>
      <w:r w:rsidR="000C6821">
        <w:rPr>
          <w:sz w:val="24"/>
          <w:szCs w:val="24"/>
        </w:rPr>
        <w:t xml:space="preserve"> which</w:t>
      </w:r>
      <w:r w:rsidR="009F5AAC">
        <w:rPr>
          <w:sz w:val="24"/>
          <w:szCs w:val="24"/>
        </w:rPr>
        <w:t xml:space="preserve"> </w:t>
      </w:r>
      <w:r w:rsidR="00CD102C">
        <w:rPr>
          <w:sz w:val="24"/>
          <w:szCs w:val="24"/>
        </w:rPr>
        <w:t>is known to be</w:t>
      </w:r>
      <w:r w:rsidR="009F5AAC">
        <w:rPr>
          <w:sz w:val="24"/>
          <w:szCs w:val="24"/>
        </w:rPr>
        <w:t xml:space="preserve"> higher than similar test</w:t>
      </w:r>
      <w:r w:rsidR="000C6821">
        <w:rPr>
          <w:sz w:val="24"/>
          <w:szCs w:val="24"/>
        </w:rPr>
        <w:t>s</w:t>
      </w:r>
      <w:r w:rsidR="009F5AAC">
        <w:rPr>
          <w:sz w:val="24"/>
          <w:szCs w:val="24"/>
        </w:rPr>
        <w:t xml:space="preserve"> such as the Mini-Mental State Examination (MMSE)</w:t>
      </w:r>
      <w:r w:rsidR="00D86D44">
        <w:rPr>
          <w:sz w:val="24"/>
          <w:szCs w:val="24"/>
        </w:rPr>
        <w:t xml:space="preserve"> </w:t>
      </w:r>
      <w:r w:rsidR="00D86D44">
        <w:rPr>
          <w:sz w:val="24"/>
          <w:szCs w:val="24"/>
        </w:rPr>
        <w:fldChar w:fldCharType="begin" w:fldLock="1"/>
      </w:r>
      <w:r w:rsidR="00D86D44">
        <w:rPr>
          <w:sz w:val="24"/>
          <w:szCs w:val="24"/>
        </w:rPr>
        <w:instrText>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"mendeley" : { "formattedCitation" : "(Gluhm et al., 2013)", "plainTextFormattedCitation" : "(Gluhm et al., 2013)", "previouslyFormattedCitation" : "(Gluhm et al., 2013)" }, "properties" : { "noteIndex" : 0 }, "schema" : "https://github.com/citation-style-language/schema/raw/master/csl-citation.json" }</w:instrText>
      </w:r>
      <w:r w:rsidR="00D86D44">
        <w:rPr>
          <w:sz w:val="24"/>
          <w:szCs w:val="24"/>
        </w:rPr>
        <w:fldChar w:fldCharType="separate"/>
      </w:r>
      <w:r w:rsidR="00D86D44" w:rsidRPr="00D86D44">
        <w:rPr>
          <w:noProof/>
          <w:sz w:val="24"/>
          <w:szCs w:val="24"/>
        </w:rPr>
        <w:t>(Gluhm et al., 2013)</w:t>
      </w:r>
      <w:r w:rsidR="00D86D44">
        <w:rPr>
          <w:sz w:val="24"/>
          <w:szCs w:val="24"/>
        </w:rPr>
        <w:fldChar w:fldCharType="end"/>
      </w:r>
      <w:r w:rsidR="009F5AAC">
        <w:rPr>
          <w:rStyle w:val="CommentReference"/>
        </w:rPr>
        <w:t xml:space="preserve">. </w:t>
      </w:r>
      <w:r w:rsidR="009F5AAC" w:rsidRPr="002A535D">
        <w:rPr>
          <w:sz w:val="24"/>
          <w:szCs w:val="24"/>
        </w:rPr>
        <w:t xml:space="preserve">The MMSE was developed in 1975 as an efficient way to routinely evaluate psychiatric patients </w:t>
      </w:r>
      <w:r w:rsidR="009F5AAC" w:rsidRPr="002A535D">
        <w:rPr>
          <w:sz w:val="24"/>
          <w:szCs w:val="24"/>
        </w:rPr>
        <w:fldChar w:fldCharType="begin" w:fldLock="1"/>
      </w:r>
      <w:r w:rsidR="009F5AAC">
        <w:rPr>
          <w:sz w:val="24"/>
          <w:szCs w:val="24"/>
        </w:rPr>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Folstein, &amp; McHugh, 1975)", "plainTextFormattedCitation" : "(Folstein, Folstein, &amp; McHugh, 1975)", "previouslyFormattedCitation" : "(Folstein, Folstein, &amp; McHugh, 1975)" }, "properties" : { "noteIndex" : 0 }, "schema" : "https://github.com/citation-style-language/schema/raw/master/csl-citation.json" }</w:instrText>
      </w:r>
      <w:r w:rsidR="009F5AAC" w:rsidRPr="002A535D">
        <w:rPr>
          <w:sz w:val="24"/>
          <w:szCs w:val="24"/>
        </w:rPr>
        <w:fldChar w:fldCharType="separate"/>
      </w:r>
      <w:r w:rsidR="009F5AAC" w:rsidRPr="00F344EF">
        <w:rPr>
          <w:noProof/>
          <w:sz w:val="24"/>
          <w:szCs w:val="24"/>
        </w:rPr>
        <w:t>(Folstein, Folstein, &amp; McHugh, 1975)</w:t>
      </w:r>
      <w:r w:rsidR="009F5AAC" w:rsidRPr="002A535D">
        <w:rPr>
          <w:sz w:val="24"/>
          <w:szCs w:val="24"/>
        </w:rPr>
        <w:fldChar w:fldCharType="end"/>
      </w:r>
      <w:r w:rsidR="009F5AAC">
        <w:rPr>
          <w:sz w:val="24"/>
          <w:szCs w:val="24"/>
        </w:rPr>
        <w:t xml:space="preserve"> and is still used to evaluate cognitive states by health-care professionals around the world. </w:t>
      </w:r>
    </w:p>
    <w:p w14:paraId="4967DD97" w14:textId="25AA58A7" w:rsidR="00D847FC" w:rsidRDefault="00FB4A90" w:rsidP="00F37755">
      <w:pPr>
        <w:tabs>
          <w:tab w:val="left" w:pos="709"/>
        </w:tabs>
        <w:ind w:firstLine="567"/>
        <w:rPr>
          <w:sz w:val="24"/>
          <w:szCs w:val="24"/>
        </w:rPr>
      </w:pPr>
      <w:r w:rsidRPr="002A535D">
        <w:rPr>
          <w:sz w:val="24"/>
          <w:szCs w:val="24"/>
        </w:rPr>
        <w:t xml:space="preserve">One </w:t>
      </w:r>
      <w:r w:rsidR="003672EE">
        <w:rPr>
          <w:sz w:val="24"/>
          <w:szCs w:val="24"/>
        </w:rPr>
        <w:t xml:space="preserve">shortfall of </w:t>
      </w:r>
      <w:r w:rsidR="00F56716">
        <w:rPr>
          <w:sz w:val="24"/>
          <w:szCs w:val="24"/>
        </w:rPr>
        <w:t>paper-pencil</w:t>
      </w:r>
      <w:r w:rsidR="00744170" w:rsidRPr="002A535D">
        <w:rPr>
          <w:sz w:val="24"/>
          <w:szCs w:val="24"/>
        </w:rPr>
        <w:t xml:space="preserve"> tests</w:t>
      </w:r>
      <w:r w:rsidRPr="002A535D">
        <w:rPr>
          <w:sz w:val="24"/>
          <w:szCs w:val="24"/>
        </w:rPr>
        <w:t xml:space="preserve"> </w:t>
      </w:r>
      <w:r w:rsidR="0092033D">
        <w:rPr>
          <w:sz w:val="24"/>
          <w:szCs w:val="24"/>
        </w:rPr>
        <w:t xml:space="preserve">like the </w:t>
      </w:r>
      <w:proofErr w:type="spellStart"/>
      <w:r w:rsidR="0092033D">
        <w:rPr>
          <w:sz w:val="24"/>
          <w:szCs w:val="24"/>
        </w:rPr>
        <w:t>MoCA</w:t>
      </w:r>
      <w:proofErr w:type="spellEnd"/>
      <w:r w:rsidR="0092033D">
        <w:rPr>
          <w:sz w:val="24"/>
          <w:szCs w:val="24"/>
        </w:rPr>
        <w:t xml:space="preserve"> and the MMSE </w:t>
      </w:r>
      <w:r w:rsidR="00D847FC">
        <w:rPr>
          <w:sz w:val="24"/>
          <w:szCs w:val="24"/>
        </w:rPr>
        <w:t xml:space="preserve">is </w:t>
      </w:r>
      <w:r w:rsidR="00E54251" w:rsidRPr="002A535D">
        <w:rPr>
          <w:sz w:val="24"/>
          <w:szCs w:val="24"/>
        </w:rPr>
        <w:t>ambiguit</w:t>
      </w:r>
      <w:r w:rsidR="00CE7163" w:rsidRPr="002A535D">
        <w:rPr>
          <w:sz w:val="24"/>
          <w:szCs w:val="24"/>
        </w:rPr>
        <w:t xml:space="preserve">y </w:t>
      </w:r>
      <w:r w:rsidR="0092033D">
        <w:rPr>
          <w:sz w:val="24"/>
          <w:szCs w:val="24"/>
        </w:rPr>
        <w:t>about</w:t>
      </w:r>
      <w:r w:rsidR="00CE7163" w:rsidRPr="002A535D">
        <w:rPr>
          <w:sz w:val="24"/>
          <w:szCs w:val="24"/>
        </w:rPr>
        <w:t xml:space="preserve"> how to </w:t>
      </w:r>
      <w:r w:rsidR="00F56716">
        <w:rPr>
          <w:sz w:val="24"/>
          <w:szCs w:val="24"/>
        </w:rPr>
        <w:t xml:space="preserve">determine threshold </w:t>
      </w:r>
      <w:r w:rsidR="0092033D">
        <w:rPr>
          <w:sz w:val="24"/>
          <w:szCs w:val="24"/>
        </w:rPr>
        <w:t xml:space="preserve">(or ‘cut off’) </w:t>
      </w:r>
      <w:r w:rsidR="00F56716">
        <w:rPr>
          <w:sz w:val="24"/>
          <w:szCs w:val="24"/>
        </w:rPr>
        <w:t>scores</w:t>
      </w:r>
      <w:r w:rsidR="00D86D44">
        <w:rPr>
          <w:sz w:val="24"/>
          <w:szCs w:val="24"/>
        </w:rPr>
        <w:t xml:space="preserve"> </w:t>
      </w:r>
      <w:r w:rsidR="00D86D44">
        <w:rPr>
          <w:sz w:val="24"/>
          <w:szCs w:val="24"/>
        </w:rPr>
        <w:fldChar w:fldCharType="begin" w:fldLock="1"/>
      </w:r>
      <w:r w:rsidR="00C75F2A">
        <w:rPr>
          <w:sz w:val="24"/>
          <w:szCs w:val="24"/>
        </w:rPr>
        <w:instrText>ADDIN CSL_CITATION { "citationItems" : [ { "id" : "ITEM-1", "itemData" : { "DOI" : "10.1212/01.wnl.0000413072.54070.a3", "ISBN" : "0028-3878", "ISSN" : "1526632X", "PMID" : "22391608", "abstract" : "Comments on an article by H. Rossetti et al. (see record 2011-26249-012). In their article, Rossetti et al. reported a population-based study of scores on the Montreal Cognitive Assessment (MoCA) in Texas. Compared to the current authors' study in Montreal, the Caucasian group of normal controls in the Rossetti et al. study was considerably younger (52.9 vs 72.8 years) and had slightly lower mean MoCA scores (25.6 vs 26.9). Subjects in the current authors' study were excluded if they had subjective complaints of memory loss, systemic illness, drug or alcohol use, or any abnormality on in-depth neuropsychological assessment, neurologic examination, and brain imaging studies. Had the same strict criteria been applied to the community subjects in Rossetti et al., their results may have matched our own. (PsycINFO Database Record (c) 2012 APA, all rights reserved)", "author" : [ { "dropping-particle" : "", "family" : "Nasreddine", "given" : "Z S", "non-dropping-particle" : "", "parse-names" : false, "suffix" : "" }, { "dropping-particle" : "", "family" : "Phillips", "given" : "Natalie", "non-dropping-particle" : "", "parse-names" : false, "suffix" : "" }, { "dropping-particle" : "", "family" : "Chertkow", "given" : "Howard", "non-dropping-particle" : "", "parse-names" : false, "suffix" : "" } ], "container-title" : "Neurology", "id" : "ITEM-1", "issue" : "10", "issued" : { "date-parts" : [ [ "2012" ] ] }, "page" : "765-766", "title" : "Normative data for the montreal cognitive assessment (MOCA) in a population-based sample", "type" : "article-journal", "volume" : "78" }, "uris" : [ "http://www.mendeley.com/documents/?uuid=1455f087-27f4-4759-b174-75912a50921f" ] } ], "mendeley" : { "formattedCitation" : "(Nasreddine, Phillips, &amp; Chertkow, 2012)", "plainTextFormattedCitation" : "(Nasreddine, Phillips, &amp; Chertkow, 2012)", "previouslyFormattedCitation" : "(Nasreddine, Phillips, &amp; Chertkow, 2012)" }, "properties" : { "noteIndex" : 0 }, "schema" : "https://github.com/citation-style-language/schema/raw/master/csl-citation.json" }</w:instrText>
      </w:r>
      <w:r w:rsidR="00D86D44">
        <w:rPr>
          <w:sz w:val="24"/>
          <w:szCs w:val="24"/>
        </w:rPr>
        <w:fldChar w:fldCharType="separate"/>
      </w:r>
      <w:r w:rsidR="00D86D44" w:rsidRPr="00D86D44">
        <w:rPr>
          <w:noProof/>
          <w:sz w:val="24"/>
          <w:szCs w:val="24"/>
        </w:rPr>
        <w:t>(Nasreddine, Phillips, &amp; Chertkow, 2012)</w:t>
      </w:r>
      <w:r w:rsidR="00D86D44">
        <w:rPr>
          <w:sz w:val="24"/>
          <w:szCs w:val="24"/>
        </w:rPr>
        <w:fldChar w:fldCharType="end"/>
      </w:r>
      <w:r w:rsidR="009C6953">
        <w:rPr>
          <w:sz w:val="24"/>
          <w:szCs w:val="24"/>
        </w:rPr>
        <w:t xml:space="preserve">. </w:t>
      </w:r>
      <w:del w:id="7" w:author="Avital Sternin" w:date="2018-08-27T11:20:00Z">
        <w:r w:rsidR="0092033D" w:rsidDel="00902DEB">
          <w:rPr>
            <w:sz w:val="24"/>
            <w:szCs w:val="24"/>
          </w:rPr>
          <w:delText>For example,</w:delText>
        </w:r>
        <w:r w:rsidR="00B92DB0" w:rsidDel="00902DEB">
          <w:rPr>
            <w:sz w:val="24"/>
            <w:szCs w:val="24"/>
          </w:rPr>
          <w:delText xml:space="preserve"> s</w:delText>
        </w:r>
      </w:del>
      <w:ins w:id="8" w:author="Avital Sternin" w:date="2018-08-27T11:20:00Z">
        <w:r w:rsidR="00902DEB">
          <w:rPr>
            <w:sz w:val="24"/>
            <w:szCs w:val="24"/>
          </w:rPr>
          <w:t>S</w:t>
        </w:r>
      </w:ins>
      <w:r w:rsidR="00B92DB0">
        <w:rPr>
          <w:sz w:val="24"/>
          <w:szCs w:val="24"/>
        </w:rPr>
        <w:t>ome studies have suggested that</w:t>
      </w:r>
      <w:r w:rsidR="00F56716">
        <w:rPr>
          <w:sz w:val="24"/>
          <w:szCs w:val="24"/>
        </w:rPr>
        <w:t xml:space="preserve"> the threshold recommended by the </w:t>
      </w:r>
      <w:proofErr w:type="spellStart"/>
      <w:r w:rsidR="00F56716">
        <w:rPr>
          <w:sz w:val="24"/>
          <w:szCs w:val="24"/>
        </w:rPr>
        <w:t>MoCA</w:t>
      </w:r>
      <w:proofErr w:type="spellEnd"/>
      <w:r w:rsidR="00F56716">
        <w:rPr>
          <w:sz w:val="24"/>
          <w:szCs w:val="24"/>
        </w:rPr>
        <w:t xml:space="preserve"> may no</w:t>
      </w:r>
      <w:r w:rsidR="00D847FC">
        <w:rPr>
          <w:sz w:val="24"/>
          <w:szCs w:val="24"/>
        </w:rPr>
        <w:t>t</w:t>
      </w:r>
      <w:r w:rsidR="009F5AAC">
        <w:rPr>
          <w:sz w:val="24"/>
          <w:szCs w:val="24"/>
        </w:rPr>
        <w:t xml:space="preserve"> be valid in aging populations</w:t>
      </w:r>
      <w:r w:rsidR="00B92DB0">
        <w:rPr>
          <w:sz w:val="24"/>
          <w:szCs w:val="24"/>
        </w:rPr>
        <w:t xml:space="preserve"> and should be lowered</w:t>
      </w:r>
      <w:r w:rsidR="009F5AAC">
        <w:rPr>
          <w:sz w:val="24"/>
          <w:szCs w:val="24"/>
        </w:rPr>
        <w:t xml:space="preserve"> </w:t>
      </w:r>
      <w:r w:rsidR="00F344EF">
        <w:rPr>
          <w:sz w:val="24"/>
          <w:szCs w:val="24"/>
        </w:rPr>
        <w:fldChar w:fldCharType="begin" w:fldLock="1"/>
      </w:r>
      <w:r w:rsidR="002B54EF">
        <w:rPr>
          <w:sz w:val="24"/>
          <w:szCs w:val="24"/>
        </w:rPr>
        <w:instrText>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"id" : "ITEM-2", "itemData" : { "DOI" : "10.1159/000323867", "ISBN" : "1420-8008", "ISSN" : "14208008", "PMID" : "21282950", "abstract" : "&lt;i&gt;Aims:&lt;/i&gt;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 "author" : [ { "dropping-particle" : "", "family" : "Damian", "given" : "Anne M.", "non-dropping-particle" : "", "parse-names" : false, "suffix" : "" }, { "dropping-particle" : "", "family" : "Jacobson", "given" : "Sandra A.", "non-dropping-particle" : "", "parse-names" : false, "suffix" : "" }, { "dropping-particle" : "", "family" : "Hentz", "given" : "Joseph G.", "non-dropping-particle" : "", "parse-names" : false, "suffix" : "" }, { "dropping-particle" : "", "family" : "Belden", "given" : "Christine M.", "non-dropping-particle" : "", "parse-names" : false, "suffix" : "" }, { "dropping-particle" : "", "family" : "Shill", "given" : "Holly A.", "non-dropping-particle" : "", "parse-names" : false, "suffix" : "" }, { "dropping-particle" : "", "family" : "Sabbagh", "given" : "Marwan N.", "non-dropping-particle" : "", "parse-names" : false, "suffix" : "" }, { "dropping-particle" : "", "family" : "Caviness", "given" : "John N.", "non-dropping-particle" : "", "parse-names" : false, "suffix" : "" }, { "dropping-particle" : "", "family" : "Adler", "given" : "Charles H.", "non-dropping-particle" : "", "parse-names" : false, "suffix" : "" } ], "container-title" : "Dementia and Geriatric Cognitive Disorders", "id" : "ITEM-2", "issue" : "2", "issued" : { "date-parts" : [ [ "2011" ] ] }, "page" : "126-131", "title" : "The montreal cognitive assessment and the mini-mental state examination as screening instruments for cognitive impairment: Item analyses and threshold scores", "type" : "article-journal", "volume" : "31" }, "uris" : [ "http://www.mendeley.com/documents/?uuid=37d2764f-022d-4334-988b-8950b5a810f8" ] }, { "id" : "ITEM-3", "itemData" : { "DOI" : "10.1080/13825585.2015.1041449", "ISBN" : "1382-5585", "ISSN" : "1382-5585", "PMID" : "25942388", "abstract" : "The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(\u226412\u00a0Years, 13-15, \u226516\u00a0Years).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 "author" : [ { "dropping-particle" : "", "family" : "Malek-Ahmadi", "given" : "Michael", "non-dropping-particle" : "", "parse-names" : false, "suffix" : "" }, { "dropping-particle" : "", "family" : "Powell", "given" : "Jessica J.", "non-dropping-particle" : "", "parse-names" : false, "suffix" : "" }, { "dropping-particle" : "", "family" : "Belden", "given" : "Christine M.", "non-dropping-particle" : "", "parse-name</w:instrText>
      </w:r>
      <w:r w:rsidR="002B54EF" w:rsidRPr="00F03CBB">
        <w:rPr>
          <w:sz w:val="24"/>
          <w:szCs w:val="24"/>
          <w:lang w:val="da-DK"/>
        </w:rPr>
        <w:instrText>s" : false, "suffix" : "" }, { "dropping-particle" : "", "family" : "O\u2019Connor", "given" : "Kathy", "non-dropping-particle" : "", "parse-names" : false, "suffix" : "" }, { "dropping-particle" : "", "family" : "Evans", "given" : "Linda", "non-dropping-particle" : "", "parse-names" : false, "suffix" : "" }, { "dropping-particle" : "", "family" : "Coon", "given" : "David W.", "non-dropping-particle" : "", "parse-names" : false, "suffix" : "" }, { "dropping-particle" : "", "family" : "Nieri", "given" : "Walter", "non-dropping-particle" : "", "parse-names" : false, "suffix" : "" } ], "container-title" : "Aging, Neuropsychology, and Cognition", "id" : "ITEM-3", "issue" : "6", "issued" : { "date-parts" : [ [ "2015" ] ] }, "page" : "755-761", "publisher" : "Routledge", "title" : "Age- and education-adjusted normative data for the Montreal Cognitive Assessment (MoCA) in older adults age 70\u201399", "type" : "article-journal", "volume" : "22" }, "uris" : [ "http://www.mendeley.com/documents/?uuid=15fe0be0-695a-4d26-88a0-e8dafc6553f7" ] } ], "mendeley" : { "formattedCitation" : "(Damian et al., 2011; Gluhm et al., 2013; Malek-Ahmadi et al., 2015)", "plainTextFormattedCitation" : "(Damian et al., 2011; Gluhm et al., 2013; Malek-Ahmadi et al., 2015)", "previouslyFormattedCitation" : "(Damian et al., 2011; Gluhm et al., 2013; Malek-Ahmadi et al., 2015)" }, "properties" : { "noteIndex" : 0 }, "schema" : "https://github.com/citation-style-language/schema/raw/master/csl-citation.json" }</w:instrText>
      </w:r>
      <w:r w:rsidR="00F344EF">
        <w:rPr>
          <w:sz w:val="24"/>
          <w:szCs w:val="24"/>
        </w:rPr>
        <w:fldChar w:fldCharType="separate"/>
      </w:r>
      <w:r w:rsidR="00F344EF" w:rsidRPr="00F03CBB">
        <w:rPr>
          <w:noProof/>
          <w:sz w:val="24"/>
          <w:szCs w:val="24"/>
          <w:lang w:val="da-DK"/>
        </w:rPr>
        <w:t>(Damian et al., 2011; Gluhm et al., 2013; Malek-Ahmadi et al., 2015)</w:t>
      </w:r>
      <w:r w:rsidR="00F344EF">
        <w:rPr>
          <w:sz w:val="24"/>
          <w:szCs w:val="24"/>
        </w:rPr>
        <w:fldChar w:fldCharType="end"/>
      </w:r>
      <w:r w:rsidR="00F56716" w:rsidRPr="00F03CBB">
        <w:rPr>
          <w:sz w:val="24"/>
          <w:szCs w:val="24"/>
          <w:lang w:val="da-DK"/>
        </w:rPr>
        <w:t>.</w:t>
      </w:r>
      <w:r w:rsidR="009F5AAC" w:rsidRPr="00F03CBB">
        <w:rPr>
          <w:sz w:val="24"/>
          <w:szCs w:val="24"/>
          <w:lang w:val="da-DK"/>
        </w:rPr>
        <w:t xml:space="preserve"> </w:t>
      </w:r>
      <w:del w:id="9" w:author="Avital Sternin" w:date="2018-08-27T11:20:00Z">
        <w:r w:rsidR="00B92DB0" w:rsidRPr="002A535D" w:rsidDel="00902DEB">
          <w:rPr>
            <w:sz w:val="24"/>
            <w:szCs w:val="24"/>
          </w:rPr>
          <w:delText xml:space="preserve">Ambiguity </w:delText>
        </w:r>
        <w:r w:rsidR="00B92DB0" w:rsidDel="00902DEB">
          <w:rPr>
            <w:sz w:val="24"/>
            <w:szCs w:val="24"/>
          </w:rPr>
          <w:delText>about how</w:delText>
        </w:r>
        <w:r w:rsidR="00B92DB0" w:rsidRPr="002A535D" w:rsidDel="00902DEB">
          <w:rPr>
            <w:sz w:val="24"/>
            <w:szCs w:val="24"/>
          </w:rPr>
          <w:delText xml:space="preserve"> scores </w:delText>
        </w:r>
        <w:r w:rsidR="00B92DB0" w:rsidDel="00902DEB">
          <w:rPr>
            <w:sz w:val="24"/>
            <w:szCs w:val="24"/>
          </w:rPr>
          <w:delText xml:space="preserve">should be classified can </w:delText>
        </w:r>
        <w:r w:rsidR="00B92DB0" w:rsidRPr="002A535D" w:rsidDel="00902DEB">
          <w:rPr>
            <w:sz w:val="24"/>
            <w:szCs w:val="24"/>
          </w:rPr>
          <w:delText>result in inappropriate changes to</w:delText>
        </w:r>
        <w:r w:rsidR="00B92DB0" w:rsidDel="00902DEB">
          <w:rPr>
            <w:sz w:val="24"/>
            <w:szCs w:val="24"/>
          </w:rPr>
          <w:delText xml:space="preserve"> an individual’s</w:delText>
        </w:r>
        <w:r w:rsidR="00B92DB0" w:rsidRPr="002A535D" w:rsidDel="00902DEB">
          <w:rPr>
            <w:sz w:val="24"/>
            <w:szCs w:val="24"/>
          </w:rPr>
          <w:delText xml:space="preserve"> </w:delText>
        </w:r>
        <w:r w:rsidR="00B92DB0" w:rsidDel="00902DEB">
          <w:rPr>
            <w:sz w:val="24"/>
            <w:szCs w:val="24"/>
          </w:rPr>
          <w:delText xml:space="preserve">care. </w:delText>
        </w:r>
      </w:del>
      <w:r w:rsidR="009F5AAC">
        <w:rPr>
          <w:sz w:val="24"/>
          <w:szCs w:val="24"/>
        </w:rPr>
        <w:t xml:space="preserve">In </w:t>
      </w:r>
      <w:r w:rsidR="0092033D">
        <w:rPr>
          <w:sz w:val="24"/>
          <w:szCs w:val="24"/>
        </w:rPr>
        <w:t xml:space="preserve">one recent study, </w:t>
      </w:r>
      <w:r w:rsidR="00CE7163" w:rsidRPr="002A535D">
        <w:rPr>
          <w:sz w:val="24"/>
          <w:szCs w:val="24"/>
        </w:rPr>
        <w:t>a</w:t>
      </w:r>
      <w:r w:rsidR="0092033D">
        <w:rPr>
          <w:sz w:val="24"/>
          <w:szCs w:val="24"/>
        </w:rPr>
        <w:t xml:space="preserve">n online cognitive </w:t>
      </w:r>
      <w:r w:rsidR="00CE7163" w:rsidRPr="002A535D">
        <w:rPr>
          <w:sz w:val="24"/>
          <w:szCs w:val="24"/>
        </w:rPr>
        <w:t>battery</w:t>
      </w:r>
      <w:r w:rsidR="00D847FC">
        <w:rPr>
          <w:sz w:val="24"/>
          <w:szCs w:val="24"/>
        </w:rPr>
        <w:t xml:space="preserve"> of two tests</w:t>
      </w:r>
      <w:r w:rsidR="00CE7163" w:rsidRPr="002A535D">
        <w:rPr>
          <w:sz w:val="24"/>
          <w:szCs w:val="24"/>
        </w:rPr>
        <w:t xml:space="preserve"> was </w:t>
      </w:r>
      <w:r w:rsidR="009F5AAC">
        <w:rPr>
          <w:sz w:val="24"/>
          <w:szCs w:val="24"/>
        </w:rPr>
        <w:t>used</w:t>
      </w:r>
      <w:r w:rsidR="005F0CCD" w:rsidRPr="002A535D">
        <w:rPr>
          <w:sz w:val="24"/>
          <w:szCs w:val="24"/>
        </w:rPr>
        <w:t xml:space="preserve"> </w:t>
      </w:r>
      <w:r w:rsidR="00CE7163" w:rsidRPr="002A535D">
        <w:rPr>
          <w:sz w:val="24"/>
          <w:szCs w:val="24"/>
        </w:rPr>
        <w:t xml:space="preserve">to </w:t>
      </w:r>
      <w:r w:rsidR="0092033D">
        <w:rPr>
          <w:sz w:val="24"/>
          <w:szCs w:val="24"/>
        </w:rPr>
        <w:t>improve the classification of</w:t>
      </w:r>
      <w:r w:rsidR="003672EE">
        <w:rPr>
          <w:sz w:val="24"/>
          <w:szCs w:val="24"/>
        </w:rPr>
        <w:t xml:space="preserve"> </w:t>
      </w:r>
      <w:r w:rsidR="00A04671" w:rsidRPr="002A535D">
        <w:rPr>
          <w:sz w:val="24"/>
          <w:szCs w:val="24"/>
        </w:rPr>
        <w:t xml:space="preserve">individuals </w:t>
      </w:r>
      <w:r w:rsidR="005F0CCD" w:rsidRPr="002A535D">
        <w:rPr>
          <w:sz w:val="24"/>
          <w:szCs w:val="24"/>
        </w:rPr>
        <w:t xml:space="preserve">with </w:t>
      </w:r>
      <w:r w:rsidR="009F5AAC">
        <w:rPr>
          <w:sz w:val="24"/>
          <w:szCs w:val="24"/>
        </w:rPr>
        <w:t xml:space="preserve">ambiguous </w:t>
      </w:r>
      <w:proofErr w:type="spellStart"/>
      <w:r w:rsidR="009F5AAC">
        <w:rPr>
          <w:sz w:val="24"/>
          <w:szCs w:val="24"/>
        </w:rPr>
        <w:t>MoCA</w:t>
      </w:r>
      <w:proofErr w:type="spellEnd"/>
      <w:r w:rsidR="009F5AAC">
        <w:rPr>
          <w:sz w:val="24"/>
          <w:szCs w:val="24"/>
        </w:rPr>
        <w:t xml:space="preserve"> scores</w:t>
      </w:r>
      <w:r w:rsidR="00A04671" w:rsidRPr="002A535D">
        <w:rPr>
          <w:sz w:val="24"/>
          <w:szCs w:val="24"/>
        </w:rPr>
        <w:t xml:space="preserve"> </w:t>
      </w:r>
      <w:r w:rsidR="00B95214" w:rsidRPr="002A535D">
        <w:rPr>
          <w:sz w:val="24"/>
          <w:szCs w:val="24"/>
        </w:rPr>
        <w:fldChar w:fldCharType="begin" w:fldLock="1"/>
      </w:r>
      <w:r w:rsidR="00F344EF">
        <w:rPr>
          <w:sz w:val="24"/>
          <w:szCs w:val="24"/>
        </w:rP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Shulman, Hazan, Herrmann, &amp; Owen, 2017)", "plainTextFormattedCitation" : "(Brenkel, Shulman, Hazan, Herrmann, &amp; Owen, 2017)", "previouslyFormattedCitation" : "(Brenkel, Shulman, Hazan, Herrmann, &amp; Owen, 2017)" }, "properties" : { "noteIndex" : 0 }, "schema" : "https://github.com/citation-style-language/schema/raw/master/csl-citation.json" }</w:instrText>
      </w:r>
      <w:r w:rsidR="00B95214" w:rsidRPr="002A535D">
        <w:rPr>
          <w:sz w:val="24"/>
          <w:szCs w:val="24"/>
        </w:rPr>
        <w:fldChar w:fldCharType="separate"/>
      </w:r>
      <w:r w:rsidR="00B95214" w:rsidRPr="002A535D">
        <w:rPr>
          <w:noProof/>
          <w:sz w:val="24"/>
          <w:szCs w:val="24"/>
        </w:rPr>
        <w:t>(Brenkel, Shulman, Hazan, Herrmann, &amp; Owen, 2017)</w:t>
      </w:r>
      <w:r w:rsidR="00B95214" w:rsidRPr="002A535D">
        <w:rPr>
          <w:sz w:val="24"/>
          <w:szCs w:val="24"/>
        </w:rPr>
        <w:fldChar w:fldCharType="end"/>
      </w:r>
      <w:r w:rsidR="00F37755">
        <w:rPr>
          <w:sz w:val="24"/>
          <w:szCs w:val="24"/>
        </w:rPr>
        <w:t xml:space="preserve">, suggesting that </w:t>
      </w:r>
      <w:r w:rsidR="0005657E">
        <w:rPr>
          <w:sz w:val="24"/>
          <w:szCs w:val="24"/>
        </w:rPr>
        <w:t xml:space="preserve">these </w:t>
      </w:r>
      <w:r w:rsidR="00F37755">
        <w:rPr>
          <w:sz w:val="24"/>
          <w:szCs w:val="24"/>
        </w:rPr>
        <w:t xml:space="preserve">tests may be capable </w:t>
      </w:r>
      <w:r w:rsidR="00A635EA" w:rsidRPr="002A535D">
        <w:rPr>
          <w:sz w:val="24"/>
          <w:szCs w:val="24"/>
        </w:rPr>
        <w:t>of a more fine-grained</w:t>
      </w:r>
      <w:r w:rsidR="00744170" w:rsidRPr="002A535D">
        <w:rPr>
          <w:sz w:val="24"/>
          <w:szCs w:val="24"/>
        </w:rPr>
        <w:t xml:space="preserve"> classification of </w:t>
      </w:r>
      <w:r w:rsidR="00903A15" w:rsidRPr="002A535D">
        <w:rPr>
          <w:sz w:val="24"/>
          <w:szCs w:val="24"/>
        </w:rPr>
        <w:t>cognitive abil</w:t>
      </w:r>
      <w:r w:rsidR="00744170" w:rsidRPr="002A535D">
        <w:rPr>
          <w:sz w:val="24"/>
          <w:szCs w:val="24"/>
        </w:rPr>
        <w:t>it</w:t>
      </w:r>
      <w:r w:rsidR="00903A15" w:rsidRPr="002A535D">
        <w:rPr>
          <w:sz w:val="24"/>
          <w:szCs w:val="24"/>
        </w:rPr>
        <w:t>i</w:t>
      </w:r>
      <w:r w:rsidR="00744170" w:rsidRPr="002A535D">
        <w:rPr>
          <w:sz w:val="24"/>
          <w:szCs w:val="24"/>
        </w:rPr>
        <w:t>es</w:t>
      </w:r>
      <w:r w:rsidR="00F37755">
        <w:rPr>
          <w:sz w:val="24"/>
          <w:szCs w:val="24"/>
        </w:rPr>
        <w:t xml:space="preserve"> than traditional </w:t>
      </w:r>
      <w:del w:id="10" w:author="Avital Sternin" w:date="2018-08-27T11:20:00Z">
        <w:r w:rsidR="00F37755" w:rsidDel="00902DEB">
          <w:rPr>
            <w:sz w:val="24"/>
            <w:szCs w:val="24"/>
          </w:rPr>
          <w:delText xml:space="preserve">paper-and-pencil </w:delText>
        </w:r>
      </w:del>
      <w:r w:rsidR="00F37755">
        <w:rPr>
          <w:sz w:val="24"/>
          <w:szCs w:val="24"/>
        </w:rPr>
        <w:t xml:space="preserve">approaches. </w:t>
      </w:r>
      <w:r w:rsidR="00D847FC">
        <w:rPr>
          <w:sz w:val="24"/>
          <w:szCs w:val="24"/>
        </w:rPr>
        <w:t xml:space="preserve"> </w:t>
      </w:r>
    </w:p>
    <w:p w14:paraId="425B0BCE" w14:textId="53A98E2D" w:rsidR="00402D3A" w:rsidRPr="002A535D" w:rsidRDefault="00E875DE" w:rsidP="00F37755">
      <w:pPr>
        <w:tabs>
          <w:tab w:val="left" w:pos="709"/>
        </w:tabs>
        <w:ind w:firstLine="567"/>
        <w:rPr>
          <w:sz w:val="24"/>
          <w:szCs w:val="24"/>
        </w:rPr>
      </w:pPr>
      <w:r>
        <w:rPr>
          <w:sz w:val="24"/>
          <w:szCs w:val="24"/>
        </w:rPr>
        <w:t>We</w:t>
      </w:r>
      <w:r w:rsidR="00C75F2A">
        <w:rPr>
          <w:sz w:val="24"/>
          <w:szCs w:val="24"/>
        </w:rPr>
        <w:t xml:space="preserve"> used the Cambridge Brain Sciences (CBS) test battery </w:t>
      </w:r>
      <w:r w:rsidR="00EF2BD2">
        <w:rPr>
          <w:sz w:val="24"/>
          <w:szCs w:val="24"/>
        </w:rPr>
        <w:t>(cambridgebrainsciences.com</w:t>
      </w:r>
      <w:commentRangeStart w:id="11"/>
      <w:r w:rsidR="00C75F2A">
        <w:rPr>
          <w:sz w:val="24"/>
          <w:szCs w:val="24"/>
        </w:rPr>
        <w:fldChar w:fldCharType="begin" w:fldLock="1"/>
      </w:r>
      <w:r w:rsidR="00C75F2A">
        <w:rPr>
          <w:sz w:val="24"/>
          <w:szCs w:val="24"/>
        </w:rPr>
        <w:instrText>ADDIN CSL_CITATION { "citationItems" : [ { "id" : "ITEM-1", "itemData" : { "DOI" : "10.1016/j.neuron.2012.06.022", "ISBN" : "1097-4199 (Electronic)\\n0896-6273 (Linking)", "ISSN" : "08966273", "PMID" : "23259956", "abstract" : "What makes one person more intellectually able than another? Can the entire distribution of human intelligence be accounted for by just one general factor? Is intelligence supported by a single neural system? Here, we provide a perspective on human intelligence that takes into account how general abilities or \" factors\" reflect the functional organization of the brain. By comparing factor models of individual differences in performance with factor models of brain functional organization, we demonstrate that different components of intelligence have their analogs in distinct brain networks. Using simulations based on neuroimaging data, we show that the higher-order factor \" g\" is accounted for by cognitive tasks corecruiting multiple networks. Finally, we confirm the independence of these components of intelligence by dissociating them using questionnaire variables. We propose that intelligence is an emergent property of anatomically distinct cognitive systems, each of which has its own capacity.", "author" : [ { "dropping-particle" : "", "family" : "Hampshire", "given" : "Adam", "non-dropping-particle" : "", "parse-names" : false, "suffix" : "" }, { "dropping-particle" : "", "family" : "Highfield", "given" : "Roger R.", "non-dropping-particle" : "", "parse-names" : false, "suffix" : "" }, { "dropping-particle" : "", "family" : "Parkin", "given" : "Beth L.", "non-dropping-particle" : "", "parse-names" : false, "suffix" : "" }, { "dropping-particle" : "", "family" : "Owen", "given" : "Adrian M.", "non-dropping-particle" : "", "parse-names" : false, "suffix" : "" } ], "container-title" : "Neuron", "id" : "ITEM-1", "issue" : "6", "issued" : { "date-parts" : [ [ "2012" ] ] }, "page" : "1225-1237", "publisher" : "Elsevier Inc.", "title" : "Fractionating Human Intelligence", "type" : "article-journal", "volume" : "76" }, "uris" : [ "http://www.mendeley.com/documents/?uuid=515b0928-c2cc-42ad-883d-07aae3e8089f" ] } ], "mendeley" : { "formattedCitation" : "(Hampshire, Highfield, Parkin, &amp; Owen, 2012)", "plainTextFormattedCitation" : "(Hampshire, Highfield, Parkin, &amp; Owen, 2012)" }, "properties" : { "noteIndex" : 0 }, "schema" : "https://github.com/citation-style-language/schema/raw/master/csl-citation.json" }</w:instrText>
      </w:r>
      <w:r w:rsidR="00C75F2A">
        <w:rPr>
          <w:sz w:val="24"/>
          <w:szCs w:val="24"/>
        </w:rPr>
        <w:fldChar w:fldCharType="separate"/>
      </w:r>
      <w:r w:rsidR="00EF2BD2">
        <w:rPr>
          <w:noProof/>
          <w:sz w:val="24"/>
          <w:szCs w:val="24"/>
        </w:rPr>
        <w:t xml:space="preserve">; </w:t>
      </w:r>
      <w:r w:rsidR="00C75F2A" w:rsidRPr="00C75F2A">
        <w:rPr>
          <w:noProof/>
          <w:sz w:val="24"/>
          <w:szCs w:val="24"/>
        </w:rPr>
        <w:t>Hampshire, Highfield, Parkin, &amp; Owen, 2012)</w:t>
      </w:r>
      <w:r w:rsidR="00C75F2A">
        <w:rPr>
          <w:sz w:val="24"/>
          <w:szCs w:val="24"/>
        </w:rPr>
        <w:fldChar w:fldCharType="end"/>
      </w:r>
      <w:commentRangeEnd w:id="11"/>
      <w:r>
        <w:rPr>
          <w:rStyle w:val="CommentReference"/>
        </w:rPr>
        <w:commentReference w:id="11"/>
      </w:r>
      <w:r w:rsidR="00C75F2A">
        <w:rPr>
          <w:sz w:val="24"/>
          <w:szCs w:val="24"/>
        </w:rPr>
        <w:t xml:space="preserve"> to</w:t>
      </w:r>
      <w:r w:rsidR="00D847FC">
        <w:rPr>
          <w:sz w:val="24"/>
          <w:szCs w:val="24"/>
        </w:rPr>
        <w:t xml:space="preserve"> </w:t>
      </w:r>
      <w:r w:rsidR="00F37755">
        <w:rPr>
          <w:sz w:val="24"/>
          <w:szCs w:val="24"/>
        </w:rPr>
        <w:t>exten</w:t>
      </w:r>
      <w:r w:rsidR="00C75F2A">
        <w:rPr>
          <w:sz w:val="24"/>
          <w:szCs w:val="24"/>
        </w:rPr>
        <w:t>d</w:t>
      </w:r>
      <w:r w:rsidR="00F37755">
        <w:rPr>
          <w:sz w:val="24"/>
          <w:szCs w:val="24"/>
        </w:rPr>
        <w:t xml:space="preserve"> </w:t>
      </w:r>
      <w:r w:rsidR="00C75F2A">
        <w:rPr>
          <w:sz w:val="24"/>
          <w:szCs w:val="24"/>
        </w:rPr>
        <w:t>th</w:t>
      </w:r>
      <w:r w:rsidR="00783C34">
        <w:rPr>
          <w:sz w:val="24"/>
          <w:szCs w:val="24"/>
        </w:rPr>
        <w:t>is</w:t>
      </w:r>
      <w:r w:rsidR="00C75F2A">
        <w:rPr>
          <w:sz w:val="24"/>
          <w:szCs w:val="24"/>
        </w:rPr>
        <w:t xml:space="preserve"> </w:t>
      </w:r>
      <w:r w:rsidR="00F37755">
        <w:rPr>
          <w:sz w:val="24"/>
          <w:szCs w:val="24"/>
        </w:rPr>
        <w:t xml:space="preserve">preliminary investigation </w:t>
      </w:r>
      <w:r w:rsidR="00C75F2A">
        <w:rPr>
          <w:sz w:val="24"/>
          <w:szCs w:val="24"/>
        </w:rPr>
        <w:t xml:space="preserve">and </w:t>
      </w:r>
      <w:r w:rsidR="00F37755">
        <w:rPr>
          <w:sz w:val="24"/>
          <w:szCs w:val="24"/>
        </w:rPr>
        <w:t xml:space="preserve">examine whether a more extensive battery of 12 cognitive tests can improve </w:t>
      </w:r>
      <w:r w:rsidR="004F4202">
        <w:rPr>
          <w:sz w:val="24"/>
          <w:szCs w:val="24"/>
        </w:rPr>
        <w:t xml:space="preserve">identification </w:t>
      </w:r>
      <w:r w:rsidR="00C654AC">
        <w:rPr>
          <w:sz w:val="24"/>
          <w:szCs w:val="24"/>
        </w:rPr>
        <w:t xml:space="preserve">of individuals </w:t>
      </w:r>
      <w:r w:rsidR="004F4202">
        <w:rPr>
          <w:sz w:val="24"/>
          <w:szCs w:val="24"/>
        </w:rPr>
        <w:t xml:space="preserve">with cognitive impairments beyond the scope of </w:t>
      </w:r>
      <w:r w:rsidR="00F37755">
        <w:rPr>
          <w:sz w:val="24"/>
          <w:szCs w:val="24"/>
        </w:rPr>
        <w:t xml:space="preserve">traditional tests like the </w:t>
      </w:r>
      <w:proofErr w:type="spellStart"/>
      <w:r w:rsidR="00F37755">
        <w:rPr>
          <w:sz w:val="24"/>
          <w:szCs w:val="24"/>
        </w:rPr>
        <w:t>MoCA</w:t>
      </w:r>
      <w:proofErr w:type="spellEnd"/>
      <w:r w:rsidR="00F37755">
        <w:rPr>
          <w:sz w:val="24"/>
          <w:szCs w:val="24"/>
        </w:rPr>
        <w:t xml:space="preserve"> and the MMSE.</w:t>
      </w:r>
      <w:r w:rsidR="00D86D44">
        <w:rPr>
          <w:sz w:val="24"/>
          <w:szCs w:val="24"/>
        </w:rPr>
        <w:t xml:space="preserve"> </w:t>
      </w:r>
      <w:r w:rsidR="00C75F2A">
        <w:rPr>
          <w:sz w:val="24"/>
          <w:szCs w:val="24"/>
        </w:rPr>
        <w:t xml:space="preserve">The CBS test battery is a novel approach </w:t>
      </w:r>
      <w:r w:rsidR="00B70012">
        <w:rPr>
          <w:sz w:val="24"/>
          <w:szCs w:val="24"/>
        </w:rPr>
        <w:t xml:space="preserve">to cognitive testing and was </w:t>
      </w:r>
      <w:r w:rsidR="00C75F2A">
        <w:rPr>
          <w:sz w:val="24"/>
          <w:szCs w:val="24"/>
        </w:rPr>
        <w:t>developed based on standard neuropsychological tests</w:t>
      </w:r>
      <w:r w:rsidR="001A012A">
        <w:rPr>
          <w:sz w:val="24"/>
          <w:szCs w:val="24"/>
        </w:rPr>
        <w:t xml:space="preserve">. The tests </w:t>
      </w:r>
      <w:r w:rsidR="00B92DB0">
        <w:rPr>
          <w:sz w:val="24"/>
          <w:szCs w:val="24"/>
        </w:rPr>
        <w:t xml:space="preserve">are </w:t>
      </w:r>
      <w:r w:rsidR="00C75F2A">
        <w:rPr>
          <w:sz w:val="24"/>
          <w:szCs w:val="24"/>
        </w:rPr>
        <w:t>c</w:t>
      </w:r>
      <w:r w:rsidR="00B92DB0">
        <w:rPr>
          <w:sz w:val="24"/>
          <w:szCs w:val="24"/>
        </w:rPr>
        <w:t xml:space="preserve">omputerized and available online and </w:t>
      </w:r>
      <w:r w:rsidR="00783C34">
        <w:rPr>
          <w:sz w:val="24"/>
          <w:szCs w:val="24"/>
        </w:rPr>
        <w:t xml:space="preserve">comprehensive instructions, </w:t>
      </w:r>
      <w:r w:rsidR="00A55237">
        <w:rPr>
          <w:sz w:val="24"/>
          <w:szCs w:val="24"/>
        </w:rPr>
        <w:t>practic</w:t>
      </w:r>
      <w:r w:rsidR="00783C34">
        <w:rPr>
          <w:sz w:val="24"/>
          <w:szCs w:val="24"/>
        </w:rPr>
        <w:t xml:space="preserve">e trials and ‘guided learning’ videos ensure that </w:t>
      </w:r>
      <w:r w:rsidR="00B92DB0">
        <w:rPr>
          <w:sz w:val="24"/>
          <w:szCs w:val="24"/>
        </w:rPr>
        <w:t>i</w:t>
      </w:r>
      <w:r w:rsidR="00C75F2A">
        <w:rPr>
          <w:sz w:val="24"/>
          <w:szCs w:val="24"/>
        </w:rPr>
        <w:t>nd</w:t>
      </w:r>
      <w:r w:rsidR="001A012A">
        <w:rPr>
          <w:sz w:val="24"/>
          <w:szCs w:val="24"/>
        </w:rPr>
        <w:t xml:space="preserve">ividuals </w:t>
      </w:r>
      <w:del w:id="12" w:author="Avital Sternin" w:date="2018-08-27T11:21:00Z">
        <w:r w:rsidR="001A012A" w:rsidDel="00902DEB">
          <w:rPr>
            <w:sz w:val="24"/>
            <w:szCs w:val="24"/>
          </w:rPr>
          <w:delText>are able to</w:delText>
        </w:r>
      </w:del>
      <w:ins w:id="13" w:author="Avital Sternin" w:date="2018-08-27T11:21:00Z">
        <w:r w:rsidR="00902DEB">
          <w:rPr>
            <w:sz w:val="24"/>
            <w:szCs w:val="24"/>
          </w:rPr>
          <w:t>can</w:t>
        </w:r>
      </w:ins>
      <w:r w:rsidR="001A012A">
        <w:rPr>
          <w:sz w:val="24"/>
          <w:szCs w:val="24"/>
        </w:rPr>
        <w:t xml:space="preserve"> </w:t>
      </w:r>
      <w:r w:rsidR="00783C34">
        <w:rPr>
          <w:sz w:val="24"/>
          <w:szCs w:val="24"/>
        </w:rPr>
        <w:t>complete</w:t>
      </w:r>
      <w:r w:rsidR="001A012A">
        <w:rPr>
          <w:sz w:val="24"/>
          <w:szCs w:val="24"/>
        </w:rPr>
        <w:t xml:space="preserve"> them </w:t>
      </w:r>
      <w:r w:rsidR="00C75F2A">
        <w:rPr>
          <w:sz w:val="24"/>
          <w:szCs w:val="24"/>
        </w:rPr>
        <w:t xml:space="preserve">without </w:t>
      </w:r>
      <w:r w:rsidR="001A012A">
        <w:rPr>
          <w:sz w:val="24"/>
          <w:szCs w:val="24"/>
        </w:rPr>
        <w:t xml:space="preserve">an examiner </w:t>
      </w:r>
      <w:r w:rsidR="00783C34">
        <w:rPr>
          <w:sz w:val="24"/>
          <w:szCs w:val="24"/>
        </w:rPr>
        <w:t xml:space="preserve">being </w:t>
      </w:r>
      <w:r w:rsidR="001A012A">
        <w:rPr>
          <w:sz w:val="24"/>
          <w:szCs w:val="24"/>
        </w:rPr>
        <w:t>present</w:t>
      </w:r>
      <w:r w:rsidR="00B92DB0">
        <w:rPr>
          <w:sz w:val="24"/>
          <w:szCs w:val="24"/>
        </w:rPr>
        <w:t>.</w:t>
      </w:r>
      <w:r>
        <w:rPr>
          <w:sz w:val="24"/>
          <w:szCs w:val="24"/>
        </w:rPr>
        <w:t xml:space="preserve"> </w:t>
      </w:r>
      <w:r w:rsidR="00B92DB0">
        <w:rPr>
          <w:sz w:val="24"/>
          <w:szCs w:val="24"/>
        </w:rPr>
        <w:t>Additionally, t</w:t>
      </w:r>
      <w:r>
        <w:rPr>
          <w:sz w:val="24"/>
          <w:szCs w:val="24"/>
        </w:rPr>
        <w:t xml:space="preserve">he test items are randomized and difficulty levels scale with ability creating </w:t>
      </w:r>
      <w:r w:rsidR="004F4202">
        <w:rPr>
          <w:sz w:val="24"/>
          <w:szCs w:val="24"/>
        </w:rPr>
        <w:t xml:space="preserve">a unique </w:t>
      </w:r>
      <w:r w:rsidR="00783C34">
        <w:rPr>
          <w:sz w:val="24"/>
          <w:szCs w:val="24"/>
        </w:rPr>
        <w:t>set of stimuli</w:t>
      </w:r>
      <w:r w:rsidR="004F4202">
        <w:rPr>
          <w:sz w:val="24"/>
          <w:szCs w:val="24"/>
        </w:rPr>
        <w:t xml:space="preserve"> for the participant</w:t>
      </w:r>
      <w:r>
        <w:rPr>
          <w:sz w:val="24"/>
          <w:szCs w:val="24"/>
        </w:rPr>
        <w:t xml:space="preserve"> every time</w:t>
      </w:r>
      <w:r w:rsidR="004F4202">
        <w:rPr>
          <w:sz w:val="24"/>
          <w:szCs w:val="24"/>
        </w:rPr>
        <w:t xml:space="preserve"> it is taken</w:t>
      </w:r>
      <w:r>
        <w:rPr>
          <w:sz w:val="24"/>
          <w:szCs w:val="24"/>
        </w:rPr>
        <w:t>. In this study, we asked which CBS test, or combination of tests, best categorizes</w:t>
      </w:r>
      <w:r w:rsidRPr="002A535D">
        <w:rPr>
          <w:sz w:val="24"/>
          <w:szCs w:val="24"/>
        </w:rPr>
        <w:t xml:space="preserve"> individuals with ambiguous </w:t>
      </w:r>
      <w:proofErr w:type="spellStart"/>
      <w:r>
        <w:rPr>
          <w:sz w:val="24"/>
          <w:szCs w:val="24"/>
        </w:rPr>
        <w:t>MoCA</w:t>
      </w:r>
      <w:proofErr w:type="spellEnd"/>
      <w:r>
        <w:rPr>
          <w:sz w:val="24"/>
          <w:szCs w:val="24"/>
        </w:rPr>
        <w:t xml:space="preserve"> and MMSE scores.</w:t>
      </w:r>
    </w:p>
    <w:p w14:paraId="16B9131E" w14:textId="6BB8BDB1" w:rsidR="00FC0731" w:rsidRPr="002A535D" w:rsidRDefault="000407A9" w:rsidP="00FC0731">
      <w:pPr>
        <w:rPr>
          <w:b/>
          <w:sz w:val="24"/>
          <w:szCs w:val="24"/>
        </w:rPr>
      </w:pPr>
      <w:r w:rsidRPr="002A535D">
        <w:rPr>
          <w:b/>
          <w:sz w:val="24"/>
          <w:szCs w:val="24"/>
        </w:rPr>
        <w:t>METHODS</w:t>
      </w:r>
    </w:p>
    <w:p w14:paraId="551F1B65" w14:textId="20697BDF" w:rsidR="00FC0731" w:rsidRPr="002A535D" w:rsidRDefault="00EF09C6" w:rsidP="00FC0731">
      <w:pPr>
        <w:ind w:firstLine="567"/>
        <w:rPr>
          <w:b/>
          <w:sz w:val="24"/>
          <w:szCs w:val="24"/>
        </w:rPr>
      </w:pPr>
      <w:r>
        <w:rPr>
          <w:b/>
          <w:sz w:val="24"/>
          <w:szCs w:val="24"/>
        </w:rPr>
        <w:t>S</w:t>
      </w:r>
      <w:r w:rsidR="00FC0731" w:rsidRPr="002A535D">
        <w:rPr>
          <w:b/>
          <w:sz w:val="24"/>
          <w:szCs w:val="24"/>
        </w:rPr>
        <w:t>ubjects</w:t>
      </w:r>
    </w:p>
    <w:p w14:paraId="256AE60F" w14:textId="5F92CE09" w:rsidR="00FC0731" w:rsidRPr="002A535D" w:rsidRDefault="002B54EF" w:rsidP="00E54251">
      <w:pPr>
        <w:ind w:firstLine="567"/>
        <w:rPr>
          <w:sz w:val="24"/>
          <w:szCs w:val="24"/>
        </w:rPr>
      </w:pPr>
      <w:r>
        <w:rPr>
          <w:sz w:val="24"/>
          <w:szCs w:val="24"/>
        </w:rPr>
        <w:t>P</w:t>
      </w:r>
      <w:r w:rsidR="00FC0731" w:rsidRPr="002A535D">
        <w:rPr>
          <w:sz w:val="24"/>
          <w:szCs w:val="24"/>
        </w:rPr>
        <w:t xml:space="preserve">articipants were recruited from retirement homes </w:t>
      </w:r>
      <w:del w:id="14" w:author="Avital Sternin" w:date="2018-08-27T11:04:00Z">
        <w:r w:rsidR="00FC0731" w:rsidRPr="002A535D" w:rsidDel="00E54A89">
          <w:rPr>
            <w:sz w:val="24"/>
            <w:szCs w:val="24"/>
          </w:rPr>
          <w:delText>and the general community</w:delText>
        </w:r>
        <w:r w:rsidR="004F4202" w:rsidDel="00E54A89">
          <w:rPr>
            <w:sz w:val="24"/>
            <w:szCs w:val="24"/>
          </w:rPr>
          <w:delText xml:space="preserve"> </w:delText>
        </w:r>
      </w:del>
      <w:r w:rsidR="004F4202">
        <w:rPr>
          <w:sz w:val="24"/>
          <w:szCs w:val="24"/>
        </w:rPr>
        <w:t>in Toronto and London, Ontario</w:t>
      </w:r>
      <w:r w:rsidR="00FC0731" w:rsidRPr="002A535D">
        <w:rPr>
          <w:sz w:val="24"/>
          <w:szCs w:val="24"/>
        </w:rPr>
        <w:t>. Participants over the age of 50 with the ability to provide informed consent were</w:t>
      </w:r>
      <w:del w:id="15" w:author="Avital Sternin" w:date="2018-08-27T11:04:00Z">
        <w:r w:rsidR="00FC0731" w:rsidRPr="002A535D" w:rsidDel="00E54A89">
          <w:rPr>
            <w:sz w:val="24"/>
            <w:szCs w:val="24"/>
          </w:rPr>
          <w:delText xml:space="preserve"> included in the study</w:delText>
        </w:r>
      </w:del>
      <w:ins w:id="16" w:author="Avital Sternin" w:date="2018-08-27T11:04:00Z">
        <w:r w:rsidR="007F273D">
          <w:rPr>
            <w:sz w:val="24"/>
            <w:szCs w:val="24"/>
          </w:rPr>
          <w:t xml:space="preserve"> incl</w:t>
        </w:r>
        <w:r w:rsidR="00E54A89">
          <w:rPr>
            <w:sz w:val="24"/>
            <w:szCs w:val="24"/>
          </w:rPr>
          <w:t>u</w:t>
        </w:r>
      </w:ins>
      <w:ins w:id="17" w:author="Avital Sternin" w:date="2018-08-27T11:05:00Z">
        <w:r w:rsidR="007F273D">
          <w:rPr>
            <w:sz w:val="24"/>
            <w:szCs w:val="24"/>
          </w:rPr>
          <w:t>d</w:t>
        </w:r>
      </w:ins>
      <w:ins w:id="18" w:author="Avital Sternin" w:date="2018-08-27T11:04:00Z">
        <w:r w:rsidR="00E54A89">
          <w:rPr>
            <w:sz w:val="24"/>
            <w:szCs w:val="24"/>
          </w:rPr>
          <w:t>ed</w:t>
        </w:r>
      </w:ins>
      <w:r w:rsidR="00FC0731" w:rsidRPr="002A535D">
        <w:rPr>
          <w:sz w:val="24"/>
          <w:szCs w:val="24"/>
        </w:rPr>
        <w:t xml:space="preserve">. Any participant who was unable to understand the instructions of the tasks was excluded. In total </w:t>
      </w:r>
      <w:r w:rsidR="008365DE">
        <w:rPr>
          <w:sz w:val="24"/>
          <w:szCs w:val="24"/>
        </w:rPr>
        <w:t>52</w:t>
      </w:r>
      <w:r w:rsidR="00FC0731" w:rsidRPr="002A535D">
        <w:rPr>
          <w:sz w:val="24"/>
          <w:szCs w:val="24"/>
        </w:rPr>
        <w:t xml:space="preserve"> participants </w:t>
      </w:r>
      <w:r w:rsidR="00AE42B1">
        <w:rPr>
          <w:sz w:val="24"/>
          <w:szCs w:val="24"/>
        </w:rPr>
        <w:t>(</w:t>
      </w:r>
      <w:r w:rsidR="008365DE">
        <w:rPr>
          <w:sz w:val="24"/>
          <w:szCs w:val="24"/>
        </w:rPr>
        <w:t>43</w:t>
      </w:r>
      <w:r w:rsidR="00FC0731" w:rsidRPr="002A535D">
        <w:rPr>
          <w:sz w:val="24"/>
          <w:szCs w:val="24"/>
        </w:rPr>
        <w:t xml:space="preserve"> female) participated</w:t>
      </w:r>
      <w:del w:id="19" w:author="Avital Sternin" w:date="2018-08-27T11:05:00Z">
        <w:r w:rsidR="00FC0731" w:rsidRPr="002A535D" w:rsidDel="007F273D">
          <w:rPr>
            <w:sz w:val="24"/>
            <w:szCs w:val="24"/>
          </w:rPr>
          <w:delText xml:space="preserve"> in this study</w:delText>
        </w:r>
      </w:del>
      <w:r w:rsidR="00FC0731" w:rsidRPr="002A535D">
        <w:rPr>
          <w:sz w:val="24"/>
          <w:szCs w:val="24"/>
        </w:rPr>
        <w:t xml:space="preserve">. </w:t>
      </w:r>
      <w:ins w:id="20" w:author="Avital Sternin" w:date="2018-08-27T10:12:00Z">
        <w:r w:rsidR="00D73427">
          <w:rPr>
            <w:sz w:val="24"/>
            <w:szCs w:val="24"/>
          </w:rPr>
          <w:t xml:space="preserve">Due to the </w:t>
        </w:r>
      </w:ins>
      <w:ins w:id="21" w:author="Avital Sternin" w:date="2018-08-27T10:13:00Z">
        <w:r w:rsidR="00D73427">
          <w:rPr>
            <w:sz w:val="24"/>
            <w:szCs w:val="24"/>
          </w:rPr>
          <w:t>location</w:t>
        </w:r>
      </w:ins>
      <w:ins w:id="22" w:author="Avital Sternin" w:date="2018-08-27T10:12:00Z">
        <w:r w:rsidR="00D73427">
          <w:rPr>
            <w:sz w:val="24"/>
            <w:szCs w:val="24"/>
          </w:rPr>
          <w:t xml:space="preserve"> of the retirement home</w:t>
        </w:r>
      </w:ins>
      <w:ins w:id="23" w:author="Avital Sternin" w:date="2018-08-27T10:13:00Z">
        <w:r w:rsidR="00D73427">
          <w:rPr>
            <w:sz w:val="24"/>
            <w:szCs w:val="24"/>
          </w:rPr>
          <w:t>s</w:t>
        </w:r>
      </w:ins>
      <w:ins w:id="24" w:author="Avital Sternin" w:date="2018-08-27T10:12:00Z">
        <w:r w:rsidR="00D73427">
          <w:rPr>
            <w:sz w:val="24"/>
            <w:szCs w:val="24"/>
          </w:rPr>
          <w:t xml:space="preserve"> in which </w:t>
        </w:r>
        <w:r w:rsidR="00D73427">
          <w:rPr>
            <w:sz w:val="24"/>
            <w:szCs w:val="24"/>
          </w:rPr>
          <w:lastRenderedPageBreak/>
          <w:t xml:space="preserve">these participants </w:t>
        </w:r>
      </w:ins>
      <w:ins w:id="25" w:author="Avital Sternin" w:date="2018-08-27T10:15:00Z">
        <w:r w:rsidR="000070AD">
          <w:rPr>
            <w:sz w:val="24"/>
            <w:szCs w:val="24"/>
          </w:rPr>
          <w:t>resided</w:t>
        </w:r>
      </w:ins>
      <w:ins w:id="26" w:author="Avital Sternin" w:date="2018-08-27T10:13:00Z">
        <w:r w:rsidR="00D73427">
          <w:rPr>
            <w:sz w:val="24"/>
            <w:szCs w:val="24"/>
          </w:rPr>
          <w:t xml:space="preserve">, </w:t>
        </w:r>
      </w:ins>
      <w:ins w:id="27" w:author="Avital Sternin" w:date="2018-08-27T10:14:00Z">
        <w:r w:rsidR="00D73427">
          <w:rPr>
            <w:sz w:val="24"/>
            <w:szCs w:val="24"/>
          </w:rPr>
          <w:t>our sample was highly educated.</w:t>
        </w:r>
      </w:ins>
      <w:ins w:id="28" w:author="Avital Sternin" w:date="2018-08-27T10:12:00Z">
        <w:r w:rsidR="00D73427">
          <w:rPr>
            <w:sz w:val="24"/>
            <w:szCs w:val="24"/>
          </w:rPr>
          <w:t xml:space="preserve"> </w:t>
        </w:r>
      </w:ins>
      <w:ins w:id="29" w:author="Avital Sternin" w:date="2018-08-27T10:14:00Z">
        <w:r w:rsidR="000070AD">
          <w:rPr>
            <w:sz w:val="24"/>
            <w:szCs w:val="24"/>
          </w:rPr>
          <w:t xml:space="preserve">Only one participant did not receive a high school diploma. </w:t>
        </w:r>
      </w:ins>
      <w:ins w:id="30" w:author="Avital Sternin" w:date="2018-08-27T11:06:00Z">
        <w:r w:rsidR="007F273D">
          <w:rPr>
            <w:sz w:val="24"/>
            <w:szCs w:val="24"/>
          </w:rPr>
          <w:t>Twenty-four</w:t>
        </w:r>
      </w:ins>
      <w:ins w:id="31" w:author="Avital Sternin" w:date="2018-08-27T10:14:00Z">
        <w:r w:rsidR="007F273D">
          <w:rPr>
            <w:sz w:val="24"/>
            <w:szCs w:val="24"/>
          </w:rPr>
          <w:t xml:space="preserve"> participants earn</w:t>
        </w:r>
      </w:ins>
      <w:ins w:id="32" w:author="Avital Sternin" w:date="2018-08-27T11:07:00Z">
        <w:r w:rsidR="007F273D">
          <w:rPr>
            <w:sz w:val="24"/>
            <w:szCs w:val="24"/>
          </w:rPr>
          <w:t>ed</w:t>
        </w:r>
      </w:ins>
      <w:ins w:id="33" w:author="Avital Sternin" w:date="2018-08-27T10:14:00Z">
        <w:r w:rsidR="000070AD">
          <w:rPr>
            <w:sz w:val="24"/>
            <w:szCs w:val="24"/>
          </w:rPr>
          <w:t xml:space="preserve"> postsecondary degrees and 16 participants</w:t>
        </w:r>
      </w:ins>
      <w:ins w:id="34" w:author="Avital Sternin" w:date="2018-08-27T11:06:00Z">
        <w:r w:rsidR="007F273D">
          <w:rPr>
            <w:sz w:val="24"/>
            <w:szCs w:val="24"/>
          </w:rPr>
          <w:t xml:space="preserve"> earned</w:t>
        </w:r>
      </w:ins>
      <w:ins w:id="35" w:author="Avital Sternin" w:date="2018-08-27T11:07:00Z">
        <w:r w:rsidR="007F273D">
          <w:rPr>
            <w:sz w:val="24"/>
            <w:szCs w:val="24"/>
          </w:rPr>
          <w:t xml:space="preserve"> postsecondary and</w:t>
        </w:r>
      </w:ins>
      <w:ins w:id="36" w:author="Avital Sternin" w:date="2018-08-27T10:14:00Z">
        <w:r w:rsidR="007F273D">
          <w:rPr>
            <w:sz w:val="24"/>
            <w:szCs w:val="24"/>
          </w:rPr>
          <w:t xml:space="preserve"> </w:t>
        </w:r>
        <w:r w:rsidR="000070AD">
          <w:rPr>
            <w:sz w:val="24"/>
            <w:szCs w:val="24"/>
          </w:rPr>
          <w:t xml:space="preserve">postgraduate degrees. </w:t>
        </w:r>
      </w:ins>
      <w:r w:rsidR="00FC0731" w:rsidRPr="002A535D">
        <w:rPr>
          <w:sz w:val="24"/>
          <w:szCs w:val="24"/>
        </w:rPr>
        <w:t xml:space="preserve">The study was approved by the University of Western Ontario Research Ethics Board. </w:t>
      </w:r>
      <w:del w:id="37" w:author="Avital Sternin" w:date="2018-08-27T11:05:00Z">
        <w:r w:rsidR="00FC0731" w:rsidRPr="002A535D" w:rsidDel="007F273D">
          <w:rPr>
            <w:sz w:val="24"/>
            <w:szCs w:val="24"/>
          </w:rPr>
          <w:delText xml:space="preserve">All subjects gave written informed consent to participate. </w:delText>
        </w:r>
      </w:del>
    </w:p>
    <w:p w14:paraId="1108844D" w14:textId="6474587F" w:rsidR="00FC0731" w:rsidRPr="002A535D" w:rsidRDefault="00EF09C6" w:rsidP="00E54251">
      <w:pPr>
        <w:ind w:firstLine="567"/>
        <w:rPr>
          <w:b/>
          <w:sz w:val="24"/>
          <w:szCs w:val="24"/>
        </w:rPr>
      </w:pPr>
      <w:r>
        <w:rPr>
          <w:b/>
          <w:sz w:val="24"/>
          <w:szCs w:val="24"/>
        </w:rPr>
        <w:t>P</w:t>
      </w:r>
      <w:r w:rsidR="00200AEC" w:rsidRPr="002A535D">
        <w:rPr>
          <w:b/>
          <w:sz w:val="24"/>
          <w:szCs w:val="24"/>
        </w:rPr>
        <w:t>rocedure</w:t>
      </w:r>
    </w:p>
    <w:p w14:paraId="33AC860C" w14:textId="2A6BDDAD" w:rsidR="000407A9" w:rsidRPr="002A535D" w:rsidRDefault="001B24F4" w:rsidP="000211C3">
      <w:pPr>
        <w:ind w:firstLine="567"/>
        <w:rPr>
          <w:sz w:val="24"/>
          <w:szCs w:val="24"/>
        </w:rPr>
      </w:pPr>
      <w:r>
        <w:rPr>
          <w:sz w:val="24"/>
          <w:szCs w:val="24"/>
        </w:rPr>
        <w:t xml:space="preserve">All participants </w:t>
      </w:r>
      <w:r w:rsidR="000211C3">
        <w:rPr>
          <w:sz w:val="24"/>
          <w:szCs w:val="24"/>
        </w:rPr>
        <w:t>were asked to complete</w:t>
      </w:r>
      <w:r>
        <w:rPr>
          <w:sz w:val="24"/>
          <w:szCs w:val="24"/>
        </w:rPr>
        <w:t xml:space="preserve"> the twelve online tests from the Cambridge Brain Sciences</w:t>
      </w:r>
      <w:r w:rsidR="000211C3">
        <w:rPr>
          <w:sz w:val="24"/>
          <w:szCs w:val="24"/>
        </w:rPr>
        <w:t xml:space="preserve"> (CBS)</w:t>
      </w:r>
      <w:r>
        <w:rPr>
          <w:sz w:val="24"/>
          <w:szCs w:val="24"/>
        </w:rPr>
        <w:t xml:space="preserve"> battery</w:t>
      </w:r>
      <w:r w:rsidR="00EF2BD2">
        <w:rPr>
          <w:sz w:val="24"/>
          <w:szCs w:val="24"/>
        </w:rPr>
        <w:t xml:space="preserve">. </w:t>
      </w:r>
      <w:ins w:id="38" w:author="Avital Sternin" w:date="2018-08-27T11:08:00Z">
        <w:r w:rsidR="007F273D">
          <w:rPr>
            <w:sz w:val="24"/>
            <w:szCs w:val="24"/>
          </w:rPr>
          <w:t xml:space="preserve">Task </w:t>
        </w:r>
      </w:ins>
      <w:del w:id="39" w:author="Avital Sternin" w:date="2018-08-27T11:08:00Z">
        <w:r w:rsidR="001B64A9" w:rsidDel="007F273D">
          <w:rPr>
            <w:sz w:val="24"/>
            <w:szCs w:val="24"/>
          </w:rPr>
          <w:delText>D</w:delText>
        </w:r>
      </w:del>
      <w:ins w:id="40" w:author="Avital Sternin" w:date="2018-08-27T11:08:00Z">
        <w:r w:rsidR="007F273D">
          <w:rPr>
            <w:sz w:val="24"/>
            <w:szCs w:val="24"/>
          </w:rPr>
          <w:t>d</w:t>
        </w:r>
      </w:ins>
      <w:r w:rsidR="001B64A9">
        <w:rPr>
          <w:sz w:val="24"/>
          <w:szCs w:val="24"/>
        </w:rPr>
        <w:t xml:space="preserve">escriptions </w:t>
      </w:r>
      <w:del w:id="41" w:author="Avital Sternin" w:date="2018-08-27T11:08:00Z">
        <w:r w:rsidR="001B64A9" w:rsidDel="007F273D">
          <w:rPr>
            <w:sz w:val="24"/>
            <w:szCs w:val="24"/>
          </w:rPr>
          <w:delText>of each of the</w:delText>
        </w:r>
        <w:r w:rsidR="00FC0731" w:rsidRPr="002A535D" w:rsidDel="007F273D">
          <w:rPr>
            <w:sz w:val="24"/>
            <w:szCs w:val="24"/>
          </w:rPr>
          <w:delText xml:space="preserve"> tasks </w:delText>
        </w:r>
      </w:del>
      <w:r w:rsidR="00FC0731" w:rsidRPr="002A535D">
        <w:rPr>
          <w:sz w:val="24"/>
          <w:szCs w:val="24"/>
        </w:rPr>
        <w:t xml:space="preserve">can be found </w:t>
      </w:r>
      <w:r w:rsidR="001B64A9">
        <w:rPr>
          <w:sz w:val="24"/>
          <w:szCs w:val="24"/>
        </w:rPr>
        <w:t>in the supplementary materials.</w:t>
      </w:r>
      <w:r w:rsidR="00FC0731" w:rsidRPr="002A535D">
        <w:rPr>
          <w:sz w:val="24"/>
          <w:szCs w:val="24"/>
        </w:rPr>
        <w:t xml:space="preserve"> </w:t>
      </w:r>
      <w:r w:rsidR="001B64A9">
        <w:rPr>
          <w:sz w:val="24"/>
          <w:szCs w:val="24"/>
        </w:rPr>
        <w:t>The</w:t>
      </w:r>
      <w:r w:rsidR="00FC0731" w:rsidRPr="002A535D">
        <w:rPr>
          <w:sz w:val="24"/>
          <w:szCs w:val="24"/>
        </w:rPr>
        <w:t xml:space="preserve"> tasks were presented </w:t>
      </w:r>
      <w:del w:id="42" w:author="Avital Sternin" w:date="2018-08-27T11:08:00Z">
        <w:r w:rsidR="00FC0731" w:rsidRPr="002A535D" w:rsidDel="007F273D">
          <w:rPr>
            <w:sz w:val="24"/>
            <w:szCs w:val="24"/>
          </w:rPr>
          <w:delText xml:space="preserve">to participants </w:delText>
        </w:r>
      </w:del>
      <w:r w:rsidR="00FC0731" w:rsidRPr="002A535D">
        <w:rPr>
          <w:sz w:val="24"/>
          <w:szCs w:val="24"/>
        </w:rPr>
        <w:t>on a</w:t>
      </w:r>
      <w:ins w:id="43" w:author="Avital Sternin" w:date="2018-08-27T11:08:00Z">
        <w:r w:rsidR="007F273D">
          <w:rPr>
            <w:sz w:val="24"/>
            <w:szCs w:val="24"/>
          </w:rPr>
          <w:t xml:space="preserve"> touchscreen</w:t>
        </w:r>
      </w:ins>
      <w:r w:rsidR="00FC0731" w:rsidRPr="002A535D">
        <w:rPr>
          <w:sz w:val="24"/>
          <w:szCs w:val="24"/>
        </w:rPr>
        <w:t xml:space="preserve"> tablet computer</w:t>
      </w:r>
      <w:ins w:id="44" w:author="Avital Sternin" w:date="2018-08-27T11:08:00Z">
        <w:r w:rsidR="007F273D">
          <w:rPr>
            <w:sz w:val="24"/>
            <w:szCs w:val="24"/>
          </w:rPr>
          <w:t xml:space="preserve"> </w:t>
        </w:r>
      </w:ins>
      <w:del w:id="45" w:author="Avital Sternin" w:date="2018-08-27T11:08:00Z">
        <w:r w:rsidR="002452C7" w:rsidDel="007F273D">
          <w:rPr>
            <w:sz w:val="24"/>
            <w:szCs w:val="24"/>
          </w:rPr>
          <w:delText xml:space="preserve"> with a touchscreen</w:delText>
        </w:r>
        <w:r w:rsidR="001B64A9" w:rsidDel="007F273D">
          <w:rPr>
            <w:sz w:val="24"/>
            <w:szCs w:val="24"/>
          </w:rPr>
          <w:delText xml:space="preserve"> </w:delText>
        </w:r>
      </w:del>
      <w:r w:rsidR="001B64A9">
        <w:rPr>
          <w:sz w:val="24"/>
          <w:szCs w:val="24"/>
        </w:rPr>
        <w:t>and each</w:t>
      </w:r>
      <w:r w:rsidR="00FC0731" w:rsidRPr="002A535D">
        <w:rPr>
          <w:sz w:val="24"/>
          <w:szCs w:val="24"/>
        </w:rPr>
        <w:t xml:space="preserve"> was preceded by instructions and practice trials.</w:t>
      </w:r>
      <w:r w:rsidR="005D403D" w:rsidRPr="002A535D">
        <w:rPr>
          <w:sz w:val="24"/>
          <w:szCs w:val="24"/>
        </w:rPr>
        <w:t xml:space="preserve"> Researchers were on hand to offer </w:t>
      </w:r>
      <w:del w:id="46" w:author="Avital Sternin" w:date="2018-08-27T11:09:00Z">
        <w:r w:rsidR="005D403D" w:rsidRPr="002A535D" w:rsidDel="007F273D">
          <w:rPr>
            <w:sz w:val="24"/>
            <w:szCs w:val="24"/>
          </w:rPr>
          <w:delText xml:space="preserve">further </w:delText>
        </w:r>
      </w:del>
      <w:r w:rsidR="005D403D" w:rsidRPr="002A535D">
        <w:rPr>
          <w:sz w:val="24"/>
          <w:szCs w:val="24"/>
        </w:rPr>
        <w:t>clarification of instructions</w:t>
      </w:r>
      <w:r w:rsidR="001B64A9">
        <w:rPr>
          <w:sz w:val="24"/>
          <w:szCs w:val="24"/>
        </w:rPr>
        <w:t xml:space="preserve"> if necessary</w:t>
      </w:r>
      <w:r w:rsidR="00BA0688" w:rsidRPr="002A535D">
        <w:rPr>
          <w:sz w:val="24"/>
          <w:szCs w:val="24"/>
        </w:rPr>
        <w:t>.</w:t>
      </w:r>
      <w:r w:rsidR="005D403D" w:rsidRPr="002A535D">
        <w:rPr>
          <w:sz w:val="24"/>
          <w:szCs w:val="24"/>
        </w:rPr>
        <w:t xml:space="preserve"> </w:t>
      </w:r>
      <w:r w:rsidR="00FC0731" w:rsidRPr="002A535D">
        <w:rPr>
          <w:sz w:val="24"/>
          <w:szCs w:val="24"/>
        </w:rPr>
        <w:t xml:space="preserve">Participants completed all 12 tasks in a random order and took as </w:t>
      </w:r>
      <w:del w:id="47" w:author="Avital Sternin" w:date="2018-08-27T11:09:00Z">
        <w:r w:rsidR="00FC0731" w:rsidRPr="002A535D" w:rsidDel="007F273D">
          <w:rPr>
            <w:sz w:val="24"/>
            <w:szCs w:val="24"/>
          </w:rPr>
          <w:delText xml:space="preserve">many </w:delText>
        </w:r>
      </w:del>
      <w:r w:rsidR="00FC0731" w:rsidRPr="002A535D">
        <w:rPr>
          <w:sz w:val="24"/>
          <w:szCs w:val="24"/>
        </w:rPr>
        <w:t xml:space="preserve">breaks </w:t>
      </w:r>
      <w:del w:id="48" w:author="Avital Sternin" w:date="2018-08-27T11:09:00Z">
        <w:r w:rsidR="00FC0731" w:rsidRPr="002A535D" w:rsidDel="007F273D">
          <w:rPr>
            <w:sz w:val="24"/>
            <w:szCs w:val="24"/>
          </w:rPr>
          <w:delText xml:space="preserve">as necessary </w:delText>
        </w:r>
      </w:del>
      <w:r w:rsidR="001B64A9">
        <w:rPr>
          <w:sz w:val="24"/>
          <w:szCs w:val="24"/>
        </w:rPr>
        <w:t xml:space="preserve">between tasks </w:t>
      </w:r>
      <w:r w:rsidR="00FC0731" w:rsidRPr="002A535D">
        <w:rPr>
          <w:sz w:val="24"/>
          <w:szCs w:val="24"/>
        </w:rPr>
        <w:t xml:space="preserve">to prevent fatigue. After </w:t>
      </w:r>
      <w:r w:rsidR="000211C3">
        <w:rPr>
          <w:sz w:val="24"/>
          <w:szCs w:val="24"/>
        </w:rPr>
        <w:t xml:space="preserve">completing </w:t>
      </w:r>
      <w:r w:rsidR="00FC0731" w:rsidRPr="002A535D">
        <w:rPr>
          <w:sz w:val="24"/>
          <w:szCs w:val="24"/>
        </w:rPr>
        <w:t xml:space="preserve">the CBS task battery, </w:t>
      </w:r>
      <w:r w:rsidR="00BA0688" w:rsidRPr="002A535D">
        <w:rPr>
          <w:sz w:val="24"/>
          <w:szCs w:val="24"/>
        </w:rPr>
        <w:t xml:space="preserve">a </w:t>
      </w:r>
      <w:proofErr w:type="spellStart"/>
      <w:r w:rsidR="00BA0688" w:rsidRPr="002A535D">
        <w:rPr>
          <w:sz w:val="24"/>
          <w:szCs w:val="24"/>
        </w:rPr>
        <w:t>MoCA</w:t>
      </w:r>
      <w:proofErr w:type="spellEnd"/>
      <w:r w:rsidR="00BA0688" w:rsidRPr="002A535D">
        <w:rPr>
          <w:sz w:val="24"/>
          <w:szCs w:val="24"/>
        </w:rPr>
        <w:t xml:space="preserve"> (version 7.1 English) and MMSE (</w:t>
      </w:r>
      <w:proofErr w:type="spellStart"/>
      <w:r w:rsidR="00BA0688" w:rsidRPr="002A535D">
        <w:rPr>
          <w:sz w:val="24"/>
          <w:szCs w:val="24"/>
        </w:rPr>
        <w:t>Folstein</w:t>
      </w:r>
      <w:proofErr w:type="spellEnd"/>
      <w:r w:rsidR="00BA0688" w:rsidRPr="002A535D">
        <w:rPr>
          <w:sz w:val="24"/>
          <w:szCs w:val="24"/>
        </w:rPr>
        <w:t xml:space="preserve"> et al, 1987) were administered </w:t>
      </w:r>
      <w:del w:id="49" w:author="Avital Sternin" w:date="2018-08-27T11:09:00Z">
        <w:r w:rsidR="00BA0688" w:rsidRPr="002A535D" w:rsidDel="007F273D">
          <w:rPr>
            <w:sz w:val="24"/>
            <w:szCs w:val="24"/>
          </w:rPr>
          <w:delText xml:space="preserve">on paper </w:delText>
        </w:r>
      </w:del>
      <w:r w:rsidR="00BA0688" w:rsidRPr="002A535D">
        <w:rPr>
          <w:sz w:val="24"/>
          <w:szCs w:val="24"/>
        </w:rPr>
        <w:t xml:space="preserve">in interview format with </w:t>
      </w:r>
      <w:r w:rsidR="000211C3">
        <w:rPr>
          <w:sz w:val="24"/>
          <w:szCs w:val="24"/>
        </w:rPr>
        <w:t>one of the authors (AS)</w:t>
      </w:r>
      <w:r w:rsidR="00BA0688" w:rsidRPr="002A535D">
        <w:rPr>
          <w:sz w:val="24"/>
          <w:szCs w:val="24"/>
        </w:rPr>
        <w:t xml:space="preserve">. All </w:t>
      </w:r>
      <w:proofErr w:type="spellStart"/>
      <w:r w:rsidR="00BA0688" w:rsidRPr="002A535D">
        <w:rPr>
          <w:sz w:val="24"/>
          <w:szCs w:val="24"/>
        </w:rPr>
        <w:t>MoCAs</w:t>
      </w:r>
      <w:proofErr w:type="spellEnd"/>
      <w:r w:rsidR="00BA0688" w:rsidRPr="002A535D">
        <w:rPr>
          <w:sz w:val="24"/>
          <w:szCs w:val="24"/>
        </w:rPr>
        <w:t xml:space="preserve"> and MMSEs were administered by the same </w:t>
      </w:r>
      <w:r w:rsidR="000211C3">
        <w:rPr>
          <w:sz w:val="24"/>
          <w:szCs w:val="24"/>
        </w:rPr>
        <w:t>person (AS)</w:t>
      </w:r>
      <w:r w:rsidR="00BA0688" w:rsidRPr="002A535D">
        <w:rPr>
          <w:sz w:val="24"/>
          <w:szCs w:val="24"/>
        </w:rPr>
        <w:t>. P</w:t>
      </w:r>
      <w:r w:rsidR="00FC0731" w:rsidRPr="002A535D">
        <w:rPr>
          <w:sz w:val="24"/>
          <w:szCs w:val="24"/>
        </w:rPr>
        <w:t>articipants</w:t>
      </w:r>
      <w:r w:rsidR="00BA0688" w:rsidRPr="002A535D">
        <w:rPr>
          <w:sz w:val="24"/>
          <w:szCs w:val="24"/>
        </w:rPr>
        <w:t xml:space="preserve"> also</w:t>
      </w:r>
      <w:r w:rsidR="00FC0731" w:rsidRPr="002A535D">
        <w:rPr>
          <w:sz w:val="24"/>
          <w:szCs w:val="24"/>
        </w:rPr>
        <w:t xml:space="preserve"> </w:t>
      </w:r>
      <w:r w:rsidR="005D403D" w:rsidRPr="002A535D">
        <w:rPr>
          <w:sz w:val="24"/>
          <w:szCs w:val="24"/>
        </w:rPr>
        <w:t>completed</w:t>
      </w:r>
      <w:r w:rsidR="00FC0731" w:rsidRPr="002A535D">
        <w:rPr>
          <w:sz w:val="24"/>
          <w:szCs w:val="24"/>
        </w:rPr>
        <w:t xml:space="preserve"> a demo</w:t>
      </w:r>
      <w:r w:rsidR="000407A9" w:rsidRPr="002A535D">
        <w:rPr>
          <w:sz w:val="24"/>
          <w:szCs w:val="24"/>
        </w:rPr>
        <w:t>graphic questionnaire on paper.</w:t>
      </w:r>
    </w:p>
    <w:p w14:paraId="59C684F8" w14:textId="0A60A835" w:rsidR="001666A6" w:rsidRPr="002A535D" w:rsidRDefault="000407A9" w:rsidP="000407A9">
      <w:pPr>
        <w:rPr>
          <w:b/>
          <w:sz w:val="24"/>
          <w:szCs w:val="24"/>
        </w:rPr>
      </w:pPr>
      <w:r w:rsidRPr="002A535D">
        <w:rPr>
          <w:b/>
          <w:sz w:val="24"/>
          <w:szCs w:val="24"/>
        </w:rPr>
        <w:t>RESULTS</w:t>
      </w:r>
    </w:p>
    <w:p w14:paraId="66A84678" w14:textId="6DBC0BC0" w:rsidR="00AE42B1" w:rsidRDefault="0063532F" w:rsidP="001666A6">
      <w:pPr>
        <w:ind w:firstLine="567"/>
        <w:rPr>
          <w:sz w:val="24"/>
          <w:szCs w:val="24"/>
        </w:rPr>
      </w:pPr>
      <w:r>
        <w:rPr>
          <w:sz w:val="24"/>
          <w:szCs w:val="24"/>
        </w:rPr>
        <w:t>Fifty-</w:t>
      </w:r>
      <w:r w:rsidR="002B54EF">
        <w:rPr>
          <w:sz w:val="24"/>
          <w:szCs w:val="24"/>
        </w:rPr>
        <w:t>two</w:t>
      </w:r>
      <w:r w:rsidR="00A20BF6">
        <w:rPr>
          <w:sz w:val="24"/>
          <w:szCs w:val="24"/>
        </w:rPr>
        <w:t xml:space="preserve"> older adults</w:t>
      </w:r>
      <w:r w:rsidR="00AE42B1">
        <w:rPr>
          <w:sz w:val="24"/>
          <w:szCs w:val="24"/>
        </w:rPr>
        <w:t xml:space="preserve"> </w:t>
      </w:r>
      <w:ins w:id="50" w:author="Avital Sternin" w:date="2018-08-27T11:09:00Z">
        <w:r w:rsidR="007F273D">
          <w:rPr>
            <w:sz w:val="24"/>
            <w:szCs w:val="24"/>
          </w:rPr>
          <w:t>(</w:t>
        </w:r>
      </w:ins>
      <w:del w:id="51" w:author="Avital Sternin" w:date="2018-08-27T11:09:00Z">
        <w:r w:rsidR="00AE42B1" w:rsidDel="007F273D">
          <w:rPr>
            <w:sz w:val="24"/>
            <w:szCs w:val="24"/>
          </w:rPr>
          <w:delText>with an a</w:delText>
        </w:r>
      </w:del>
      <w:ins w:id="52" w:author="Avital Sternin" w:date="2018-08-27T11:09:00Z">
        <w:r w:rsidR="007F273D">
          <w:rPr>
            <w:sz w:val="24"/>
            <w:szCs w:val="24"/>
          </w:rPr>
          <w:t>a</w:t>
        </w:r>
      </w:ins>
      <w:r w:rsidR="00AE42B1">
        <w:rPr>
          <w:sz w:val="24"/>
          <w:szCs w:val="24"/>
        </w:rPr>
        <w:t xml:space="preserve">verage age </w:t>
      </w:r>
      <w:ins w:id="53" w:author="Avital Sternin" w:date="2018-08-27T11:09:00Z">
        <w:r w:rsidR="007F273D">
          <w:rPr>
            <w:sz w:val="24"/>
            <w:szCs w:val="24"/>
          </w:rPr>
          <w:t xml:space="preserve">= </w:t>
        </w:r>
      </w:ins>
      <w:del w:id="54" w:author="Avital Sternin" w:date="2018-08-27T11:09:00Z">
        <w:r w:rsidR="00AE42B1" w:rsidDel="007F273D">
          <w:rPr>
            <w:sz w:val="24"/>
            <w:szCs w:val="24"/>
          </w:rPr>
          <w:delText xml:space="preserve">of </w:delText>
        </w:r>
      </w:del>
      <w:r w:rsidR="00AE42B1">
        <w:rPr>
          <w:sz w:val="24"/>
          <w:szCs w:val="24"/>
        </w:rPr>
        <w:t>81 years</w:t>
      </w:r>
      <w:ins w:id="55" w:author="Avital Sternin" w:date="2018-08-27T11:09:00Z">
        <w:r w:rsidR="007F273D">
          <w:rPr>
            <w:sz w:val="24"/>
            <w:szCs w:val="24"/>
          </w:rPr>
          <w:t xml:space="preserve">, </w:t>
        </w:r>
      </w:ins>
      <w:del w:id="56" w:author="Avital Sternin" w:date="2018-08-27T11:09:00Z">
        <w:r w:rsidR="00AE42B1" w:rsidDel="007F273D">
          <w:rPr>
            <w:sz w:val="24"/>
            <w:szCs w:val="24"/>
          </w:rPr>
          <w:delText xml:space="preserve"> (</w:delText>
        </w:r>
      </w:del>
      <w:r w:rsidR="00AE42B1">
        <w:rPr>
          <w:sz w:val="24"/>
          <w:szCs w:val="24"/>
        </w:rPr>
        <w:t>62-9</w:t>
      </w:r>
      <w:r w:rsidR="00B70012">
        <w:rPr>
          <w:sz w:val="24"/>
          <w:szCs w:val="24"/>
        </w:rPr>
        <w:t>7</w:t>
      </w:r>
      <w:r w:rsidR="00AE42B1">
        <w:rPr>
          <w:sz w:val="24"/>
          <w:szCs w:val="24"/>
        </w:rPr>
        <w:t xml:space="preserve"> years) </w:t>
      </w:r>
      <w:ins w:id="57" w:author="Avital Sternin" w:date="2018-08-27T09:58:00Z">
        <w:r w:rsidR="00A55237">
          <w:rPr>
            <w:sz w:val="24"/>
            <w:szCs w:val="24"/>
          </w:rPr>
          <w:t>were asked to complete</w:t>
        </w:r>
      </w:ins>
      <w:r w:rsidR="000211C3">
        <w:rPr>
          <w:sz w:val="24"/>
          <w:szCs w:val="24"/>
        </w:rPr>
        <w:t xml:space="preserve"> </w:t>
      </w:r>
      <w:r w:rsidR="00AE42B1">
        <w:rPr>
          <w:sz w:val="24"/>
          <w:szCs w:val="24"/>
        </w:rPr>
        <w:t xml:space="preserve">12 </w:t>
      </w:r>
      <w:r w:rsidR="00B70012">
        <w:rPr>
          <w:sz w:val="24"/>
          <w:szCs w:val="24"/>
        </w:rPr>
        <w:t xml:space="preserve">CBS </w:t>
      </w:r>
      <w:r w:rsidR="00AE42B1">
        <w:rPr>
          <w:sz w:val="24"/>
          <w:szCs w:val="24"/>
        </w:rPr>
        <w:t xml:space="preserve">tests, a </w:t>
      </w:r>
      <w:proofErr w:type="spellStart"/>
      <w:r w:rsidR="00AE42B1">
        <w:rPr>
          <w:sz w:val="24"/>
          <w:szCs w:val="24"/>
        </w:rPr>
        <w:t>MoCA</w:t>
      </w:r>
      <w:proofErr w:type="spellEnd"/>
      <w:r w:rsidR="00AE42B1">
        <w:rPr>
          <w:sz w:val="24"/>
          <w:szCs w:val="24"/>
        </w:rPr>
        <w:t xml:space="preserve">, and a MMSE. </w:t>
      </w:r>
      <w:ins w:id="58" w:author="Avital Sternin" w:date="2018-08-27T09:59:00Z">
        <w:r w:rsidR="00A55237">
          <w:rPr>
            <w:sz w:val="24"/>
            <w:szCs w:val="24"/>
          </w:rPr>
          <w:t>T</w:t>
        </w:r>
      </w:ins>
      <w:r>
        <w:rPr>
          <w:sz w:val="24"/>
          <w:szCs w:val="24"/>
        </w:rPr>
        <w:t>wo</w:t>
      </w:r>
      <w:r w:rsidR="00AE42B1">
        <w:rPr>
          <w:sz w:val="24"/>
          <w:szCs w:val="24"/>
        </w:rPr>
        <w:t xml:space="preserve"> participant</w:t>
      </w:r>
      <w:r>
        <w:rPr>
          <w:sz w:val="24"/>
          <w:szCs w:val="24"/>
        </w:rPr>
        <w:t>s did not complete all 12 tasks</w:t>
      </w:r>
      <w:ins w:id="59" w:author="Avital Sternin" w:date="2018-08-27T11:10:00Z">
        <w:r w:rsidR="007F273D">
          <w:rPr>
            <w:sz w:val="24"/>
            <w:szCs w:val="24"/>
          </w:rPr>
          <w:t xml:space="preserve"> due to fatigue and loss of interest. </w:t>
        </w:r>
      </w:ins>
      <w:del w:id="60" w:author="Avital Sternin" w:date="2018-08-27T11:10:00Z">
        <w:r w:rsidDel="007F273D">
          <w:rPr>
            <w:sz w:val="24"/>
            <w:szCs w:val="24"/>
          </w:rPr>
          <w:delText xml:space="preserve">. One </w:delText>
        </w:r>
        <w:r w:rsidR="000211C3" w:rsidDel="007F273D">
          <w:rPr>
            <w:sz w:val="24"/>
            <w:szCs w:val="24"/>
          </w:rPr>
          <w:delText xml:space="preserve">of these </w:delText>
        </w:r>
        <w:r w:rsidDel="007F273D">
          <w:rPr>
            <w:sz w:val="24"/>
            <w:szCs w:val="24"/>
          </w:rPr>
          <w:delText>participant</w:delText>
        </w:r>
        <w:r w:rsidR="000211C3" w:rsidDel="007F273D">
          <w:rPr>
            <w:sz w:val="24"/>
            <w:szCs w:val="24"/>
          </w:rPr>
          <w:delText>s</w:delText>
        </w:r>
        <w:r w:rsidDel="007F273D">
          <w:rPr>
            <w:sz w:val="24"/>
            <w:szCs w:val="24"/>
          </w:rPr>
          <w:delText xml:space="preserve"> only completed</w:delText>
        </w:r>
        <w:r w:rsidR="00874B6B" w:rsidDel="007F273D">
          <w:rPr>
            <w:sz w:val="24"/>
            <w:szCs w:val="24"/>
          </w:rPr>
          <w:delText xml:space="preserve"> half the tasks due to fatigue; t</w:delText>
        </w:r>
        <w:r w:rsidDel="007F273D">
          <w:rPr>
            <w:sz w:val="24"/>
            <w:szCs w:val="24"/>
          </w:rPr>
          <w:delText>he second completed only two tasks before losing interest</w:delText>
        </w:r>
        <w:r w:rsidR="002B54EF" w:rsidDel="007F273D">
          <w:rPr>
            <w:sz w:val="24"/>
            <w:szCs w:val="24"/>
          </w:rPr>
          <w:delText xml:space="preserve"> and withdrawing</w:delText>
        </w:r>
        <w:r w:rsidR="00AE42B1" w:rsidDel="007F273D">
          <w:rPr>
            <w:sz w:val="24"/>
            <w:szCs w:val="24"/>
          </w:rPr>
          <w:delText xml:space="preserve">. </w:delText>
        </w:r>
      </w:del>
      <w:ins w:id="61" w:author="Avital Sternin" w:date="2018-08-27T09:59:00Z">
        <w:r w:rsidR="00A55237">
          <w:rPr>
            <w:sz w:val="24"/>
            <w:szCs w:val="24"/>
          </w:rPr>
          <w:t xml:space="preserve">The scores from 50 participants were included in the analysis. </w:t>
        </w:r>
      </w:ins>
      <w:r w:rsidR="00AE42B1">
        <w:rPr>
          <w:sz w:val="24"/>
          <w:szCs w:val="24"/>
        </w:rPr>
        <w:t xml:space="preserve">Scores on the </w:t>
      </w:r>
      <w:proofErr w:type="spellStart"/>
      <w:r w:rsidR="00AE42B1">
        <w:rPr>
          <w:sz w:val="24"/>
          <w:szCs w:val="24"/>
        </w:rPr>
        <w:t>MoCA</w:t>
      </w:r>
      <w:proofErr w:type="spellEnd"/>
      <w:r w:rsidR="00AE42B1">
        <w:rPr>
          <w:sz w:val="24"/>
          <w:szCs w:val="24"/>
        </w:rPr>
        <w:t xml:space="preserve"> ranged from 12-30 (mean=24.6) and scores on the MMSE ra</w:t>
      </w:r>
      <w:r>
        <w:rPr>
          <w:sz w:val="24"/>
          <w:szCs w:val="24"/>
        </w:rPr>
        <w:t>nged from 16-30 (mean=27.</w:t>
      </w:r>
      <w:r w:rsidR="00B70012">
        <w:rPr>
          <w:sz w:val="24"/>
          <w:szCs w:val="24"/>
        </w:rPr>
        <w:t>7</w:t>
      </w:r>
      <w:r w:rsidR="00AE42B1">
        <w:rPr>
          <w:sz w:val="24"/>
          <w:szCs w:val="24"/>
        </w:rPr>
        <w:t xml:space="preserve">). </w:t>
      </w:r>
      <w:r w:rsidR="00A20BF6">
        <w:rPr>
          <w:sz w:val="24"/>
          <w:szCs w:val="24"/>
        </w:rPr>
        <w:t>A summary of task scores can be found in Table 1.</w:t>
      </w:r>
      <w:ins w:id="62" w:author="Avital Sternin" w:date="2018-07-22T12:35:00Z">
        <w:r w:rsidR="00B70012">
          <w:rPr>
            <w:sz w:val="24"/>
            <w:szCs w:val="24"/>
          </w:rPr>
          <w:t xml:space="preserve"> </w:t>
        </w:r>
      </w:ins>
    </w:p>
    <w:p w14:paraId="359B6B7C" w14:textId="4D20C40F" w:rsidR="00635D62" w:rsidRPr="00296295" w:rsidRDefault="00E852A7" w:rsidP="00296295">
      <w:pPr>
        <w:ind w:left="993" w:right="996"/>
        <w:rPr>
          <w:sz w:val="20"/>
          <w:szCs w:val="20"/>
        </w:rPr>
      </w:pPr>
      <w:r w:rsidRPr="00296295">
        <w:rPr>
          <w:sz w:val="20"/>
          <w:szCs w:val="20"/>
        </w:rPr>
        <w:t>Table 1.</w:t>
      </w:r>
      <w:r w:rsidR="00212F4E" w:rsidRPr="00296295">
        <w:rPr>
          <w:sz w:val="20"/>
          <w:szCs w:val="20"/>
        </w:rPr>
        <w:t xml:space="preserve"> Summary of task scores </w:t>
      </w:r>
      <w:r w:rsidR="00783C34">
        <w:rPr>
          <w:sz w:val="20"/>
          <w:szCs w:val="20"/>
        </w:rPr>
        <w:t xml:space="preserve">for the 50 participants included in this study </w:t>
      </w:r>
      <w:r w:rsidR="00212F4E" w:rsidRPr="00296295">
        <w:rPr>
          <w:sz w:val="20"/>
          <w:szCs w:val="20"/>
        </w:rPr>
        <w:t>and relevant population norms</w:t>
      </w:r>
      <w:r w:rsidR="00FC3902" w:rsidRPr="00296295">
        <w:rPr>
          <w:sz w:val="20"/>
          <w:szCs w:val="20"/>
        </w:rPr>
        <w:t xml:space="preserve"> from 342 older adults</w:t>
      </w:r>
      <w:r w:rsidR="00296295" w:rsidRPr="00296295">
        <w:rPr>
          <w:sz w:val="20"/>
          <w:szCs w:val="20"/>
        </w:rPr>
        <w:t xml:space="preserve"> age</w:t>
      </w:r>
      <w:r w:rsidR="000211C3">
        <w:rPr>
          <w:sz w:val="20"/>
          <w:szCs w:val="20"/>
        </w:rPr>
        <w:t>d</w:t>
      </w:r>
      <w:r w:rsidR="00296295" w:rsidRPr="00296295">
        <w:rPr>
          <w:sz w:val="20"/>
          <w:szCs w:val="20"/>
        </w:rPr>
        <w:t xml:space="preserve"> 70-</w:t>
      </w:r>
      <w:commentRangeStart w:id="63"/>
      <w:r w:rsidR="00296295" w:rsidRPr="00296295">
        <w:rPr>
          <w:sz w:val="20"/>
          <w:szCs w:val="20"/>
        </w:rPr>
        <w:t>94</w:t>
      </w:r>
      <w:commentRangeEnd w:id="63"/>
      <w:r w:rsidR="00B70012">
        <w:rPr>
          <w:rStyle w:val="CommentReference"/>
        </w:rPr>
        <w:commentReference w:id="63"/>
      </w:r>
      <w:r w:rsidR="00296295" w:rsidRPr="00296295">
        <w:rPr>
          <w:sz w:val="20"/>
          <w:szCs w:val="20"/>
        </w:rPr>
        <w:t xml:space="preserve">. In this study, only </w:t>
      </w:r>
      <w:r w:rsidR="0063532F">
        <w:rPr>
          <w:sz w:val="20"/>
          <w:szCs w:val="20"/>
        </w:rPr>
        <w:t>7</w:t>
      </w:r>
      <w:r w:rsidR="00296295" w:rsidRPr="00296295">
        <w:rPr>
          <w:sz w:val="20"/>
          <w:szCs w:val="20"/>
        </w:rPr>
        <w:t xml:space="preserve"> participants were younger than 70.</w:t>
      </w:r>
      <w:r w:rsidR="000211C3">
        <w:rPr>
          <w:sz w:val="20"/>
          <w:szCs w:val="20"/>
        </w:rPr>
        <w:t xml:space="preserve"> For details about the named CBS tests, see supplementary materials. </w:t>
      </w:r>
    </w:p>
    <w:tbl>
      <w:tblPr>
        <w:tblStyle w:val="TableGrid"/>
        <w:tblW w:w="0" w:type="auto"/>
        <w:tblInd w:w="675" w:type="dxa"/>
        <w:tblLook w:val="04A0" w:firstRow="1" w:lastRow="0" w:firstColumn="1" w:lastColumn="0" w:noHBand="0" w:noVBand="1"/>
      </w:tblPr>
      <w:tblGrid>
        <w:gridCol w:w="3154"/>
        <w:gridCol w:w="1177"/>
        <w:gridCol w:w="1178"/>
        <w:gridCol w:w="1177"/>
        <w:gridCol w:w="1178"/>
      </w:tblGrid>
      <w:tr w:rsidR="00DE5310" w:rsidRPr="00DE5310" w14:paraId="75A3422B" w14:textId="1D6AED0F" w:rsidTr="00094E31">
        <w:tc>
          <w:tcPr>
            <w:tcW w:w="3154" w:type="dxa"/>
          </w:tcPr>
          <w:p w14:paraId="6E5143A2" w14:textId="3D2C00FD" w:rsidR="00DE5310" w:rsidRPr="00DE5310" w:rsidRDefault="00DE5310" w:rsidP="00DE5310">
            <w:pPr>
              <w:jc w:val="center"/>
              <w:rPr>
                <w:b/>
                <w:sz w:val="24"/>
                <w:szCs w:val="24"/>
              </w:rPr>
            </w:pPr>
            <w:r w:rsidRPr="00DE5310">
              <w:rPr>
                <w:b/>
                <w:sz w:val="24"/>
                <w:szCs w:val="24"/>
              </w:rPr>
              <w:t>Task</w:t>
            </w:r>
          </w:p>
        </w:tc>
        <w:tc>
          <w:tcPr>
            <w:tcW w:w="2355" w:type="dxa"/>
            <w:gridSpan w:val="2"/>
          </w:tcPr>
          <w:p w14:paraId="617A08EB" w14:textId="5EF08F4A" w:rsidR="00DE5310" w:rsidRPr="00DE5310" w:rsidRDefault="00DE5310" w:rsidP="00DE5310">
            <w:pPr>
              <w:jc w:val="center"/>
              <w:rPr>
                <w:b/>
                <w:sz w:val="24"/>
                <w:szCs w:val="24"/>
              </w:rPr>
            </w:pPr>
            <w:r w:rsidRPr="00DE5310">
              <w:rPr>
                <w:b/>
                <w:sz w:val="24"/>
                <w:szCs w:val="24"/>
              </w:rPr>
              <w:t>Scores</w:t>
            </w:r>
          </w:p>
        </w:tc>
        <w:tc>
          <w:tcPr>
            <w:tcW w:w="2355" w:type="dxa"/>
            <w:gridSpan w:val="2"/>
          </w:tcPr>
          <w:p w14:paraId="34BA3105" w14:textId="4DB5E8F7" w:rsidR="00DE5310" w:rsidRDefault="00DE5310" w:rsidP="00DE5310">
            <w:pPr>
              <w:jc w:val="center"/>
              <w:rPr>
                <w:b/>
                <w:sz w:val="24"/>
                <w:szCs w:val="24"/>
              </w:rPr>
            </w:pPr>
            <w:r w:rsidRPr="00DE5310">
              <w:rPr>
                <w:b/>
                <w:sz w:val="24"/>
                <w:szCs w:val="24"/>
              </w:rPr>
              <w:t>Population norms</w:t>
            </w:r>
          </w:p>
          <w:p w14:paraId="2A150961" w14:textId="65F76528" w:rsidR="00DE5310" w:rsidRPr="00DE5310" w:rsidRDefault="00DE5310" w:rsidP="00DE5310">
            <w:pPr>
              <w:jc w:val="center"/>
              <w:rPr>
                <w:b/>
                <w:sz w:val="24"/>
                <w:szCs w:val="24"/>
              </w:rPr>
            </w:pPr>
            <w:r w:rsidRPr="00DE5310">
              <w:rPr>
                <w:b/>
                <w:sz w:val="24"/>
                <w:szCs w:val="24"/>
              </w:rPr>
              <w:t>age 70-94</w:t>
            </w:r>
          </w:p>
        </w:tc>
      </w:tr>
      <w:tr w:rsidR="00DE5310" w:rsidRPr="00DE5310" w14:paraId="3BBF4E62" w14:textId="77777777" w:rsidTr="00094E31">
        <w:tc>
          <w:tcPr>
            <w:tcW w:w="3154" w:type="dxa"/>
          </w:tcPr>
          <w:p w14:paraId="030F817D" w14:textId="77777777" w:rsidR="00DE5310" w:rsidRPr="00DE5310" w:rsidRDefault="00DE5310" w:rsidP="00DE5310">
            <w:pPr>
              <w:jc w:val="center"/>
              <w:rPr>
                <w:b/>
                <w:sz w:val="24"/>
                <w:szCs w:val="24"/>
              </w:rPr>
            </w:pPr>
          </w:p>
        </w:tc>
        <w:tc>
          <w:tcPr>
            <w:tcW w:w="1177" w:type="dxa"/>
          </w:tcPr>
          <w:p w14:paraId="04E757E1" w14:textId="352ED793" w:rsidR="00DE5310" w:rsidRPr="00DE5310" w:rsidRDefault="00DE5310" w:rsidP="00DE5310">
            <w:pPr>
              <w:jc w:val="center"/>
              <w:rPr>
                <w:b/>
                <w:sz w:val="24"/>
                <w:szCs w:val="24"/>
              </w:rPr>
            </w:pPr>
            <w:r w:rsidRPr="00DE5310">
              <w:rPr>
                <w:b/>
                <w:sz w:val="24"/>
                <w:szCs w:val="24"/>
              </w:rPr>
              <w:t>Mean</w:t>
            </w:r>
          </w:p>
        </w:tc>
        <w:tc>
          <w:tcPr>
            <w:tcW w:w="1178" w:type="dxa"/>
          </w:tcPr>
          <w:p w14:paraId="3A230073" w14:textId="6110F14D" w:rsidR="00DE5310" w:rsidRPr="00DE5310" w:rsidRDefault="00DE5310" w:rsidP="00DE5310">
            <w:pPr>
              <w:jc w:val="center"/>
              <w:rPr>
                <w:b/>
                <w:sz w:val="24"/>
                <w:szCs w:val="24"/>
              </w:rPr>
            </w:pPr>
            <w:r w:rsidRPr="00DE5310">
              <w:rPr>
                <w:b/>
                <w:sz w:val="24"/>
                <w:szCs w:val="24"/>
              </w:rPr>
              <w:t>SD</w:t>
            </w:r>
          </w:p>
        </w:tc>
        <w:tc>
          <w:tcPr>
            <w:tcW w:w="1177" w:type="dxa"/>
          </w:tcPr>
          <w:p w14:paraId="6BD4FE9A" w14:textId="6205FB13" w:rsidR="00DE5310" w:rsidRPr="00DE5310" w:rsidRDefault="00DE5310" w:rsidP="00DE5310">
            <w:pPr>
              <w:jc w:val="center"/>
              <w:rPr>
                <w:b/>
                <w:sz w:val="24"/>
                <w:szCs w:val="24"/>
              </w:rPr>
            </w:pPr>
            <w:r w:rsidRPr="00DE5310">
              <w:rPr>
                <w:b/>
                <w:sz w:val="24"/>
                <w:szCs w:val="24"/>
              </w:rPr>
              <w:t>Mean</w:t>
            </w:r>
          </w:p>
        </w:tc>
        <w:tc>
          <w:tcPr>
            <w:tcW w:w="1178" w:type="dxa"/>
          </w:tcPr>
          <w:p w14:paraId="65384BC2" w14:textId="1A7DFB85" w:rsidR="00DE5310" w:rsidRPr="00DE5310" w:rsidRDefault="00DE5310" w:rsidP="00DE5310">
            <w:pPr>
              <w:jc w:val="center"/>
              <w:rPr>
                <w:b/>
                <w:sz w:val="24"/>
                <w:szCs w:val="24"/>
              </w:rPr>
            </w:pPr>
            <w:r w:rsidRPr="00DE5310">
              <w:rPr>
                <w:b/>
                <w:sz w:val="24"/>
                <w:szCs w:val="24"/>
              </w:rPr>
              <w:t>SD</w:t>
            </w:r>
          </w:p>
        </w:tc>
      </w:tr>
      <w:tr w:rsidR="00DE5310" w14:paraId="0EC97006" w14:textId="0415A78F" w:rsidTr="00094E31">
        <w:tc>
          <w:tcPr>
            <w:tcW w:w="3154" w:type="dxa"/>
          </w:tcPr>
          <w:p w14:paraId="132E5101" w14:textId="44AE73C0" w:rsidR="00DE5310" w:rsidRDefault="00DE5310" w:rsidP="001666A6">
            <w:pPr>
              <w:rPr>
                <w:sz w:val="24"/>
                <w:szCs w:val="24"/>
              </w:rPr>
            </w:pPr>
            <w:proofErr w:type="spellStart"/>
            <w:r>
              <w:rPr>
                <w:sz w:val="24"/>
                <w:szCs w:val="24"/>
              </w:rPr>
              <w:t>MoCA</w:t>
            </w:r>
            <w:proofErr w:type="spellEnd"/>
          </w:p>
        </w:tc>
        <w:tc>
          <w:tcPr>
            <w:tcW w:w="1177" w:type="dxa"/>
          </w:tcPr>
          <w:p w14:paraId="72E63DB2" w14:textId="203A910D" w:rsidR="00DE5310" w:rsidRDefault="00DE5310" w:rsidP="00DE5310">
            <w:pPr>
              <w:jc w:val="center"/>
              <w:rPr>
                <w:sz w:val="24"/>
                <w:szCs w:val="24"/>
              </w:rPr>
            </w:pPr>
            <w:r>
              <w:rPr>
                <w:sz w:val="24"/>
                <w:szCs w:val="24"/>
              </w:rPr>
              <w:t>24.6</w:t>
            </w:r>
          </w:p>
        </w:tc>
        <w:tc>
          <w:tcPr>
            <w:tcW w:w="1178" w:type="dxa"/>
          </w:tcPr>
          <w:p w14:paraId="38C34787" w14:textId="2A877E80" w:rsidR="00DE5310" w:rsidRDefault="0063532F" w:rsidP="00DE5310">
            <w:pPr>
              <w:jc w:val="center"/>
              <w:rPr>
                <w:sz w:val="24"/>
                <w:szCs w:val="24"/>
              </w:rPr>
            </w:pPr>
            <w:r>
              <w:rPr>
                <w:sz w:val="24"/>
                <w:szCs w:val="24"/>
              </w:rPr>
              <w:t>4.0</w:t>
            </w:r>
          </w:p>
        </w:tc>
        <w:tc>
          <w:tcPr>
            <w:tcW w:w="1177" w:type="dxa"/>
          </w:tcPr>
          <w:p w14:paraId="05D9C78F" w14:textId="21B50666" w:rsidR="00DE5310" w:rsidRDefault="00DE5310" w:rsidP="00DE5310">
            <w:pPr>
              <w:jc w:val="center"/>
              <w:rPr>
                <w:sz w:val="24"/>
                <w:szCs w:val="24"/>
              </w:rPr>
            </w:pPr>
          </w:p>
        </w:tc>
        <w:tc>
          <w:tcPr>
            <w:tcW w:w="1178" w:type="dxa"/>
          </w:tcPr>
          <w:p w14:paraId="4DC9B9D8" w14:textId="77777777" w:rsidR="00DE5310" w:rsidRDefault="00DE5310" w:rsidP="00DE5310">
            <w:pPr>
              <w:jc w:val="center"/>
              <w:rPr>
                <w:sz w:val="24"/>
                <w:szCs w:val="24"/>
              </w:rPr>
            </w:pPr>
          </w:p>
        </w:tc>
      </w:tr>
      <w:tr w:rsidR="00DE5310" w14:paraId="77AE1065" w14:textId="4EEB6357" w:rsidTr="00094E31">
        <w:tc>
          <w:tcPr>
            <w:tcW w:w="3154" w:type="dxa"/>
          </w:tcPr>
          <w:p w14:paraId="60DB5D0F" w14:textId="739B5E58" w:rsidR="00DE5310" w:rsidRDefault="00DE5310" w:rsidP="001666A6">
            <w:pPr>
              <w:rPr>
                <w:sz w:val="24"/>
                <w:szCs w:val="24"/>
              </w:rPr>
            </w:pPr>
            <w:r>
              <w:rPr>
                <w:sz w:val="24"/>
                <w:szCs w:val="24"/>
              </w:rPr>
              <w:t>MMSE</w:t>
            </w:r>
          </w:p>
        </w:tc>
        <w:tc>
          <w:tcPr>
            <w:tcW w:w="1177" w:type="dxa"/>
          </w:tcPr>
          <w:p w14:paraId="5A8E0235" w14:textId="0D3A7D9F" w:rsidR="00DE5310" w:rsidRDefault="00DE5310" w:rsidP="00DE5310">
            <w:pPr>
              <w:jc w:val="center"/>
              <w:rPr>
                <w:sz w:val="24"/>
                <w:szCs w:val="24"/>
              </w:rPr>
            </w:pPr>
            <w:r>
              <w:rPr>
                <w:sz w:val="24"/>
                <w:szCs w:val="24"/>
              </w:rPr>
              <w:t>27.</w:t>
            </w:r>
            <w:r w:rsidR="00B70012">
              <w:rPr>
                <w:sz w:val="24"/>
                <w:szCs w:val="24"/>
              </w:rPr>
              <w:t>7</w:t>
            </w:r>
          </w:p>
        </w:tc>
        <w:tc>
          <w:tcPr>
            <w:tcW w:w="1178" w:type="dxa"/>
          </w:tcPr>
          <w:p w14:paraId="15616D58" w14:textId="22DC4DBB" w:rsidR="00DE5310" w:rsidRDefault="0063532F" w:rsidP="00DE5310">
            <w:pPr>
              <w:jc w:val="center"/>
              <w:rPr>
                <w:sz w:val="24"/>
                <w:szCs w:val="24"/>
              </w:rPr>
            </w:pPr>
            <w:r>
              <w:rPr>
                <w:sz w:val="24"/>
                <w:szCs w:val="24"/>
              </w:rPr>
              <w:t>2.8</w:t>
            </w:r>
          </w:p>
        </w:tc>
        <w:tc>
          <w:tcPr>
            <w:tcW w:w="1177" w:type="dxa"/>
          </w:tcPr>
          <w:p w14:paraId="14F78B77" w14:textId="369BE308" w:rsidR="00DE5310" w:rsidRDefault="00DE5310" w:rsidP="00DE5310">
            <w:pPr>
              <w:jc w:val="center"/>
              <w:rPr>
                <w:sz w:val="24"/>
                <w:szCs w:val="24"/>
              </w:rPr>
            </w:pPr>
          </w:p>
        </w:tc>
        <w:tc>
          <w:tcPr>
            <w:tcW w:w="1178" w:type="dxa"/>
          </w:tcPr>
          <w:p w14:paraId="374EF292" w14:textId="77777777" w:rsidR="00DE5310" w:rsidRDefault="00DE5310" w:rsidP="00DE5310">
            <w:pPr>
              <w:jc w:val="center"/>
              <w:rPr>
                <w:sz w:val="24"/>
                <w:szCs w:val="24"/>
              </w:rPr>
            </w:pPr>
          </w:p>
        </w:tc>
      </w:tr>
      <w:tr w:rsidR="00DE5310" w14:paraId="0113B6ED" w14:textId="6ABCAF71" w:rsidTr="00094E31">
        <w:tc>
          <w:tcPr>
            <w:tcW w:w="3154" w:type="dxa"/>
          </w:tcPr>
          <w:p w14:paraId="6BB7ED6C" w14:textId="354AF4D0" w:rsidR="00DE5310" w:rsidRDefault="00DE5310" w:rsidP="001666A6">
            <w:pPr>
              <w:rPr>
                <w:sz w:val="24"/>
                <w:szCs w:val="24"/>
              </w:rPr>
            </w:pPr>
            <w:r>
              <w:rPr>
                <w:sz w:val="24"/>
                <w:szCs w:val="24"/>
              </w:rPr>
              <w:t>Double Trouble</w:t>
            </w:r>
            <w:r w:rsidR="000211C3">
              <w:rPr>
                <w:sz w:val="24"/>
                <w:szCs w:val="24"/>
              </w:rPr>
              <w:t xml:space="preserve"> (CBS)</w:t>
            </w:r>
          </w:p>
        </w:tc>
        <w:tc>
          <w:tcPr>
            <w:tcW w:w="1177" w:type="dxa"/>
          </w:tcPr>
          <w:p w14:paraId="0A1C3675" w14:textId="58F4AF8C" w:rsidR="00DE5310" w:rsidRDefault="0063532F" w:rsidP="00DE5310">
            <w:pPr>
              <w:jc w:val="center"/>
              <w:rPr>
                <w:sz w:val="24"/>
                <w:szCs w:val="24"/>
              </w:rPr>
            </w:pPr>
            <w:r>
              <w:rPr>
                <w:sz w:val="24"/>
                <w:szCs w:val="24"/>
              </w:rPr>
              <w:t>9.4</w:t>
            </w:r>
          </w:p>
        </w:tc>
        <w:tc>
          <w:tcPr>
            <w:tcW w:w="1178" w:type="dxa"/>
          </w:tcPr>
          <w:p w14:paraId="57EC5387" w14:textId="3DFF6035" w:rsidR="00DE5310" w:rsidRDefault="0063532F" w:rsidP="00DE5310">
            <w:pPr>
              <w:jc w:val="center"/>
              <w:rPr>
                <w:sz w:val="24"/>
                <w:szCs w:val="24"/>
              </w:rPr>
            </w:pPr>
            <w:r>
              <w:rPr>
                <w:sz w:val="24"/>
                <w:szCs w:val="24"/>
              </w:rPr>
              <w:t>11.9</w:t>
            </w:r>
          </w:p>
        </w:tc>
        <w:tc>
          <w:tcPr>
            <w:tcW w:w="1177" w:type="dxa"/>
          </w:tcPr>
          <w:p w14:paraId="7761E178" w14:textId="0002CE6D" w:rsidR="00DE5310" w:rsidRDefault="00DE5310" w:rsidP="00DE5310">
            <w:pPr>
              <w:jc w:val="center"/>
              <w:rPr>
                <w:sz w:val="24"/>
                <w:szCs w:val="24"/>
              </w:rPr>
            </w:pPr>
            <w:r>
              <w:rPr>
                <w:sz w:val="24"/>
                <w:szCs w:val="24"/>
              </w:rPr>
              <w:t>17.8</w:t>
            </w:r>
          </w:p>
        </w:tc>
        <w:tc>
          <w:tcPr>
            <w:tcW w:w="1178" w:type="dxa"/>
          </w:tcPr>
          <w:p w14:paraId="63A36B2C" w14:textId="06B5D5DC" w:rsidR="00DE5310" w:rsidRDefault="00DE5310" w:rsidP="00DE5310">
            <w:pPr>
              <w:jc w:val="center"/>
              <w:rPr>
                <w:sz w:val="24"/>
                <w:szCs w:val="24"/>
              </w:rPr>
            </w:pPr>
            <w:r>
              <w:rPr>
                <w:sz w:val="24"/>
                <w:szCs w:val="24"/>
              </w:rPr>
              <w:t>11.2</w:t>
            </w:r>
          </w:p>
        </w:tc>
      </w:tr>
      <w:tr w:rsidR="00DE5310" w14:paraId="72E68582" w14:textId="0F53711F" w:rsidTr="00094E31">
        <w:tc>
          <w:tcPr>
            <w:tcW w:w="3154" w:type="dxa"/>
          </w:tcPr>
          <w:p w14:paraId="6C5D5F29" w14:textId="179EA103" w:rsidR="00DE5310" w:rsidRDefault="00DE5310" w:rsidP="001666A6">
            <w:pPr>
              <w:rPr>
                <w:sz w:val="24"/>
                <w:szCs w:val="24"/>
              </w:rPr>
            </w:pPr>
            <w:r>
              <w:rPr>
                <w:sz w:val="24"/>
                <w:szCs w:val="24"/>
              </w:rPr>
              <w:t>Odd One Out</w:t>
            </w:r>
            <w:r w:rsidR="000211C3">
              <w:rPr>
                <w:sz w:val="24"/>
                <w:szCs w:val="24"/>
              </w:rPr>
              <w:t xml:space="preserve"> (CBS)</w:t>
            </w:r>
          </w:p>
        </w:tc>
        <w:tc>
          <w:tcPr>
            <w:tcW w:w="1177" w:type="dxa"/>
          </w:tcPr>
          <w:p w14:paraId="5518A985" w14:textId="27E7C5D2" w:rsidR="00DE5310" w:rsidRDefault="0063532F" w:rsidP="00DE5310">
            <w:pPr>
              <w:jc w:val="center"/>
              <w:rPr>
                <w:sz w:val="24"/>
                <w:szCs w:val="24"/>
              </w:rPr>
            </w:pPr>
            <w:r>
              <w:rPr>
                <w:sz w:val="24"/>
                <w:szCs w:val="24"/>
              </w:rPr>
              <w:t>11.4</w:t>
            </w:r>
          </w:p>
        </w:tc>
        <w:tc>
          <w:tcPr>
            <w:tcW w:w="1178" w:type="dxa"/>
          </w:tcPr>
          <w:p w14:paraId="52772B4D" w14:textId="019CDBF0" w:rsidR="00DE5310" w:rsidRDefault="0063532F" w:rsidP="00DE5310">
            <w:pPr>
              <w:jc w:val="center"/>
              <w:rPr>
                <w:sz w:val="24"/>
                <w:szCs w:val="24"/>
              </w:rPr>
            </w:pPr>
            <w:r>
              <w:rPr>
                <w:sz w:val="24"/>
                <w:szCs w:val="24"/>
              </w:rPr>
              <w:t>3.5</w:t>
            </w:r>
          </w:p>
        </w:tc>
        <w:tc>
          <w:tcPr>
            <w:tcW w:w="1177" w:type="dxa"/>
          </w:tcPr>
          <w:p w14:paraId="2E2C41D6" w14:textId="08DA1D7D" w:rsidR="00DE5310" w:rsidRDefault="00DE5310" w:rsidP="00DE5310">
            <w:pPr>
              <w:jc w:val="center"/>
              <w:rPr>
                <w:sz w:val="24"/>
                <w:szCs w:val="24"/>
              </w:rPr>
            </w:pPr>
            <w:r>
              <w:rPr>
                <w:sz w:val="24"/>
                <w:szCs w:val="24"/>
              </w:rPr>
              <w:t>13.4</w:t>
            </w:r>
          </w:p>
        </w:tc>
        <w:tc>
          <w:tcPr>
            <w:tcW w:w="1178" w:type="dxa"/>
          </w:tcPr>
          <w:p w14:paraId="0F276897" w14:textId="32A9E713" w:rsidR="00DE5310" w:rsidRDefault="00DE5310" w:rsidP="00DE5310">
            <w:pPr>
              <w:jc w:val="center"/>
              <w:rPr>
                <w:sz w:val="24"/>
                <w:szCs w:val="24"/>
              </w:rPr>
            </w:pPr>
            <w:r>
              <w:rPr>
                <w:sz w:val="24"/>
                <w:szCs w:val="24"/>
              </w:rPr>
              <w:t>2.4</w:t>
            </w:r>
          </w:p>
        </w:tc>
      </w:tr>
      <w:tr w:rsidR="00DE5310" w14:paraId="6321AF1A" w14:textId="75E4106A" w:rsidTr="00094E31">
        <w:tc>
          <w:tcPr>
            <w:tcW w:w="3154" w:type="dxa"/>
          </w:tcPr>
          <w:p w14:paraId="109CB31B" w14:textId="3B93B493" w:rsidR="00DE5310" w:rsidRDefault="00DE5310" w:rsidP="001666A6">
            <w:pPr>
              <w:rPr>
                <w:sz w:val="24"/>
                <w:szCs w:val="24"/>
              </w:rPr>
            </w:pPr>
            <w:r>
              <w:rPr>
                <w:sz w:val="24"/>
                <w:szCs w:val="24"/>
              </w:rPr>
              <w:t>Spatial Planning</w:t>
            </w:r>
            <w:r w:rsidR="000211C3">
              <w:rPr>
                <w:sz w:val="24"/>
                <w:szCs w:val="24"/>
              </w:rPr>
              <w:t xml:space="preserve"> (CBS)</w:t>
            </w:r>
          </w:p>
        </w:tc>
        <w:tc>
          <w:tcPr>
            <w:tcW w:w="1177" w:type="dxa"/>
          </w:tcPr>
          <w:p w14:paraId="668FD56B" w14:textId="73446B64" w:rsidR="00DE5310" w:rsidRDefault="0063532F" w:rsidP="00DE5310">
            <w:pPr>
              <w:jc w:val="center"/>
              <w:rPr>
                <w:sz w:val="24"/>
                <w:szCs w:val="24"/>
              </w:rPr>
            </w:pPr>
            <w:r>
              <w:rPr>
                <w:sz w:val="24"/>
                <w:szCs w:val="24"/>
              </w:rPr>
              <w:t>12.4</w:t>
            </w:r>
          </w:p>
        </w:tc>
        <w:tc>
          <w:tcPr>
            <w:tcW w:w="1178" w:type="dxa"/>
          </w:tcPr>
          <w:p w14:paraId="6262A7B7" w14:textId="22D8CC2C" w:rsidR="00DE5310" w:rsidRDefault="0063532F" w:rsidP="00DE5310">
            <w:pPr>
              <w:jc w:val="center"/>
              <w:rPr>
                <w:sz w:val="24"/>
                <w:szCs w:val="24"/>
              </w:rPr>
            </w:pPr>
            <w:r>
              <w:rPr>
                <w:sz w:val="24"/>
                <w:szCs w:val="24"/>
              </w:rPr>
              <w:t>7.1</w:t>
            </w:r>
          </w:p>
        </w:tc>
        <w:tc>
          <w:tcPr>
            <w:tcW w:w="1177" w:type="dxa"/>
          </w:tcPr>
          <w:p w14:paraId="36FB5612" w14:textId="3B129A28" w:rsidR="00DE5310" w:rsidRDefault="00DE5310" w:rsidP="00DE5310">
            <w:pPr>
              <w:jc w:val="center"/>
              <w:rPr>
                <w:sz w:val="24"/>
                <w:szCs w:val="24"/>
              </w:rPr>
            </w:pPr>
            <w:r>
              <w:rPr>
                <w:sz w:val="24"/>
                <w:szCs w:val="24"/>
              </w:rPr>
              <w:t>14.4</w:t>
            </w:r>
          </w:p>
        </w:tc>
        <w:tc>
          <w:tcPr>
            <w:tcW w:w="1178" w:type="dxa"/>
          </w:tcPr>
          <w:p w14:paraId="4956AF1D" w14:textId="53B0B5E0" w:rsidR="00DE5310" w:rsidRDefault="00DE5310" w:rsidP="00DE5310">
            <w:pPr>
              <w:jc w:val="center"/>
              <w:rPr>
                <w:sz w:val="24"/>
                <w:szCs w:val="24"/>
              </w:rPr>
            </w:pPr>
            <w:r>
              <w:rPr>
                <w:sz w:val="24"/>
                <w:szCs w:val="24"/>
              </w:rPr>
              <w:t>7.5</w:t>
            </w:r>
          </w:p>
        </w:tc>
      </w:tr>
      <w:tr w:rsidR="00DE5310" w14:paraId="2AAA5078" w14:textId="1D88C813" w:rsidTr="00094E31">
        <w:tc>
          <w:tcPr>
            <w:tcW w:w="3154" w:type="dxa"/>
          </w:tcPr>
          <w:p w14:paraId="1A543EAB" w14:textId="4320EBE7" w:rsidR="00DE5310" w:rsidRDefault="00DE5310" w:rsidP="001666A6">
            <w:pPr>
              <w:rPr>
                <w:sz w:val="24"/>
                <w:szCs w:val="24"/>
              </w:rPr>
            </w:pPr>
            <w:r>
              <w:rPr>
                <w:sz w:val="24"/>
                <w:szCs w:val="24"/>
              </w:rPr>
              <w:t>Grammatical Reasoning</w:t>
            </w:r>
            <w:r w:rsidR="000211C3">
              <w:rPr>
                <w:sz w:val="24"/>
                <w:szCs w:val="24"/>
              </w:rPr>
              <w:t xml:space="preserve"> (CBS)</w:t>
            </w:r>
          </w:p>
        </w:tc>
        <w:tc>
          <w:tcPr>
            <w:tcW w:w="1177" w:type="dxa"/>
          </w:tcPr>
          <w:p w14:paraId="2CF4ED28" w14:textId="704746CF" w:rsidR="00DE5310" w:rsidRDefault="0063532F" w:rsidP="00DE5310">
            <w:pPr>
              <w:jc w:val="center"/>
              <w:rPr>
                <w:sz w:val="24"/>
                <w:szCs w:val="24"/>
              </w:rPr>
            </w:pPr>
            <w:r>
              <w:rPr>
                <w:sz w:val="24"/>
                <w:szCs w:val="24"/>
              </w:rPr>
              <w:t>10.4</w:t>
            </w:r>
          </w:p>
        </w:tc>
        <w:tc>
          <w:tcPr>
            <w:tcW w:w="1178" w:type="dxa"/>
          </w:tcPr>
          <w:p w14:paraId="216E61FF" w14:textId="00852A50" w:rsidR="00DE5310" w:rsidRDefault="0063532F" w:rsidP="00DE5310">
            <w:pPr>
              <w:jc w:val="center"/>
              <w:rPr>
                <w:sz w:val="24"/>
                <w:szCs w:val="24"/>
              </w:rPr>
            </w:pPr>
            <w:r>
              <w:rPr>
                <w:sz w:val="24"/>
                <w:szCs w:val="24"/>
              </w:rPr>
              <w:t>5.9</w:t>
            </w:r>
          </w:p>
        </w:tc>
        <w:tc>
          <w:tcPr>
            <w:tcW w:w="1177" w:type="dxa"/>
          </w:tcPr>
          <w:p w14:paraId="4B3AD280" w14:textId="3D3E4384" w:rsidR="00DE5310" w:rsidRDefault="00DE5310" w:rsidP="00DE5310">
            <w:pPr>
              <w:jc w:val="center"/>
              <w:rPr>
                <w:sz w:val="24"/>
                <w:szCs w:val="24"/>
              </w:rPr>
            </w:pPr>
            <w:r>
              <w:rPr>
                <w:sz w:val="24"/>
                <w:szCs w:val="24"/>
              </w:rPr>
              <w:t>13.8</w:t>
            </w:r>
          </w:p>
        </w:tc>
        <w:tc>
          <w:tcPr>
            <w:tcW w:w="1178" w:type="dxa"/>
          </w:tcPr>
          <w:p w14:paraId="237040E5" w14:textId="18B1036F" w:rsidR="00DE5310" w:rsidRDefault="00DE5310" w:rsidP="00DE5310">
            <w:pPr>
              <w:jc w:val="center"/>
              <w:rPr>
                <w:sz w:val="24"/>
                <w:szCs w:val="24"/>
              </w:rPr>
            </w:pPr>
            <w:r>
              <w:rPr>
                <w:sz w:val="24"/>
                <w:szCs w:val="24"/>
              </w:rPr>
              <w:t>4.6</w:t>
            </w:r>
          </w:p>
        </w:tc>
      </w:tr>
      <w:tr w:rsidR="00DE5310" w14:paraId="329BF47C" w14:textId="24764951" w:rsidTr="00094E31">
        <w:tc>
          <w:tcPr>
            <w:tcW w:w="3154" w:type="dxa"/>
          </w:tcPr>
          <w:p w14:paraId="752D8093" w14:textId="5CECACD8" w:rsidR="00DE5310" w:rsidRDefault="00DE5310" w:rsidP="001666A6">
            <w:pPr>
              <w:rPr>
                <w:sz w:val="24"/>
                <w:szCs w:val="24"/>
              </w:rPr>
            </w:pPr>
            <w:r>
              <w:rPr>
                <w:sz w:val="24"/>
                <w:szCs w:val="24"/>
              </w:rPr>
              <w:t>Digit Span</w:t>
            </w:r>
            <w:r w:rsidR="000211C3">
              <w:rPr>
                <w:sz w:val="24"/>
                <w:szCs w:val="24"/>
              </w:rPr>
              <w:t xml:space="preserve"> (CBS)</w:t>
            </w:r>
          </w:p>
        </w:tc>
        <w:tc>
          <w:tcPr>
            <w:tcW w:w="1177" w:type="dxa"/>
          </w:tcPr>
          <w:p w14:paraId="6DAA6AC1" w14:textId="259B7B24" w:rsidR="00DE5310" w:rsidRDefault="00DE5310" w:rsidP="00DE5310">
            <w:pPr>
              <w:jc w:val="center"/>
              <w:rPr>
                <w:sz w:val="24"/>
                <w:szCs w:val="24"/>
              </w:rPr>
            </w:pPr>
            <w:r>
              <w:rPr>
                <w:sz w:val="24"/>
                <w:szCs w:val="24"/>
              </w:rPr>
              <w:t>4.8</w:t>
            </w:r>
          </w:p>
        </w:tc>
        <w:tc>
          <w:tcPr>
            <w:tcW w:w="1178" w:type="dxa"/>
          </w:tcPr>
          <w:p w14:paraId="2B1FAC57" w14:textId="291788D9" w:rsidR="00DE5310" w:rsidRDefault="0063532F" w:rsidP="00DE5310">
            <w:pPr>
              <w:jc w:val="center"/>
              <w:rPr>
                <w:sz w:val="24"/>
                <w:szCs w:val="24"/>
              </w:rPr>
            </w:pPr>
            <w:r>
              <w:rPr>
                <w:sz w:val="24"/>
                <w:szCs w:val="24"/>
              </w:rPr>
              <w:t>1.8</w:t>
            </w:r>
          </w:p>
        </w:tc>
        <w:tc>
          <w:tcPr>
            <w:tcW w:w="1177" w:type="dxa"/>
          </w:tcPr>
          <w:p w14:paraId="3DCE68EC" w14:textId="59DD830D" w:rsidR="00DE5310" w:rsidRDefault="00DE5310" w:rsidP="00DE5310">
            <w:pPr>
              <w:jc w:val="center"/>
              <w:rPr>
                <w:sz w:val="24"/>
                <w:szCs w:val="24"/>
              </w:rPr>
            </w:pPr>
            <w:r>
              <w:rPr>
                <w:sz w:val="24"/>
                <w:szCs w:val="24"/>
              </w:rPr>
              <w:t>6.8</w:t>
            </w:r>
          </w:p>
        </w:tc>
        <w:tc>
          <w:tcPr>
            <w:tcW w:w="1178" w:type="dxa"/>
          </w:tcPr>
          <w:p w14:paraId="68E75DC6" w14:textId="21F97FBD" w:rsidR="00DE5310" w:rsidRDefault="00DE5310" w:rsidP="00DE5310">
            <w:pPr>
              <w:jc w:val="center"/>
              <w:rPr>
                <w:sz w:val="24"/>
                <w:szCs w:val="24"/>
              </w:rPr>
            </w:pPr>
            <w:r>
              <w:rPr>
                <w:sz w:val="24"/>
                <w:szCs w:val="24"/>
              </w:rPr>
              <w:t>1.6</w:t>
            </w:r>
          </w:p>
        </w:tc>
      </w:tr>
      <w:tr w:rsidR="00DE5310" w14:paraId="140A88EC" w14:textId="0F055B5C" w:rsidTr="00094E31">
        <w:tc>
          <w:tcPr>
            <w:tcW w:w="3154" w:type="dxa"/>
          </w:tcPr>
          <w:p w14:paraId="64679819" w14:textId="37349A65" w:rsidR="00DE5310" w:rsidRDefault="00DE5310" w:rsidP="001666A6">
            <w:pPr>
              <w:rPr>
                <w:sz w:val="24"/>
                <w:szCs w:val="24"/>
              </w:rPr>
            </w:pPr>
            <w:r>
              <w:rPr>
                <w:sz w:val="24"/>
                <w:szCs w:val="24"/>
              </w:rPr>
              <w:t>Token Search</w:t>
            </w:r>
            <w:r w:rsidR="000211C3">
              <w:rPr>
                <w:sz w:val="24"/>
                <w:szCs w:val="24"/>
              </w:rPr>
              <w:t xml:space="preserve"> (CBS)</w:t>
            </w:r>
          </w:p>
        </w:tc>
        <w:tc>
          <w:tcPr>
            <w:tcW w:w="1177" w:type="dxa"/>
          </w:tcPr>
          <w:p w14:paraId="7542D5F0" w14:textId="4C1DD3C8" w:rsidR="00DE5310" w:rsidRDefault="0063532F" w:rsidP="00DE5310">
            <w:pPr>
              <w:jc w:val="center"/>
              <w:rPr>
                <w:sz w:val="24"/>
                <w:szCs w:val="24"/>
              </w:rPr>
            </w:pPr>
            <w:r>
              <w:rPr>
                <w:sz w:val="24"/>
                <w:szCs w:val="24"/>
              </w:rPr>
              <w:t>5.8</w:t>
            </w:r>
          </w:p>
        </w:tc>
        <w:tc>
          <w:tcPr>
            <w:tcW w:w="1178" w:type="dxa"/>
          </w:tcPr>
          <w:p w14:paraId="5D50A73D" w14:textId="082D3462" w:rsidR="00DE5310" w:rsidRDefault="0063532F" w:rsidP="00DE5310">
            <w:pPr>
              <w:jc w:val="center"/>
              <w:rPr>
                <w:sz w:val="24"/>
                <w:szCs w:val="24"/>
              </w:rPr>
            </w:pPr>
            <w:r>
              <w:rPr>
                <w:sz w:val="24"/>
                <w:szCs w:val="24"/>
              </w:rPr>
              <w:t>1.7</w:t>
            </w:r>
          </w:p>
        </w:tc>
        <w:tc>
          <w:tcPr>
            <w:tcW w:w="1177" w:type="dxa"/>
          </w:tcPr>
          <w:p w14:paraId="201656BE" w14:textId="7BA62C5B" w:rsidR="00DE5310" w:rsidRDefault="00DE5310" w:rsidP="00DE5310">
            <w:pPr>
              <w:jc w:val="center"/>
              <w:rPr>
                <w:sz w:val="24"/>
                <w:szCs w:val="24"/>
              </w:rPr>
            </w:pPr>
            <w:r>
              <w:rPr>
                <w:sz w:val="24"/>
                <w:szCs w:val="24"/>
              </w:rPr>
              <w:t>6.3</w:t>
            </w:r>
          </w:p>
        </w:tc>
        <w:tc>
          <w:tcPr>
            <w:tcW w:w="1178" w:type="dxa"/>
          </w:tcPr>
          <w:p w14:paraId="5B8E9783" w14:textId="31008FD4" w:rsidR="00DE5310" w:rsidRDefault="00DE5310" w:rsidP="00DE5310">
            <w:pPr>
              <w:jc w:val="center"/>
              <w:rPr>
                <w:sz w:val="24"/>
                <w:szCs w:val="24"/>
              </w:rPr>
            </w:pPr>
            <w:r>
              <w:rPr>
                <w:sz w:val="24"/>
                <w:szCs w:val="24"/>
              </w:rPr>
              <w:t>1.9</w:t>
            </w:r>
          </w:p>
        </w:tc>
      </w:tr>
      <w:tr w:rsidR="00DE5310" w14:paraId="0725800F" w14:textId="0857542F" w:rsidTr="00094E31">
        <w:tc>
          <w:tcPr>
            <w:tcW w:w="3154" w:type="dxa"/>
          </w:tcPr>
          <w:p w14:paraId="40C730E2" w14:textId="3008E533" w:rsidR="00DE5310" w:rsidRDefault="00DE5310" w:rsidP="001666A6">
            <w:pPr>
              <w:rPr>
                <w:sz w:val="24"/>
                <w:szCs w:val="24"/>
              </w:rPr>
            </w:pPr>
            <w:r>
              <w:rPr>
                <w:sz w:val="24"/>
                <w:szCs w:val="24"/>
              </w:rPr>
              <w:t>Paired Associates</w:t>
            </w:r>
            <w:r w:rsidR="000211C3">
              <w:rPr>
                <w:sz w:val="24"/>
                <w:szCs w:val="24"/>
              </w:rPr>
              <w:t xml:space="preserve"> (CBS)</w:t>
            </w:r>
          </w:p>
        </w:tc>
        <w:tc>
          <w:tcPr>
            <w:tcW w:w="1177" w:type="dxa"/>
          </w:tcPr>
          <w:p w14:paraId="34AB1369" w14:textId="052A87C2" w:rsidR="00DE5310" w:rsidRDefault="00DE5310" w:rsidP="00DE5310">
            <w:pPr>
              <w:jc w:val="center"/>
              <w:rPr>
                <w:sz w:val="24"/>
                <w:szCs w:val="24"/>
              </w:rPr>
            </w:pPr>
            <w:r>
              <w:rPr>
                <w:sz w:val="24"/>
                <w:szCs w:val="24"/>
              </w:rPr>
              <w:t>3.5</w:t>
            </w:r>
          </w:p>
        </w:tc>
        <w:tc>
          <w:tcPr>
            <w:tcW w:w="1178" w:type="dxa"/>
          </w:tcPr>
          <w:p w14:paraId="21F40D4A" w14:textId="4BA6BED2" w:rsidR="00DE5310" w:rsidRDefault="00DE5310" w:rsidP="00DE5310">
            <w:pPr>
              <w:jc w:val="center"/>
              <w:rPr>
                <w:sz w:val="24"/>
                <w:szCs w:val="24"/>
              </w:rPr>
            </w:pPr>
            <w:r>
              <w:rPr>
                <w:sz w:val="24"/>
                <w:szCs w:val="24"/>
              </w:rPr>
              <w:t>0.9</w:t>
            </w:r>
          </w:p>
        </w:tc>
        <w:tc>
          <w:tcPr>
            <w:tcW w:w="1177" w:type="dxa"/>
          </w:tcPr>
          <w:p w14:paraId="22147DA9" w14:textId="7D9A79B9" w:rsidR="00DE5310" w:rsidRDefault="00DE5310" w:rsidP="00DE5310">
            <w:pPr>
              <w:jc w:val="center"/>
              <w:rPr>
                <w:sz w:val="24"/>
                <w:szCs w:val="24"/>
              </w:rPr>
            </w:pPr>
            <w:r>
              <w:rPr>
                <w:sz w:val="24"/>
                <w:szCs w:val="24"/>
              </w:rPr>
              <w:t>4.3</w:t>
            </w:r>
          </w:p>
        </w:tc>
        <w:tc>
          <w:tcPr>
            <w:tcW w:w="1178" w:type="dxa"/>
          </w:tcPr>
          <w:p w14:paraId="19454F84" w14:textId="2A3CB9E0" w:rsidR="00DE5310" w:rsidRDefault="00DE5310" w:rsidP="00DE5310">
            <w:pPr>
              <w:jc w:val="center"/>
              <w:rPr>
                <w:sz w:val="24"/>
                <w:szCs w:val="24"/>
              </w:rPr>
            </w:pPr>
            <w:r>
              <w:rPr>
                <w:sz w:val="24"/>
                <w:szCs w:val="24"/>
              </w:rPr>
              <w:t>1.0</w:t>
            </w:r>
          </w:p>
        </w:tc>
      </w:tr>
      <w:tr w:rsidR="00DE5310" w14:paraId="23B0F901" w14:textId="13083686" w:rsidTr="00094E31">
        <w:tc>
          <w:tcPr>
            <w:tcW w:w="3154" w:type="dxa"/>
          </w:tcPr>
          <w:p w14:paraId="3673DE14" w14:textId="1DF48A57" w:rsidR="00DE5310" w:rsidRDefault="00DE5310" w:rsidP="001666A6">
            <w:pPr>
              <w:rPr>
                <w:sz w:val="24"/>
                <w:szCs w:val="24"/>
              </w:rPr>
            </w:pPr>
            <w:r>
              <w:rPr>
                <w:sz w:val="24"/>
                <w:szCs w:val="24"/>
              </w:rPr>
              <w:t>Spatial Span</w:t>
            </w:r>
            <w:r w:rsidR="000211C3">
              <w:rPr>
                <w:sz w:val="24"/>
                <w:szCs w:val="24"/>
              </w:rPr>
              <w:t xml:space="preserve"> (CBS)</w:t>
            </w:r>
          </w:p>
        </w:tc>
        <w:tc>
          <w:tcPr>
            <w:tcW w:w="1177" w:type="dxa"/>
          </w:tcPr>
          <w:p w14:paraId="161B6E06" w14:textId="1B62DE45" w:rsidR="00DE5310" w:rsidRDefault="0063532F" w:rsidP="00DE5310">
            <w:pPr>
              <w:jc w:val="center"/>
              <w:rPr>
                <w:sz w:val="24"/>
                <w:szCs w:val="24"/>
              </w:rPr>
            </w:pPr>
            <w:r>
              <w:rPr>
                <w:sz w:val="24"/>
                <w:szCs w:val="24"/>
              </w:rPr>
              <w:t>4.3</w:t>
            </w:r>
          </w:p>
        </w:tc>
        <w:tc>
          <w:tcPr>
            <w:tcW w:w="1178" w:type="dxa"/>
          </w:tcPr>
          <w:p w14:paraId="077E893B" w14:textId="4F8EA6E9" w:rsidR="00DE5310" w:rsidRDefault="00DE5310" w:rsidP="00DE5310">
            <w:pPr>
              <w:jc w:val="center"/>
              <w:rPr>
                <w:sz w:val="24"/>
                <w:szCs w:val="24"/>
              </w:rPr>
            </w:pPr>
            <w:r>
              <w:rPr>
                <w:sz w:val="24"/>
                <w:szCs w:val="24"/>
              </w:rPr>
              <w:t>1.2</w:t>
            </w:r>
          </w:p>
        </w:tc>
        <w:tc>
          <w:tcPr>
            <w:tcW w:w="1177" w:type="dxa"/>
          </w:tcPr>
          <w:p w14:paraId="35589DF8" w14:textId="76B39007" w:rsidR="00DE5310" w:rsidRDefault="00DE5310" w:rsidP="00DE5310">
            <w:pPr>
              <w:jc w:val="center"/>
              <w:rPr>
                <w:sz w:val="24"/>
                <w:szCs w:val="24"/>
              </w:rPr>
            </w:pPr>
            <w:r>
              <w:rPr>
                <w:sz w:val="24"/>
                <w:szCs w:val="24"/>
              </w:rPr>
              <w:t>4.9</w:t>
            </w:r>
          </w:p>
        </w:tc>
        <w:tc>
          <w:tcPr>
            <w:tcW w:w="1178" w:type="dxa"/>
          </w:tcPr>
          <w:p w14:paraId="3D2075AB" w14:textId="61A94B96" w:rsidR="00DE5310" w:rsidRDefault="00DE5310" w:rsidP="00DE5310">
            <w:pPr>
              <w:jc w:val="center"/>
              <w:rPr>
                <w:sz w:val="24"/>
                <w:szCs w:val="24"/>
              </w:rPr>
            </w:pPr>
            <w:r>
              <w:rPr>
                <w:sz w:val="24"/>
                <w:szCs w:val="24"/>
              </w:rPr>
              <w:t>0.9</w:t>
            </w:r>
          </w:p>
        </w:tc>
      </w:tr>
      <w:tr w:rsidR="00DE5310" w14:paraId="4F455493" w14:textId="214EE36F" w:rsidTr="00094E31">
        <w:tc>
          <w:tcPr>
            <w:tcW w:w="3154" w:type="dxa"/>
          </w:tcPr>
          <w:p w14:paraId="1E476BFD" w14:textId="4F67801A" w:rsidR="00DE5310" w:rsidRDefault="00DE5310" w:rsidP="00DE5310">
            <w:pPr>
              <w:rPr>
                <w:sz w:val="24"/>
                <w:szCs w:val="24"/>
              </w:rPr>
            </w:pPr>
            <w:r>
              <w:rPr>
                <w:sz w:val="24"/>
                <w:szCs w:val="24"/>
              </w:rPr>
              <w:t>Feature Match</w:t>
            </w:r>
            <w:r w:rsidR="000211C3">
              <w:rPr>
                <w:sz w:val="24"/>
                <w:szCs w:val="24"/>
              </w:rPr>
              <w:t xml:space="preserve"> (CBS)</w:t>
            </w:r>
          </w:p>
        </w:tc>
        <w:tc>
          <w:tcPr>
            <w:tcW w:w="1177" w:type="dxa"/>
          </w:tcPr>
          <w:p w14:paraId="35067FD5" w14:textId="7E0F9B56" w:rsidR="00DE5310" w:rsidRDefault="0063532F" w:rsidP="00DE5310">
            <w:pPr>
              <w:jc w:val="center"/>
              <w:rPr>
                <w:sz w:val="24"/>
                <w:szCs w:val="24"/>
              </w:rPr>
            </w:pPr>
            <w:r>
              <w:rPr>
                <w:sz w:val="24"/>
                <w:szCs w:val="24"/>
              </w:rPr>
              <w:t>68.3</w:t>
            </w:r>
          </w:p>
        </w:tc>
        <w:tc>
          <w:tcPr>
            <w:tcW w:w="1178" w:type="dxa"/>
          </w:tcPr>
          <w:p w14:paraId="293CAC79" w14:textId="718ABE47" w:rsidR="00DE5310" w:rsidRDefault="0063532F" w:rsidP="00DE5310">
            <w:pPr>
              <w:jc w:val="center"/>
              <w:rPr>
                <w:sz w:val="24"/>
                <w:szCs w:val="24"/>
              </w:rPr>
            </w:pPr>
            <w:r>
              <w:rPr>
                <w:sz w:val="24"/>
                <w:szCs w:val="24"/>
              </w:rPr>
              <w:t>25.6</w:t>
            </w:r>
          </w:p>
        </w:tc>
        <w:tc>
          <w:tcPr>
            <w:tcW w:w="1177" w:type="dxa"/>
          </w:tcPr>
          <w:p w14:paraId="5562EDB0" w14:textId="36C59AD3" w:rsidR="00DE5310" w:rsidRDefault="00DE5310" w:rsidP="00DE5310">
            <w:pPr>
              <w:jc w:val="center"/>
              <w:rPr>
                <w:sz w:val="24"/>
                <w:szCs w:val="24"/>
              </w:rPr>
            </w:pPr>
            <w:r>
              <w:rPr>
                <w:sz w:val="24"/>
                <w:szCs w:val="24"/>
              </w:rPr>
              <w:t>95.8</w:t>
            </w:r>
          </w:p>
        </w:tc>
        <w:tc>
          <w:tcPr>
            <w:tcW w:w="1178" w:type="dxa"/>
          </w:tcPr>
          <w:p w14:paraId="6A77E9A5" w14:textId="55D1689E" w:rsidR="00DE5310" w:rsidRDefault="00DE5310" w:rsidP="00DE5310">
            <w:pPr>
              <w:jc w:val="center"/>
              <w:rPr>
                <w:sz w:val="24"/>
                <w:szCs w:val="24"/>
              </w:rPr>
            </w:pPr>
            <w:r>
              <w:rPr>
                <w:sz w:val="24"/>
                <w:szCs w:val="24"/>
              </w:rPr>
              <w:t>24.8</w:t>
            </w:r>
          </w:p>
        </w:tc>
      </w:tr>
      <w:tr w:rsidR="00DE5310" w14:paraId="3FAF2505" w14:textId="154B545B" w:rsidTr="00094E31">
        <w:tc>
          <w:tcPr>
            <w:tcW w:w="3154" w:type="dxa"/>
          </w:tcPr>
          <w:p w14:paraId="31CA6ADD" w14:textId="3204FA42" w:rsidR="00DE5310" w:rsidRDefault="00DE5310" w:rsidP="001666A6">
            <w:pPr>
              <w:rPr>
                <w:sz w:val="24"/>
                <w:szCs w:val="24"/>
              </w:rPr>
            </w:pPr>
            <w:r>
              <w:rPr>
                <w:sz w:val="24"/>
                <w:szCs w:val="24"/>
              </w:rPr>
              <w:t>Rotations</w:t>
            </w:r>
            <w:r w:rsidR="000211C3">
              <w:rPr>
                <w:sz w:val="24"/>
                <w:szCs w:val="24"/>
              </w:rPr>
              <w:t xml:space="preserve"> (CBS)</w:t>
            </w:r>
          </w:p>
        </w:tc>
        <w:tc>
          <w:tcPr>
            <w:tcW w:w="1177" w:type="dxa"/>
          </w:tcPr>
          <w:p w14:paraId="3D72637F" w14:textId="51877FEB" w:rsidR="00DE5310" w:rsidRDefault="0063532F" w:rsidP="00DE5310">
            <w:pPr>
              <w:jc w:val="center"/>
              <w:rPr>
                <w:sz w:val="24"/>
                <w:szCs w:val="24"/>
              </w:rPr>
            </w:pPr>
            <w:r>
              <w:rPr>
                <w:sz w:val="24"/>
                <w:szCs w:val="24"/>
              </w:rPr>
              <w:t>32.4</w:t>
            </w:r>
          </w:p>
        </w:tc>
        <w:tc>
          <w:tcPr>
            <w:tcW w:w="1178" w:type="dxa"/>
          </w:tcPr>
          <w:p w14:paraId="0C25B79E" w14:textId="6CFFD8B9" w:rsidR="00DE5310" w:rsidRDefault="0063532F" w:rsidP="00DE5310">
            <w:pPr>
              <w:jc w:val="center"/>
              <w:rPr>
                <w:sz w:val="24"/>
                <w:szCs w:val="24"/>
              </w:rPr>
            </w:pPr>
            <w:r>
              <w:rPr>
                <w:sz w:val="24"/>
                <w:szCs w:val="24"/>
              </w:rPr>
              <w:t>26.1</w:t>
            </w:r>
          </w:p>
        </w:tc>
        <w:tc>
          <w:tcPr>
            <w:tcW w:w="1177" w:type="dxa"/>
          </w:tcPr>
          <w:p w14:paraId="685FD65A" w14:textId="5DA758AD" w:rsidR="00DE5310" w:rsidRDefault="00DE5310" w:rsidP="00DE5310">
            <w:pPr>
              <w:jc w:val="center"/>
              <w:rPr>
                <w:sz w:val="24"/>
                <w:szCs w:val="24"/>
              </w:rPr>
            </w:pPr>
            <w:r>
              <w:rPr>
                <w:sz w:val="24"/>
                <w:szCs w:val="24"/>
              </w:rPr>
              <w:t>62.4</w:t>
            </w:r>
          </w:p>
        </w:tc>
        <w:tc>
          <w:tcPr>
            <w:tcW w:w="1178" w:type="dxa"/>
          </w:tcPr>
          <w:p w14:paraId="05EFF2BD" w14:textId="7801D889" w:rsidR="00DE5310" w:rsidRDefault="00DE5310" w:rsidP="00DE5310">
            <w:pPr>
              <w:jc w:val="center"/>
              <w:rPr>
                <w:sz w:val="24"/>
                <w:szCs w:val="24"/>
              </w:rPr>
            </w:pPr>
            <w:r>
              <w:rPr>
                <w:sz w:val="24"/>
                <w:szCs w:val="24"/>
              </w:rPr>
              <w:t>28.6</w:t>
            </w:r>
          </w:p>
        </w:tc>
      </w:tr>
      <w:tr w:rsidR="00DE5310" w14:paraId="716B6540" w14:textId="614001AB" w:rsidTr="00094E31">
        <w:tc>
          <w:tcPr>
            <w:tcW w:w="3154" w:type="dxa"/>
          </w:tcPr>
          <w:p w14:paraId="1BBC45AD" w14:textId="47148358" w:rsidR="00DE5310" w:rsidRDefault="00DE5310" w:rsidP="001666A6">
            <w:pPr>
              <w:rPr>
                <w:sz w:val="24"/>
                <w:szCs w:val="24"/>
              </w:rPr>
            </w:pPr>
            <w:r>
              <w:rPr>
                <w:sz w:val="24"/>
                <w:szCs w:val="24"/>
              </w:rPr>
              <w:t>Polygons</w:t>
            </w:r>
            <w:r w:rsidR="000211C3">
              <w:rPr>
                <w:sz w:val="24"/>
                <w:szCs w:val="24"/>
              </w:rPr>
              <w:t xml:space="preserve"> (CBS)</w:t>
            </w:r>
          </w:p>
        </w:tc>
        <w:tc>
          <w:tcPr>
            <w:tcW w:w="1177" w:type="dxa"/>
          </w:tcPr>
          <w:p w14:paraId="20C9C3AF" w14:textId="66D96C74" w:rsidR="00DE5310" w:rsidRDefault="0063532F" w:rsidP="00DE5310">
            <w:pPr>
              <w:jc w:val="center"/>
              <w:rPr>
                <w:sz w:val="24"/>
                <w:szCs w:val="24"/>
              </w:rPr>
            </w:pPr>
            <w:r>
              <w:rPr>
                <w:sz w:val="24"/>
                <w:szCs w:val="24"/>
              </w:rPr>
              <w:t>17.7</w:t>
            </w:r>
          </w:p>
        </w:tc>
        <w:tc>
          <w:tcPr>
            <w:tcW w:w="1178" w:type="dxa"/>
          </w:tcPr>
          <w:p w14:paraId="4623CBA7" w14:textId="0A4C869D" w:rsidR="00DE5310" w:rsidRDefault="0063532F" w:rsidP="00DE5310">
            <w:pPr>
              <w:jc w:val="center"/>
              <w:rPr>
                <w:sz w:val="24"/>
                <w:szCs w:val="24"/>
              </w:rPr>
            </w:pPr>
            <w:r>
              <w:rPr>
                <w:sz w:val="24"/>
                <w:szCs w:val="24"/>
              </w:rPr>
              <w:t>16.8</w:t>
            </w:r>
          </w:p>
        </w:tc>
        <w:tc>
          <w:tcPr>
            <w:tcW w:w="1177" w:type="dxa"/>
          </w:tcPr>
          <w:p w14:paraId="7764CF23" w14:textId="79DCEAFD" w:rsidR="00DE5310" w:rsidRDefault="00DE5310" w:rsidP="00DE5310">
            <w:pPr>
              <w:jc w:val="center"/>
              <w:rPr>
                <w:sz w:val="24"/>
                <w:szCs w:val="24"/>
              </w:rPr>
            </w:pPr>
            <w:r>
              <w:rPr>
                <w:sz w:val="24"/>
                <w:szCs w:val="24"/>
              </w:rPr>
              <w:t>32.4</w:t>
            </w:r>
          </w:p>
        </w:tc>
        <w:tc>
          <w:tcPr>
            <w:tcW w:w="1178" w:type="dxa"/>
          </w:tcPr>
          <w:p w14:paraId="6F8CE21F" w14:textId="2B2FE96B" w:rsidR="00DE5310" w:rsidRDefault="00DE5310" w:rsidP="00DE5310">
            <w:pPr>
              <w:jc w:val="center"/>
              <w:rPr>
                <w:sz w:val="24"/>
                <w:szCs w:val="24"/>
              </w:rPr>
            </w:pPr>
            <w:r>
              <w:rPr>
                <w:sz w:val="24"/>
                <w:szCs w:val="24"/>
              </w:rPr>
              <w:t>19.9</w:t>
            </w:r>
          </w:p>
        </w:tc>
      </w:tr>
      <w:tr w:rsidR="00DE5310" w14:paraId="2037464D" w14:textId="0ACBB9C6" w:rsidTr="00094E31">
        <w:tc>
          <w:tcPr>
            <w:tcW w:w="3154" w:type="dxa"/>
          </w:tcPr>
          <w:p w14:paraId="4372B9A4" w14:textId="02AEEC87" w:rsidR="00DE5310" w:rsidRDefault="00DE5310" w:rsidP="001666A6">
            <w:pPr>
              <w:rPr>
                <w:sz w:val="24"/>
                <w:szCs w:val="24"/>
              </w:rPr>
            </w:pPr>
            <w:r>
              <w:rPr>
                <w:sz w:val="24"/>
                <w:szCs w:val="24"/>
              </w:rPr>
              <w:lastRenderedPageBreak/>
              <w:t>Monkey Ladder</w:t>
            </w:r>
            <w:r w:rsidR="000211C3">
              <w:rPr>
                <w:sz w:val="24"/>
                <w:szCs w:val="24"/>
              </w:rPr>
              <w:t xml:space="preserve"> (CBS)</w:t>
            </w:r>
          </w:p>
        </w:tc>
        <w:tc>
          <w:tcPr>
            <w:tcW w:w="1177" w:type="dxa"/>
          </w:tcPr>
          <w:p w14:paraId="2348930F" w14:textId="389E5AA9" w:rsidR="00DE5310" w:rsidRDefault="00DE5310" w:rsidP="00DE5310">
            <w:pPr>
              <w:jc w:val="center"/>
              <w:rPr>
                <w:sz w:val="24"/>
                <w:szCs w:val="24"/>
              </w:rPr>
            </w:pPr>
            <w:r>
              <w:rPr>
                <w:sz w:val="24"/>
                <w:szCs w:val="24"/>
              </w:rPr>
              <w:t>5.7</w:t>
            </w:r>
          </w:p>
        </w:tc>
        <w:tc>
          <w:tcPr>
            <w:tcW w:w="1178" w:type="dxa"/>
          </w:tcPr>
          <w:p w14:paraId="0C977ED5" w14:textId="6644E2A2" w:rsidR="00DE5310" w:rsidRDefault="0063532F" w:rsidP="00DE5310">
            <w:pPr>
              <w:jc w:val="center"/>
              <w:rPr>
                <w:sz w:val="24"/>
                <w:szCs w:val="24"/>
              </w:rPr>
            </w:pPr>
            <w:r>
              <w:rPr>
                <w:sz w:val="24"/>
                <w:szCs w:val="24"/>
              </w:rPr>
              <w:t>1.8</w:t>
            </w:r>
          </w:p>
        </w:tc>
        <w:tc>
          <w:tcPr>
            <w:tcW w:w="1177" w:type="dxa"/>
          </w:tcPr>
          <w:p w14:paraId="323E6F0E" w14:textId="681A6AEF" w:rsidR="00DE5310" w:rsidRDefault="00DE5310" w:rsidP="00DE5310">
            <w:pPr>
              <w:jc w:val="center"/>
              <w:rPr>
                <w:sz w:val="24"/>
                <w:szCs w:val="24"/>
              </w:rPr>
            </w:pPr>
            <w:r>
              <w:rPr>
                <w:sz w:val="24"/>
                <w:szCs w:val="24"/>
              </w:rPr>
              <w:t>6.6</w:t>
            </w:r>
          </w:p>
        </w:tc>
        <w:tc>
          <w:tcPr>
            <w:tcW w:w="1178" w:type="dxa"/>
          </w:tcPr>
          <w:p w14:paraId="44A293CE" w14:textId="58855473" w:rsidR="00DE5310" w:rsidRDefault="00DE5310" w:rsidP="00DE5310">
            <w:pPr>
              <w:jc w:val="center"/>
              <w:rPr>
                <w:sz w:val="24"/>
                <w:szCs w:val="24"/>
              </w:rPr>
            </w:pPr>
            <w:r>
              <w:rPr>
                <w:sz w:val="24"/>
                <w:szCs w:val="24"/>
              </w:rPr>
              <w:t>1.3</w:t>
            </w:r>
          </w:p>
        </w:tc>
      </w:tr>
    </w:tbl>
    <w:p w14:paraId="2A6E33EB" w14:textId="77777777" w:rsidR="00A20BF6" w:rsidRDefault="00A20BF6" w:rsidP="001666A6">
      <w:pPr>
        <w:ind w:firstLine="567"/>
        <w:rPr>
          <w:sz w:val="24"/>
          <w:szCs w:val="24"/>
        </w:rPr>
      </w:pPr>
    </w:p>
    <w:p w14:paraId="34FC7315" w14:textId="4D1B85E6" w:rsidR="007F28D0" w:rsidRDefault="007F28D0" w:rsidP="00BD0160">
      <w:pPr>
        <w:ind w:firstLine="567"/>
        <w:rPr>
          <w:sz w:val="24"/>
          <w:szCs w:val="24"/>
        </w:rPr>
      </w:pPr>
      <w:r>
        <w:rPr>
          <w:sz w:val="24"/>
          <w:szCs w:val="24"/>
        </w:rPr>
        <w:t xml:space="preserve">A </w:t>
      </w:r>
      <w:r w:rsidR="0034436C">
        <w:rPr>
          <w:sz w:val="24"/>
          <w:szCs w:val="24"/>
        </w:rPr>
        <w:t xml:space="preserve">step-wise </w:t>
      </w:r>
      <w:r>
        <w:rPr>
          <w:sz w:val="24"/>
          <w:szCs w:val="24"/>
        </w:rPr>
        <w:t xml:space="preserve">multiple regression analysis showed that </w:t>
      </w:r>
      <w:proofErr w:type="spellStart"/>
      <w:r>
        <w:rPr>
          <w:sz w:val="24"/>
          <w:szCs w:val="24"/>
        </w:rPr>
        <w:t>MoCA</w:t>
      </w:r>
      <w:proofErr w:type="spellEnd"/>
      <w:r>
        <w:rPr>
          <w:sz w:val="24"/>
          <w:szCs w:val="24"/>
        </w:rPr>
        <w:t xml:space="preserve"> scores </w:t>
      </w:r>
      <w:r w:rsidR="002B4AD1">
        <w:rPr>
          <w:sz w:val="24"/>
          <w:szCs w:val="24"/>
        </w:rPr>
        <w:t>were</w:t>
      </w:r>
      <w:r>
        <w:rPr>
          <w:sz w:val="24"/>
          <w:szCs w:val="24"/>
        </w:rPr>
        <w:t xml:space="preserve"> best predicted by two</w:t>
      </w:r>
      <w:r w:rsidR="00B70012">
        <w:rPr>
          <w:sz w:val="24"/>
          <w:szCs w:val="24"/>
        </w:rPr>
        <w:t xml:space="preserve"> CBS</w:t>
      </w:r>
      <w:r>
        <w:rPr>
          <w:sz w:val="24"/>
          <w:szCs w:val="24"/>
        </w:rPr>
        <w:t xml:space="preserve"> tests: Feature Match and Odd One Out, R</w:t>
      </w:r>
      <w:r w:rsidRPr="007F28D0">
        <w:rPr>
          <w:sz w:val="24"/>
          <w:szCs w:val="24"/>
          <w:vertAlign w:val="superscript"/>
        </w:rPr>
        <w:t>2</w:t>
      </w:r>
      <w:r>
        <w:rPr>
          <w:sz w:val="24"/>
          <w:szCs w:val="24"/>
        </w:rPr>
        <w:t>=0.65. Age was included as a factor, but did not significantly predict any variance over and above the tests</w:t>
      </w:r>
      <w:r w:rsidR="002B4AD1">
        <w:rPr>
          <w:sz w:val="24"/>
          <w:szCs w:val="24"/>
        </w:rPr>
        <w:t xml:space="preserve"> themselves</w:t>
      </w:r>
      <w:r>
        <w:rPr>
          <w:sz w:val="24"/>
          <w:szCs w:val="24"/>
        </w:rPr>
        <w:t xml:space="preserve">. On its own, age predicted 22% of the variance in </w:t>
      </w:r>
      <w:proofErr w:type="spellStart"/>
      <w:r>
        <w:rPr>
          <w:sz w:val="24"/>
          <w:szCs w:val="24"/>
        </w:rPr>
        <w:t>MoCA</w:t>
      </w:r>
      <w:proofErr w:type="spellEnd"/>
      <w:r>
        <w:rPr>
          <w:sz w:val="24"/>
          <w:szCs w:val="24"/>
        </w:rPr>
        <w:t xml:space="preserve"> scores (R</w:t>
      </w:r>
      <w:r w:rsidRPr="007F28D0">
        <w:rPr>
          <w:sz w:val="24"/>
          <w:szCs w:val="24"/>
          <w:vertAlign w:val="superscript"/>
        </w:rPr>
        <w:t>2</w:t>
      </w:r>
      <w:r>
        <w:rPr>
          <w:sz w:val="24"/>
          <w:szCs w:val="24"/>
        </w:rPr>
        <w:t>=0.22).</w:t>
      </w:r>
      <w:r w:rsidR="00094E31" w:rsidRPr="00094E31">
        <w:rPr>
          <w:sz w:val="24"/>
          <w:szCs w:val="24"/>
        </w:rPr>
        <w:t xml:space="preserve"> </w:t>
      </w:r>
      <w:r w:rsidR="00094E31">
        <w:rPr>
          <w:sz w:val="24"/>
          <w:szCs w:val="24"/>
        </w:rPr>
        <w:t xml:space="preserve">A </w:t>
      </w:r>
      <w:r w:rsidR="00B70012">
        <w:rPr>
          <w:sz w:val="24"/>
          <w:szCs w:val="24"/>
        </w:rPr>
        <w:t>step-wise multiple</w:t>
      </w:r>
      <w:r w:rsidR="00E53396">
        <w:rPr>
          <w:sz w:val="24"/>
          <w:szCs w:val="24"/>
        </w:rPr>
        <w:t xml:space="preserve"> </w:t>
      </w:r>
      <w:r w:rsidR="00094E31">
        <w:rPr>
          <w:sz w:val="24"/>
          <w:szCs w:val="24"/>
        </w:rPr>
        <w:t>regression performed on MMSE scores</w:t>
      </w:r>
      <w:r w:rsidR="00BD0160">
        <w:rPr>
          <w:sz w:val="24"/>
          <w:szCs w:val="24"/>
        </w:rPr>
        <w:t xml:space="preserve"> showed that</w:t>
      </w:r>
      <w:r w:rsidR="00094E31">
        <w:rPr>
          <w:sz w:val="24"/>
          <w:szCs w:val="24"/>
        </w:rPr>
        <w:t xml:space="preserve"> Feature Match and Grammatical Reasoning best predicted MMSE scores and accounted for 38%</w:t>
      </w:r>
      <w:ins w:id="64" w:author="Avital Sternin" w:date="2018-08-27T10:00:00Z">
        <w:r w:rsidR="00A55237">
          <w:rPr>
            <w:sz w:val="24"/>
            <w:szCs w:val="24"/>
          </w:rPr>
          <w:t xml:space="preserve"> (R</w:t>
        </w:r>
        <w:r w:rsidR="00A55237" w:rsidRPr="007F28D0">
          <w:rPr>
            <w:sz w:val="24"/>
            <w:szCs w:val="24"/>
            <w:vertAlign w:val="superscript"/>
          </w:rPr>
          <w:t>2</w:t>
        </w:r>
        <w:r w:rsidR="00A55237">
          <w:rPr>
            <w:sz w:val="24"/>
            <w:szCs w:val="24"/>
          </w:rPr>
          <w:t>=0.38)</w:t>
        </w:r>
      </w:ins>
      <w:r w:rsidR="00094E31">
        <w:rPr>
          <w:sz w:val="24"/>
          <w:szCs w:val="24"/>
        </w:rPr>
        <w:t xml:space="preserve"> of the variance. Age was included in this regression but did not explain a significant amount of variance over and above the task scores. On its own, age accounted for 8%</w:t>
      </w:r>
      <w:ins w:id="65" w:author="Avital Sternin" w:date="2018-08-27T10:03:00Z">
        <w:r w:rsidR="00A55237">
          <w:rPr>
            <w:sz w:val="24"/>
            <w:szCs w:val="24"/>
          </w:rPr>
          <w:t xml:space="preserve"> (R</w:t>
        </w:r>
        <w:r w:rsidR="00A55237" w:rsidRPr="007F28D0">
          <w:rPr>
            <w:sz w:val="24"/>
            <w:szCs w:val="24"/>
            <w:vertAlign w:val="superscript"/>
          </w:rPr>
          <w:t>2</w:t>
        </w:r>
        <w:r w:rsidR="00A55237">
          <w:rPr>
            <w:sz w:val="24"/>
            <w:szCs w:val="24"/>
          </w:rPr>
          <w:t>=0.08)</w:t>
        </w:r>
      </w:ins>
      <w:r w:rsidR="00094E31">
        <w:rPr>
          <w:sz w:val="24"/>
          <w:szCs w:val="24"/>
        </w:rPr>
        <w:t xml:space="preserve"> of the variance in MMSE scores.</w:t>
      </w:r>
    </w:p>
    <w:p w14:paraId="0862AFE8" w14:textId="6D723DA2" w:rsidR="004F4202" w:rsidRDefault="004F4202" w:rsidP="00BD0160">
      <w:pPr>
        <w:ind w:firstLine="567"/>
        <w:rPr>
          <w:sz w:val="24"/>
          <w:szCs w:val="24"/>
        </w:rPr>
      </w:pPr>
      <w:r>
        <w:rPr>
          <w:sz w:val="24"/>
          <w:szCs w:val="24"/>
        </w:rPr>
        <w:t xml:space="preserve">To determine whether level of education was related to MMSE or </w:t>
      </w:r>
      <w:proofErr w:type="spellStart"/>
      <w:r>
        <w:rPr>
          <w:sz w:val="24"/>
          <w:szCs w:val="24"/>
        </w:rPr>
        <w:t>MoCA</w:t>
      </w:r>
      <w:proofErr w:type="spellEnd"/>
      <w:r>
        <w:rPr>
          <w:sz w:val="24"/>
          <w:szCs w:val="24"/>
        </w:rPr>
        <w:t xml:space="preserve"> scores, a third regres</w:t>
      </w:r>
      <w:r w:rsidR="004C0581">
        <w:rPr>
          <w:sz w:val="24"/>
          <w:szCs w:val="24"/>
        </w:rPr>
        <w:t>sion was performed</w:t>
      </w:r>
      <w:r>
        <w:rPr>
          <w:sz w:val="24"/>
          <w:szCs w:val="24"/>
        </w:rPr>
        <w:t xml:space="preserve">. The results showed that level of education did not explain a significant amount of variance in MMSE </w:t>
      </w:r>
      <w:r w:rsidR="00335A31">
        <w:rPr>
          <w:sz w:val="24"/>
          <w:szCs w:val="24"/>
        </w:rPr>
        <w:t>or</w:t>
      </w:r>
      <w:r>
        <w:rPr>
          <w:sz w:val="24"/>
          <w:szCs w:val="24"/>
        </w:rPr>
        <w:t xml:space="preserve"> </w:t>
      </w:r>
      <w:proofErr w:type="spellStart"/>
      <w:r>
        <w:rPr>
          <w:sz w:val="24"/>
          <w:szCs w:val="24"/>
        </w:rPr>
        <w:t>MoCA</w:t>
      </w:r>
      <w:proofErr w:type="spellEnd"/>
      <w:r>
        <w:rPr>
          <w:sz w:val="24"/>
          <w:szCs w:val="24"/>
        </w:rPr>
        <w:t xml:space="preserve"> scores. This is likely due to the high level of education in </w:t>
      </w:r>
      <w:r w:rsidR="003A3286">
        <w:rPr>
          <w:sz w:val="24"/>
          <w:szCs w:val="24"/>
        </w:rPr>
        <w:t xml:space="preserve">the sample and may account for the ceiling effect seen in MMSE scores (see Figure 1). </w:t>
      </w:r>
    </w:p>
    <w:p w14:paraId="65E83176" w14:textId="5C432EB3" w:rsidR="007F28D0" w:rsidRPr="00D84897" w:rsidRDefault="007F28D0" w:rsidP="007F28D0">
      <w:pPr>
        <w:ind w:firstLine="567"/>
        <w:rPr>
          <w:sz w:val="24"/>
          <w:szCs w:val="24"/>
        </w:rPr>
      </w:pPr>
      <w:r>
        <w:rPr>
          <w:sz w:val="24"/>
          <w:szCs w:val="24"/>
        </w:rPr>
        <w:t xml:space="preserve">Participant scores </w:t>
      </w:r>
      <w:r w:rsidR="003E5762">
        <w:rPr>
          <w:sz w:val="24"/>
          <w:szCs w:val="24"/>
        </w:rPr>
        <w:t>w</w:t>
      </w:r>
      <w:r w:rsidR="002B54EF">
        <w:rPr>
          <w:sz w:val="24"/>
          <w:szCs w:val="24"/>
        </w:rPr>
        <w:t>ere</w:t>
      </w:r>
      <w:r>
        <w:rPr>
          <w:sz w:val="24"/>
          <w:szCs w:val="24"/>
        </w:rPr>
        <w:t xml:space="preserve"> </w:t>
      </w:r>
      <w:del w:id="66" w:author="Avital Sternin" w:date="2018-08-27T11:10:00Z">
        <w:r w:rsidDel="007F273D">
          <w:rPr>
            <w:sz w:val="24"/>
            <w:szCs w:val="24"/>
          </w:rPr>
          <w:delText>then</w:delText>
        </w:r>
        <w:r w:rsidR="002B54EF" w:rsidDel="007F273D">
          <w:rPr>
            <w:sz w:val="24"/>
            <w:szCs w:val="24"/>
          </w:rPr>
          <w:delText xml:space="preserve"> </w:delText>
        </w:r>
      </w:del>
      <w:r w:rsidR="002B54EF">
        <w:rPr>
          <w:sz w:val="24"/>
          <w:szCs w:val="24"/>
        </w:rPr>
        <w:t xml:space="preserve">split into three categories </w:t>
      </w:r>
      <w:r w:rsidR="003E5762">
        <w:rPr>
          <w:sz w:val="24"/>
          <w:szCs w:val="24"/>
        </w:rPr>
        <w:t xml:space="preserve">based on </w:t>
      </w:r>
      <w:proofErr w:type="spellStart"/>
      <w:r w:rsidR="003E5762">
        <w:rPr>
          <w:sz w:val="24"/>
          <w:szCs w:val="24"/>
        </w:rPr>
        <w:t>MoCA</w:t>
      </w:r>
      <w:proofErr w:type="spellEnd"/>
      <w:r w:rsidR="003E5762">
        <w:rPr>
          <w:sz w:val="24"/>
          <w:szCs w:val="24"/>
        </w:rPr>
        <w:t xml:space="preserve"> scores</w:t>
      </w:r>
      <w:r w:rsidR="008A4F56">
        <w:rPr>
          <w:sz w:val="24"/>
          <w:szCs w:val="24"/>
        </w:rPr>
        <w:t xml:space="preserve"> (</w:t>
      </w:r>
      <w:r w:rsidR="00E852A7">
        <w:rPr>
          <w:sz w:val="24"/>
          <w:szCs w:val="24"/>
        </w:rPr>
        <w:t>See Figure 1</w:t>
      </w:r>
      <w:r w:rsidR="008A4F56">
        <w:rPr>
          <w:sz w:val="24"/>
          <w:szCs w:val="24"/>
        </w:rPr>
        <w:t>)</w:t>
      </w:r>
      <w:r w:rsidR="002B54EF">
        <w:rPr>
          <w:sz w:val="24"/>
          <w:szCs w:val="24"/>
        </w:rPr>
        <w:t xml:space="preserve">: unimpaired (n=25)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≥26</w:t>
      </w:r>
      <w:r w:rsidR="002B54EF">
        <w:rPr>
          <w:sz w:val="24"/>
          <w:szCs w:val="24"/>
        </w:rPr>
        <w:t xml:space="preserve">, borderline cognitive impairment (n=14) </w:t>
      </w:r>
      <w:proofErr w:type="spellStart"/>
      <w:r w:rsidR="002B54EF">
        <w:rPr>
          <w:sz w:val="24"/>
          <w:szCs w:val="24"/>
        </w:rPr>
        <w:t>MoCA</w:t>
      </w:r>
      <w:proofErr w:type="spellEnd"/>
      <w:r w:rsidR="002B54EF">
        <w:rPr>
          <w:sz w:val="24"/>
          <w:szCs w:val="24"/>
        </w:rPr>
        <w:t xml:space="preserve"> score 23-25, and impaired (n=12)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w:t>
      </w:r>
      <w:r w:rsidR="002B54EF">
        <w:rPr>
          <w:sz w:val="24"/>
          <w:szCs w:val="24"/>
        </w:rPr>
        <w:t xml:space="preserve"> 22</w:t>
      </w:r>
      <w:r w:rsidR="00F65175">
        <w:rPr>
          <w:sz w:val="24"/>
          <w:szCs w:val="24"/>
        </w:rPr>
        <w:t xml:space="preserve">. </w:t>
      </w:r>
      <w:r w:rsidR="002B54EF">
        <w:rPr>
          <w:sz w:val="24"/>
          <w:szCs w:val="24"/>
        </w:rPr>
        <w:t xml:space="preserve">The lower threshold of 22 was chosen based on an average of recommended thresholds from </w:t>
      </w:r>
      <w:r w:rsidR="002B4AD1">
        <w:rPr>
          <w:sz w:val="24"/>
          <w:szCs w:val="24"/>
        </w:rPr>
        <w:t xml:space="preserve">the </w:t>
      </w:r>
      <w:r w:rsidR="002B54EF">
        <w:rPr>
          <w:sz w:val="24"/>
          <w:szCs w:val="24"/>
        </w:rPr>
        <w:t>previous literature</w:t>
      </w:r>
      <w:r w:rsidR="005B689D">
        <w:rPr>
          <w:sz w:val="24"/>
          <w:szCs w:val="24"/>
        </w:rPr>
        <w:t xml:space="preserve"> </w:t>
      </w:r>
      <w:r w:rsidR="002B54EF">
        <w:rPr>
          <w:sz w:val="24"/>
          <w:szCs w:val="24"/>
        </w:rPr>
        <w:fldChar w:fldCharType="begin" w:fldLock="1"/>
      </w:r>
      <w:r w:rsidR="00D96A08">
        <w:rPr>
          <w:sz w:val="24"/>
          <w:szCs w:val="24"/>
        </w:rPr>
        <w:instrText xml:space="preserve">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"id" : "ITEM-2", "itemData" : { "DOI" : "10.1080/13825585.2015.1041449", "ISBN" : "1382-5585", "ISSN" : "1382-5585", "PMID" : "25942388", "abstract" : "The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(\u226412\u00a0Years, 13-15, \u226516\u00a0Years).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 "author" : [ { "dropping-particle" : "", "family" : "Malek-Ahmadi", "given" : "Michael", "non-dropping-particle" : "", "parse-names" : false, "suffix" : "" }, { "dropping-particle" : "", "family" : "Powell", "given" : "Jessica J.", "non-dropping-particle" : "", "parse-names" : false, "suffix" : "" }, { "dropping-particle" : "", "family" : "Belden", "given" : "Christine M.", "non-dropping-particle" : "", "parse-names" : false, "suffix" : "" }, { "dropping-particle" : "", "family" : "O\u2019Connor", "given" : "Kathy", "non-dropping-particle" : "", "parse-names" : false, "suffix" : "" }, { "dropping-particle" : "", "family" : "Evans", "given" : "Linda", "non-dropping-particle" : "", "parse-names" : false, "suffix" : "" }, { "dropping-particle" : "", "family" : "Coon", "given" : "David W.", "non-dropping-particle" : "", "parse-names" : false, "suffix" : "" }, { "dropping-particle" : "", "family" : "Nieri", "given" : "Walter", "non-dropping-particle" : "", "parse-names" : false, "suffix" : "" } ], "container-title" : "Aging, Neuropsychology, and Cognition", "id" : "ITEM-2", "issue" : "6", "issued" : { "date-parts" : [ [ "2015" ] ] }, "page" : "755-761", "publisher" : "Routledge", "title" : "Age- and education-adjusted normative data for the Montreal Cognitive Assessment (MoCA) in older adults age 70\u201399", "type" : "article-journal", "volume" : "22" }, "uris" : [ "http://www.mendeley.com/documents/?uuid=15fe0be0-695a-4d26-88a0-e8dafc6553f7" ] }, { "id" : "ITEM-3", "itemData" : { "DOI" : "10.1159/000323867", "ISBN" : "1420-8008", "ISSN" : "14208008", "PMID" : "21282950", "abstract" : "&lt;i&gt;Aims:&lt;/i&gt;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 "author" : [ { "dropping-particle" : "", "family" : "Damian", "given" : "Anne M.", "non-dropping-particle" : "", "parse-names" : false, "suffix" : "" }, { "dropping-particle" : "", "family" : "Jacobson", "given" : "Sandra A.", "non-dropping-particle" : "", "parse-names" : false, "suffix" : "" }, { "dropping-particle" : "", "family" : "Hentz", "given" : "Joseph G.", "non-dropping-particle" : "", "parse-names" : false, "suffix" : "" }, { "dropping-particle" : "", "family" : "Belden", "given" : "Christine M.", "non-dropping-particle" : "", "parse-names" : false, "suffix" : "" }, { "dropping-particle" : "", "family" : "Shill", "given" : "Holly A.", "non-dropping-particle" </w:instrText>
      </w:r>
      <w:r w:rsidR="00D96A08" w:rsidRPr="00F03CBB">
        <w:rPr>
          <w:sz w:val="24"/>
          <w:szCs w:val="24"/>
          <w:lang w:val="da-DK"/>
        </w:rPr>
        <w:instrText>: "", "parse-names" : false, "suffix" : "" }, { "dropping-particle" : "", "family" : "Sabbagh", "given" : "Marwan N.", "non-dropping-particle" : "", "parse-names" : false, "suffix" : "" }, { "dropping-particle" : "", "family" : "Caviness", "given" : "John N.", "non-dropping-particle" : "", "parse-names" : false, "suffix" : "" }, { "dropping-particle" : "", "family" : "Adler", "given" : "Charles H.", "non-dropping-particle" : "", "parse-names" : false, "suffix" : "" } ], "container-title" : "Dementia and Geriatric Cognitive Disorders", "id" : "ITEM-3", "issue" : "2", "issued" : { "date-parts" : [ [ "2011" ] ] }, "page" : "126-131", "title" : "The montreal cognitive assessment and the mini-mental state examination as screening instruments for cognitive impairment: Item analyses and threshold scores", "type" : "article-journal", "volume" : "31" }, "uris" : [ "http://www.mendeley.com/documents/?uuid=37d2764f-022d-4334-988b-8950b5a810f8" ] } ], "mendeley" : { "formattedCitation" : "(Damian et al., 2011; Gluhm et al., 2013; Malek-Ahmadi et al., 2015)", "manualFormatting" : "(e.g. Damian et al., 2011; Gluhm et al., 2013; Malek-Ahmadi et al., 2015)", "plainTextFormattedCitation" : "(Damian et al., 2011; Gluhm et al., 2013; Malek-Ahmadi et al., 2015)", "previouslyFormattedCitation" : "(Damian et al., 2011; Gluhm et al., 2013; Malek-Ahmadi et al., 2015)" }, "properties" : { "noteIndex" : 0 }, "schema" : "https://github.com/citation-style-language/schema/raw/master/csl-citation.json" }</w:instrText>
      </w:r>
      <w:r w:rsidR="002B54EF">
        <w:rPr>
          <w:sz w:val="24"/>
          <w:szCs w:val="24"/>
        </w:rPr>
        <w:fldChar w:fldCharType="separate"/>
      </w:r>
      <w:r w:rsidR="002B54EF" w:rsidRPr="00F03CBB">
        <w:rPr>
          <w:noProof/>
          <w:sz w:val="24"/>
          <w:szCs w:val="24"/>
          <w:lang w:val="da-DK"/>
        </w:rPr>
        <w:t>(e.g. Damian et al., 2011; Gluhm et al., 2013; Malek-Ahmadi et al., 2015)</w:t>
      </w:r>
      <w:r w:rsidR="002B54EF">
        <w:rPr>
          <w:sz w:val="24"/>
          <w:szCs w:val="24"/>
        </w:rPr>
        <w:fldChar w:fldCharType="end"/>
      </w:r>
      <w:r w:rsidR="002B54EF" w:rsidRPr="00F03CBB">
        <w:rPr>
          <w:sz w:val="24"/>
          <w:szCs w:val="24"/>
          <w:lang w:val="da-DK"/>
        </w:rPr>
        <w:t xml:space="preserve">. </w:t>
      </w:r>
      <w:r w:rsidR="00335A31" w:rsidRPr="00D84897">
        <w:rPr>
          <w:sz w:val="24"/>
          <w:szCs w:val="24"/>
        </w:rPr>
        <w:t xml:space="preserve">This analysis was not performed on MMSE </w:t>
      </w:r>
      <w:r w:rsidR="004C0581">
        <w:rPr>
          <w:sz w:val="24"/>
          <w:szCs w:val="24"/>
        </w:rPr>
        <w:t>results</w:t>
      </w:r>
      <w:r w:rsidR="00335A31" w:rsidRPr="00D84897">
        <w:rPr>
          <w:sz w:val="24"/>
          <w:szCs w:val="24"/>
        </w:rPr>
        <w:t xml:space="preserve"> due to the </w:t>
      </w:r>
      <w:r w:rsidR="00D84897">
        <w:rPr>
          <w:sz w:val="24"/>
          <w:szCs w:val="24"/>
        </w:rPr>
        <w:t xml:space="preserve">ceiling effect seen in these scores. </w:t>
      </w:r>
    </w:p>
    <w:p w14:paraId="45B5DFB5" w14:textId="055F80BA" w:rsidR="00526573" w:rsidRDefault="00526573" w:rsidP="007F28D0">
      <w:pPr>
        <w:ind w:firstLine="567"/>
        <w:rPr>
          <w:sz w:val="24"/>
          <w:szCs w:val="24"/>
        </w:rPr>
      </w:pPr>
      <w:r>
        <w:rPr>
          <w:sz w:val="24"/>
          <w:szCs w:val="24"/>
        </w:rPr>
        <w:t xml:space="preserve">*** FIGURE ONE </w:t>
      </w:r>
      <w:r w:rsidR="002B4AD1">
        <w:rPr>
          <w:sz w:val="24"/>
          <w:szCs w:val="24"/>
        </w:rPr>
        <w:t xml:space="preserve">ABOUT </w:t>
      </w:r>
      <w:r>
        <w:rPr>
          <w:sz w:val="24"/>
          <w:szCs w:val="24"/>
        </w:rPr>
        <w:t>HERE</w:t>
      </w:r>
      <w:r w:rsidR="002B4AD1">
        <w:rPr>
          <w:sz w:val="24"/>
          <w:szCs w:val="24"/>
        </w:rPr>
        <w:t xml:space="preserve"> PLEASE</w:t>
      </w:r>
      <w:r>
        <w:rPr>
          <w:sz w:val="24"/>
          <w:szCs w:val="24"/>
        </w:rPr>
        <w:t>***</w:t>
      </w:r>
    </w:p>
    <w:p w14:paraId="62607CD9" w14:textId="77777777" w:rsidR="006C63DE" w:rsidRDefault="003E5762" w:rsidP="00ED0E30">
      <w:pPr>
        <w:ind w:firstLine="567"/>
        <w:rPr>
          <w:sz w:val="24"/>
          <w:szCs w:val="24"/>
        </w:rPr>
      </w:pPr>
      <w:r>
        <w:rPr>
          <w:sz w:val="24"/>
          <w:szCs w:val="24"/>
        </w:rPr>
        <w:t>To replicate the analysis performed by</w:t>
      </w:r>
      <w:r w:rsidR="00D96A08">
        <w:rPr>
          <w:sz w:val="24"/>
          <w:szCs w:val="24"/>
        </w:rPr>
        <w:t xml:space="preserve"> </w:t>
      </w:r>
      <w:r w:rsidR="00D96A08">
        <w:rPr>
          <w:sz w:val="24"/>
          <w:szCs w:val="24"/>
        </w:rPr>
        <w:fldChar w:fldCharType="begin" w:fldLock="1"/>
      </w:r>
      <w:r w:rsidR="00EC6978">
        <w:rPr>
          <w:sz w:val="24"/>
          <w:szCs w:val="24"/>
        </w:rP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et al., 2017)", "manualFormatting" : "Brenkel et al. (2017)", "plainTextFormattedCitation" : "(Brenkel et al., 2017)", "previouslyFormattedCitation" : "(Brenkel et al., 2017)" }, "properties" : { "noteIndex" : 0 }, "schema" : "https://github.com/citation-style-language/schema/raw/master/csl-citation.json" }</w:instrText>
      </w:r>
      <w:r w:rsidR="00D96A08">
        <w:rPr>
          <w:sz w:val="24"/>
          <w:szCs w:val="24"/>
        </w:rPr>
        <w:fldChar w:fldCharType="separate"/>
      </w:r>
      <w:r w:rsidR="00D96A08">
        <w:rPr>
          <w:noProof/>
          <w:sz w:val="24"/>
          <w:szCs w:val="24"/>
        </w:rPr>
        <w:t>Brenkel et al. (</w:t>
      </w:r>
      <w:r w:rsidR="00D96A08" w:rsidRPr="00D96A08">
        <w:rPr>
          <w:noProof/>
          <w:sz w:val="24"/>
          <w:szCs w:val="24"/>
        </w:rPr>
        <w:t>2017)</w:t>
      </w:r>
      <w:r w:rsidR="00D96A08">
        <w:rPr>
          <w:sz w:val="24"/>
          <w:szCs w:val="24"/>
        </w:rPr>
        <w:fldChar w:fldCharType="end"/>
      </w:r>
      <w:r>
        <w:rPr>
          <w:sz w:val="24"/>
          <w:szCs w:val="24"/>
        </w:rPr>
        <w:t xml:space="preserve"> each participant in the </w:t>
      </w:r>
      <w:r w:rsidR="00A201BD">
        <w:rPr>
          <w:sz w:val="24"/>
          <w:szCs w:val="24"/>
        </w:rPr>
        <w:t>borderline</w:t>
      </w:r>
      <w:r w:rsidR="008A4F56">
        <w:rPr>
          <w:sz w:val="24"/>
          <w:szCs w:val="24"/>
        </w:rPr>
        <w:t xml:space="preserve"> group</w:t>
      </w:r>
      <w:r w:rsidR="00A201BD">
        <w:rPr>
          <w:sz w:val="24"/>
          <w:szCs w:val="24"/>
        </w:rPr>
        <w:t xml:space="preserve"> </w:t>
      </w:r>
      <w:r w:rsidR="002B4AD1">
        <w:rPr>
          <w:sz w:val="24"/>
          <w:szCs w:val="24"/>
        </w:rPr>
        <w:t xml:space="preserve">was reallocated </w:t>
      </w:r>
      <w:r w:rsidR="005C1966">
        <w:rPr>
          <w:sz w:val="24"/>
          <w:szCs w:val="24"/>
        </w:rPr>
        <w:t xml:space="preserve">to either the impaired or unimpaired groups based on their </w:t>
      </w:r>
      <w:r w:rsidR="002B4AD1">
        <w:rPr>
          <w:sz w:val="24"/>
          <w:szCs w:val="24"/>
        </w:rPr>
        <w:t xml:space="preserve">online </w:t>
      </w:r>
      <w:r w:rsidR="005C1966">
        <w:rPr>
          <w:sz w:val="24"/>
          <w:szCs w:val="24"/>
        </w:rPr>
        <w:t>test scores</w:t>
      </w:r>
      <w:r w:rsidR="002B4AD1">
        <w:rPr>
          <w:sz w:val="24"/>
          <w:szCs w:val="24"/>
        </w:rPr>
        <w:t xml:space="preserve"> using the following procedure: </w:t>
      </w:r>
      <w:r>
        <w:rPr>
          <w:sz w:val="24"/>
          <w:szCs w:val="24"/>
        </w:rPr>
        <w:t xml:space="preserve">If the score of a participant in the </w:t>
      </w:r>
      <w:r w:rsidR="00AB7B13">
        <w:rPr>
          <w:sz w:val="24"/>
          <w:szCs w:val="24"/>
        </w:rPr>
        <w:t>borderline</w:t>
      </w:r>
      <w:r w:rsidR="005C1966">
        <w:rPr>
          <w:sz w:val="24"/>
          <w:szCs w:val="24"/>
        </w:rPr>
        <w:t xml:space="preserve"> group on one of the 12 </w:t>
      </w:r>
      <w:r>
        <w:rPr>
          <w:sz w:val="24"/>
          <w:szCs w:val="24"/>
        </w:rPr>
        <w:t>task</w:t>
      </w:r>
      <w:r w:rsidR="005C1966">
        <w:rPr>
          <w:sz w:val="24"/>
          <w:szCs w:val="24"/>
        </w:rPr>
        <w:t>s</w:t>
      </w:r>
      <w:r>
        <w:rPr>
          <w:sz w:val="24"/>
          <w:szCs w:val="24"/>
        </w:rPr>
        <w:t xml:space="preserve"> was less than or equal to the average score of the impaired group (on that task) they were categorized as impaired. If their score on a particular task was greater than or equal to the average score of the unimpaired group (on that task) they were </w:t>
      </w:r>
      <w:r w:rsidR="009432BB">
        <w:rPr>
          <w:sz w:val="24"/>
          <w:szCs w:val="24"/>
        </w:rPr>
        <w:t>classified</w:t>
      </w:r>
      <w:r>
        <w:rPr>
          <w:sz w:val="24"/>
          <w:szCs w:val="24"/>
        </w:rPr>
        <w:t xml:space="preserve"> as unimpaired. </w:t>
      </w:r>
      <w:r w:rsidR="005761F9">
        <w:rPr>
          <w:sz w:val="24"/>
          <w:szCs w:val="24"/>
        </w:rPr>
        <w:t>This</w:t>
      </w:r>
      <w:r w:rsidR="005C1966">
        <w:rPr>
          <w:sz w:val="24"/>
          <w:szCs w:val="24"/>
        </w:rPr>
        <w:t xml:space="preserve"> procedure was conducted for each of the </w:t>
      </w:r>
      <w:r w:rsidR="002B4AD1">
        <w:rPr>
          <w:sz w:val="24"/>
          <w:szCs w:val="24"/>
        </w:rPr>
        <w:t xml:space="preserve">online </w:t>
      </w:r>
      <w:r w:rsidR="005C1966">
        <w:rPr>
          <w:sz w:val="24"/>
          <w:szCs w:val="24"/>
        </w:rPr>
        <w:t xml:space="preserve">tasks </w:t>
      </w:r>
      <w:r w:rsidR="00D96A08">
        <w:rPr>
          <w:sz w:val="24"/>
          <w:szCs w:val="24"/>
        </w:rPr>
        <w:t>individually</w:t>
      </w:r>
      <w:r w:rsidR="005761F9">
        <w:rPr>
          <w:sz w:val="24"/>
          <w:szCs w:val="24"/>
        </w:rPr>
        <w:t xml:space="preserve"> as well as </w:t>
      </w:r>
      <w:r w:rsidR="005C1966">
        <w:rPr>
          <w:sz w:val="24"/>
          <w:szCs w:val="24"/>
        </w:rPr>
        <w:t>all possible combinations of tasks.</w:t>
      </w:r>
      <w:r w:rsidR="005761F9">
        <w:rPr>
          <w:sz w:val="24"/>
          <w:szCs w:val="24"/>
        </w:rPr>
        <w:t xml:space="preserve"> When multiple tasks were used, </w:t>
      </w:r>
      <w:r w:rsidR="0089629B">
        <w:rPr>
          <w:sz w:val="24"/>
          <w:szCs w:val="24"/>
        </w:rPr>
        <w:t xml:space="preserve">the borderline participants were only categorized if the direction of categorization was consistent across </w:t>
      </w:r>
      <w:r w:rsidR="00D96A08">
        <w:rPr>
          <w:sz w:val="24"/>
          <w:szCs w:val="24"/>
        </w:rPr>
        <w:t>all</w:t>
      </w:r>
      <w:r w:rsidR="0089629B">
        <w:rPr>
          <w:sz w:val="24"/>
          <w:szCs w:val="24"/>
        </w:rPr>
        <w:t xml:space="preserve"> tests in </w:t>
      </w:r>
      <w:r w:rsidR="00D96A08">
        <w:rPr>
          <w:sz w:val="24"/>
          <w:szCs w:val="24"/>
        </w:rPr>
        <w:t>the combination</w:t>
      </w:r>
      <w:r w:rsidR="00A201BD">
        <w:rPr>
          <w:sz w:val="24"/>
          <w:szCs w:val="24"/>
        </w:rPr>
        <w:t xml:space="preserve">. </w:t>
      </w:r>
    </w:p>
    <w:p w14:paraId="5B04FCA9" w14:textId="234B1EC1" w:rsidR="00E53396" w:rsidRDefault="006C63DE" w:rsidP="00ED0E30">
      <w:pPr>
        <w:ind w:firstLine="567"/>
        <w:rPr>
          <w:sz w:val="24"/>
          <w:szCs w:val="24"/>
        </w:rPr>
      </w:pPr>
      <w:r>
        <w:rPr>
          <w:sz w:val="24"/>
          <w:szCs w:val="24"/>
        </w:rPr>
        <w:t>T</w:t>
      </w:r>
      <w:r w:rsidR="005761F9">
        <w:rPr>
          <w:sz w:val="24"/>
          <w:szCs w:val="24"/>
        </w:rPr>
        <w:t xml:space="preserve">he addition of one test (Spatial Planning) increased categorization of participants </w:t>
      </w:r>
      <w:r w:rsidR="00A201BD">
        <w:rPr>
          <w:sz w:val="24"/>
          <w:szCs w:val="24"/>
        </w:rPr>
        <w:t>the most</w:t>
      </w:r>
      <w:r w:rsidR="00671D30">
        <w:rPr>
          <w:sz w:val="24"/>
          <w:szCs w:val="24"/>
        </w:rPr>
        <w:t xml:space="preserve"> (</w:t>
      </w:r>
      <w:del w:id="67" w:author="Avital Sternin" w:date="2018-08-27T11:12:00Z">
        <w:r w:rsidR="004C0581" w:rsidDel="007F273D">
          <w:rPr>
            <w:sz w:val="24"/>
            <w:szCs w:val="24"/>
          </w:rPr>
          <w:delText xml:space="preserve">to </w:delText>
        </w:r>
      </w:del>
      <w:r w:rsidR="00671D30">
        <w:rPr>
          <w:sz w:val="24"/>
          <w:szCs w:val="24"/>
        </w:rPr>
        <w:t xml:space="preserve">94%), </w:t>
      </w:r>
      <w:r w:rsidR="00A201BD">
        <w:rPr>
          <w:sz w:val="24"/>
          <w:szCs w:val="24"/>
        </w:rPr>
        <w:t>leaving only 3</w:t>
      </w:r>
      <w:r w:rsidR="004C0581">
        <w:rPr>
          <w:sz w:val="24"/>
          <w:szCs w:val="24"/>
        </w:rPr>
        <w:t xml:space="preserve"> participants</w:t>
      </w:r>
      <w:r w:rsidR="00A201BD">
        <w:rPr>
          <w:sz w:val="24"/>
          <w:szCs w:val="24"/>
        </w:rPr>
        <w:t xml:space="preserve"> in the borderline group. </w:t>
      </w:r>
      <w:del w:id="68" w:author="Avital Sternin" w:date="2018-08-27T11:12:00Z">
        <w:r w:rsidR="00A201BD" w:rsidDel="007F273D">
          <w:rPr>
            <w:sz w:val="24"/>
            <w:szCs w:val="24"/>
          </w:rPr>
          <w:delText xml:space="preserve">This single test categorized participants better than </w:delText>
        </w:r>
        <w:r w:rsidR="00671D30" w:rsidDel="007F273D">
          <w:rPr>
            <w:sz w:val="24"/>
            <w:szCs w:val="24"/>
          </w:rPr>
          <w:delText xml:space="preserve">other single test or </w:delText>
        </w:r>
        <w:r w:rsidR="00A201BD" w:rsidDel="007F273D">
          <w:rPr>
            <w:sz w:val="24"/>
            <w:szCs w:val="24"/>
          </w:rPr>
          <w:delText>any combination of tests.</w:delText>
        </w:r>
        <w:r w:rsidR="00BA6B09" w:rsidDel="007F273D">
          <w:rPr>
            <w:sz w:val="24"/>
            <w:szCs w:val="24"/>
          </w:rPr>
          <w:delText xml:space="preserve"> </w:delText>
        </w:r>
      </w:del>
      <w:r w:rsidR="00BA6B09">
        <w:rPr>
          <w:sz w:val="24"/>
          <w:szCs w:val="24"/>
        </w:rPr>
        <w:t xml:space="preserve">In comparison, a test </w:t>
      </w:r>
      <w:r w:rsidR="00754655">
        <w:rPr>
          <w:sz w:val="24"/>
          <w:szCs w:val="24"/>
        </w:rPr>
        <w:t xml:space="preserve">that was equally difficult </w:t>
      </w:r>
      <w:r w:rsidR="001B71A9">
        <w:rPr>
          <w:sz w:val="24"/>
          <w:szCs w:val="24"/>
        </w:rPr>
        <w:t xml:space="preserve">(Spatial Span) left 5 participants in the borderline </w:t>
      </w:r>
      <w:r w:rsidR="00354152">
        <w:rPr>
          <w:sz w:val="24"/>
          <w:szCs w:val="24"/>
        </w:rPr>
        <w:t>group.</w:t>
      </w:r>
      <w:r w:rsidR="00ED0E30">
        <w:rPr>
          <w:sz w:val="24"/>
          <w:szCs w:val="24"/>
        </w:rPr>
        <w:t xml:space="preserve"> </w:t>
      </w:r>
      <w:r w:rsidR="00E53396">
        <w:rPr>
          <w:sz w:val="24"/>
          <w:szCs w:val="24"/>
        </w:rPr>
        <w:t xml:space="preserve">Test difficulty was determined </w:t>
      </w:r>
      <w:r w:rsidR="00ED0E30">
        <w:rPr>
          <w:sz w:val="24"/>
          <w:szCs w:val="24"/>
        </w:rPr>
        <w:t xml:space="preserve">based on scores from </w:t>
      </w:r>
      <w:r w:rsidR="00D73427">
        <w:rPr>
          <w:sz w:val="24"/>
          <w:szCs w:val="24"/>
        </w:rPr>
        <w:t xml:space="preserve">327 </w:t>
      </w:r>
      <w:r w:rsidR="00ED0E30">
        <w:rPr>
          <w:sz w:val="24"/>
          <w:szCs w:val="24"/>
        </w:rPr>
        <w:t xml:space="preserve">participants age 71-80 collected as part of </w:t>
      </w:r>
      <w:r w:rsidR="00754655">
        <w:rPr>
          <w:sz w:val="24"/>
          <w:szCs w:val="24"/>
        </w:rPr>
        <w:t>an unrelated study examining cognition in the general population</w:t>
      </w:r>
      <w:ins w:id="69" w:author="Avital Sternin" w:date="2018-08-27T11:12:00Z">
        <w:r w:rsidR="007F273D">
          <w:rPr>
            <w:sz w:val="24"/>
            <w:szCs w:val="24"/>
          </w:rPr>
          <w:t xml:space="preserve"> (see supplementary materials)</w:t>
        </w:r>
      </w:ins>
      <w:r w:rsidR="00ED0E30">
        <w:rPr>
          <w:sz w:val="24"/>
          <w:szCs w:val="24"/>
        </w:rPr>
        <w:t>.</w:t>
      </w:r>
      <w:del w:id="70" w:author="Avital Sternin" w:date="2018-08-27T11:13:00Z">
        <w:r w:rsidR="00ED0E30" w:rsidDel="007F273D">
          <w:rPr>
            <w:sz w:val="24"/>
            <w:szCs w:val="24"/>
          </w:rPr>
          <w:delText xml:space="preserve"> More information regarding these data can be found in the supplementary materials.</w:delText>
        </w:r>
      </w:del>
      <w:r w:rsidR="00ED0E30">
        <w:rPr>
          <w:sz w:val="24"/>
          <w:szCs w:val="24"/>
        </w:rPr>
        <w:t xml:space="preserve"> </w:t>
      </w:r>
    </w:p>
    <w:p w14:paraId="687A446D" w14:textId="486B855F" w:rsidR="005B689D" w:rsidRDefault="005761F9" w:rsidP="005B689D">
      <w:pPr>
        <w:ind w:firstLine="567"/>
        <w:rPr>
          <w:sz w:val="24"/>
          <w:szCs w:val="24"/>
        </w:rPr>
      </w:pPr>
      <w:r>
        <w:rPr>
          <w:sz w:val="24"/>
          <w:szCs w:val="24"/>
        </w:rPr>
        <w:lastRenderedPageBreak/>
        <w:t xml:space="preserve">Participants’ scores on each of </w:t>
      </w:r>
      <w:r w:rsidR="00A201BD">
        <w:rPr>
          <w:sz w:val="24"/>
          <w:szCs w:val="24"/>
        </w:rPr>
        <w:t>the three tests identified in our</w:t>
      </w:r>
      <w:r w:rsidR="00671D30">
        <w:rPr>
          <w:sz w:val="24"/>
          <w:szCs w:val="24"/>
        </w:rPr>
        <w:t xml:space="preserve"> two</w:t>
      </w:r>
      <w:r w:rsidR="00A201BD">
        <w:rPr>
          <w:sz w:val="24"/>
          <w:szCs w:val="24"/>
        </w:rPr>
        <w:t xml:space="preserve"> analys</w:t>
      </w:r>
      <w:r w:rsidR="00671D30">
        <w:rPr>
          <w:sz w:val="24"/>
          <w:szCs w:val="24"/>
        </w:rPr>
        <w:t>e</w:t>
      </w:r>
      <w:r w:rsidR="00A201BD">
        <w:rPr>
          <w:sz w:val="24"/>
          <w:szCs w:val="24"/>
        </w:rPr>
        <w:t>s (Feature Match, Odd One Out, and Spatial Planning)</w:t>
      </w:r>
      <w:r>
        <w:rPr>
          <w:sz w:val="24"/>
          <w:szCs w:val="24"/>
        </w:rPr>
        <w:t xml:space="preserve"> were converted to z-scores and an average was calculated to create a composite. This composite score was strongly correlated with </w:t>
      </w:r>
      <w:proofErr w:type="spellStart"/>
      <w:r>
        <w:rPr>
          <w:sz w:val="24"/>
          <w:szCs w:val="24"/>
        </w:rPr>
        <w:t>MoCA</w:t>
      </w:r>
      <w:proofErr w:type="spellEnd"/>
      <w:r>
        <w:rPr>
          <w:sz w:val="24"/>
          <w:szCs w:val="24"/>
        </w:rPr>
        <w:t xml:space="preserve"> scores </w:t>
      </w:r>
      <w:r w:rsidRPr="00A201BD">
        <w:rPr>
          <w:i/>
          <w:sz w:val="24"/>
          <w:szCs w:val="24"/>
        </w:rPr>
        <w:t>r</w:t>
      </w:r>
      <w:r>
        <w:rPr>
          <w:sz w:val="24"/>
          <w:szCs w:val="24"/>
        </w:rPr>
        <w:t>=0.74</w:t>
      </w:r>
      <w:r w:rsidR="00A201BD">
        <w:rPr>
          <w:sz w:val="24"/>
          <w:szCs w:val="24"/>
        </w:rPr>
        <w:t xml:space="preserve"> (</w:t>
      </w:r>
      <w:r w:rsidR="00A201BD" w:rsidRPr="00A201BD">
        <w:rPr>
          <w:i/>
          <w:sz w:val="24"/>
          <w:szCs w:val="24"/>
        </w:rPr>
        <w:t>p</w:t>
      </w:r>
      <w:r w:rsidR="00A201BD">
        <w:rPr>
          <w:sz w:val="24"/>
          <w:szCs w:val="24"/>
        </w:rPr>
        <w:t>&lt;0.001)</w:t>
      </w:r>
      <w:r>
        <w:rPr>
          <w:sz w:val="24"/>
          <w:szCs w:val="24"/>
        </w:rPr>
        <w:t xml:space="preserve">. In comparison, the composite score was less correlated with </w:t>
      </w:r>
      <w:r w:rsidR="003E4809">
        <w:rPr>
          <w:sz w:val="24"/>
          <w:szCs w:val="24"/>
        </w:rPr>
        <w:t>Mini-Mental State Examination (MMSE)</w:t>
      </w:r>
      <w:r>
        <w:rPr>
          <w:sz w:val="24"/>
          <w:szCs w:val="24"/>
        </w:rPr>
        <w:t xml:space="preserve"> scores (</w:t>
      </w:r>
      <w:r w:rsidRPr="00A201BD">
        <w:rPr>
          <w:i/>
          <w:sz w:val="24"/>
          <w:szCs w:val="24"/>
        </w:rPr>
        <w:t>r</w:t>
      </w:r>
      <w:r>
        <w:rPr>
          <w:sz w:val="24"/>
          <w:szCs w:val="24"/>
        </w:rPr>
        <w:t>=0.55</w:t>
      </w:r>
      <w:r w:rsidR="00A201BD">
        <w:rPr>
          <w:sz w:val="24"/>
          <w:szCs w:val="24"/>
        </w:rPr>
        <w:t xml:space="preserve">, </w:t>
      </w:r>
      <w:r w:rsidR="00A201BD" w:rsidRPr="00A201BD">
        <w:rPr>
          <w:i/>
          <w:sz w:val="24"/>
          <w:szCs w:val="24"/>
        </w:rPr>
        <w:t>p</w:t>
      </w:r>
      <w:r w:rsidR="00A201BD">
        <w:rPr>
          <w:sz w:val="24"/>
          <w:szCs w:val="24"/>
        </w:rPr>
        <w:t>&lt;0.001; see Figure 1</w:t>
      </w:r>
      <w:r>
        <w:rPr>
          <w:sz w:val="24"/>
          <w:szCs w:val="24"/>
        </w:rPr>
        <w:t xml:space="preserve">). </w:t>
      </w:r>
    </w:p>
    <w:p w14:paraId="2EEFAFB8" w14:textId="5B478917" w:rsidR="005F0CCD" w:rsidRPr="002A535D" w:rsidRDefault="000407A9" w:rsidP="005F0CCD">
      <w:pPr>
        <w:rPr>
          <w:b/>
          <w:sz w:val="24"/>
          <w:szCs w:val="24"/>
        </w:rPr>
      </w:pPr>
      <w:r w:rsidRPr="002A535D">
        <w:rPr>
          <w:b/>
          <w:sz w:val="24"/>
          <w:szCs w:val="24"/>
        </w:rPr>
        <w:t>DISCUSSION</w:t>
      </w:r>
    </w:p>
    <w:p w14:paraId="6D168735" w14:textId="4DEF914D" w:rsidR="00755E68" w:rsidRDefault="00AB7B13" w:rsidP="00E2392B">
      <w:pPr>
        <w:tabs>
          <w:tab w:val="left" w:pos="709"/>
        </w:tabs>
        <w:ind w:firstLine="567"/>
        <w:rPr>
          <w:sz w:val="24"/>
          <w:szCs w:val="24"/>
        </w:rPr>
      </w:pPr>
      <w:r>
        <w:rPr>
          <w:sz w:val="24"/>
          <w:szCs w:val="24"/>
        </w:rPr>
        <w:t>We</w:t>
      </w:r>
      <w:r w:rsidR="00633585">
        <w:rPr>
          <w:sz w:val="24"/>
          <w:szCs w:val="24"/>
        </w:rPr>
        <w:t xml:space="preserve"> investigated how a</w:t>
      </w:r>
      <w:r w:rsidR="00E2392B">
        <w:rPr>
          <w:sz w:val="24"/>
          <w:szCs w:val="24"/>
        </w:rPr>
        <w:t xml:space="preserve">n online cognitive </w:t>
      </w:r>
      <w:r w:rsidR="00633585">
        <w:rPr>
          <w:sz w:val="24"/>
          <w:szCs w:val="24"/>
        </w:rPr>
        <w:t xml:space="preserve">test battery could be used to further identify cognitive </w:t>
      </w:r>
      <w:r w:rsidR="005B3F20">
        <w:rPr>
          <w:sz w:val="24"/>
          <w:szCs w:val="24"/>
        </w:rPr>
        <w:t xml:space="preserve">impairment </w:t>
      </w:r>
      <w:r w:rsidR="00E2392B">
        <w:rPr>
          <w:sz w:val="24"/>
          <w:szCs w:val="24"/>
        </w:rPr>
        <w:t>when</w:t>
      </w:r>
      <w:r w:rsidR="005B3F20">
        <w:rPr>
          <w:sz w:val="24"/>
          <w:szCs w:val="24"/>
        </w:rPr>
        <w:t xml:space="preserve"> the</w:t>
      </w:r>
      <w:r w:rsidR="00633585">
        <w:rPr>
          <w:sz w:val="24"/>
          <w:szCs w:val="24"/>
        </w:rPr>
        <w:t xml:space="preserve"> </w:t>
      </w:r>
      <w:proofErr w:type="spellStart"/>
      <w:r w:rsidR="005B3F20">
        <w:rPr>
          <w:sz w:val="24"/>
          <w:szCs w:val="24"/>
        </w:rPr>
        <w:t>MoCA</w:t>
      </w:r>
      <w:proofErr w:type="spellEnd"/>
      <w:r w:rsidR="00E2392B">
        <w:rPr>
          <w:sz w:val="24"/>
          <w:szCs w:val="24"/>
        </w:rPr>
        <w:t xml:space="preserve"> </w:t>
      </w:r>
      <w:r w:rsidR="000E0916">
        <w:rPr>
          <w:sz w:val="24"/>
          <w:szCs w:val="24"/>
        </w:rPr>
        <w:t xml:space="preserve">or MMSE </w:t>
      </w:r>
      <w:r w:rsidR="00E2392B">
        <w:rPr>
          <w:sz w:val="24"/>
          <w:szCs w:val="24"/>
        </w:rPr>
        <w:t xml:space="preserve">returned </w:t>
      </w:r>
      <w:r w:rsidR="00D84897">
        <w:rPr>
          <w:sz w:val="24"/>
          <w:szCs w:val="24"/>
        </w:rPr>
        <w:t xml:space="preserve">ambiguous </w:t>
      </w:r>
      <w:r w:rsidR="00E2392B">
        <w:rPr>
          <w:sz w:val="24"/>
          <w:szCs w:val="24"/>
        </w:rPr>
        <w:t>scores.</w:t>
      </w:r>
      <w:r w:rsidR="00633585">
        <w:rPr>
          <w:sz w:val="24"/>
          <w:szCs w:val="24"/>
        </w:rPr>
        <w:t xml:space="preserve"> </w:t>
      </w:r>
      <w:r w:rsidR="00A955D4">
        <w:rPr>
          <w:sz w:val="24"/>
          <w:szCs w:val="24"/>
        </w:rPr>
        <w:t xml:space="preserve">Using a step-wise multiple regression we determined </w:t>
      </w:r>
      <w:r w:rsidR="005B3F20">
        <w:rPr>
          <w:sz w:val="24"/>
          <w:szCs w:val="24"/>
        </w:rPr>
        <w:t xml:space="preserve">that </w:t>
      </w:r>
      <w:r w:rsidR="00755E68">
        <w:rPr>
          <w:sz w:val="24"/>
          <w:szCs w:val="24"/>
        </w:rPr>
        <w:t xml:space="preserve">the Feature Match and Odd One Out tasks best predicted </w:t>
      </w:r>
      <w:proofErr w:type="spellStart"/>
      <w:r w:rsidR="00755E68">
        <w:rPr>
          <w:sz w:val="24"/>
          <w:szCs w:val="24"/>
        </w:rPr>
        <w:t>MoCA</w:t>
      </w:r>
      <w:proofErr w:type="spellEnd"/>
      <w:r w:rsidR="00755E68">
        <w:rPr>
          <w:sz w:val="24"/>
          <w:szCs w:val="24"/>
        </w:rPr>
        <w:t xml:space="preserve"> scores. The categorization analysis showed that </w:t>
      </w:r>
      <w:r w:rsidR="005B3F20">
        <w:rPr>
          <w:sz w:val="24"/>
          <w:szCs w:val="24"/>
        </w:rPr>
        <w:t>using one additional computerized test in conjunction with the</w:t>
      </w:r>
      <w:r w:rsidR="00A955D4">
        <w:rPr>
          <w:sz w:val="24"/>
          <w:szCs w:val="24"/>
        </w:rPr>
        <w:t xml:space="preserve"> </w:t>
      </w:r>
      <w:proofErr w:type="spellStart"/>
      <w:r>
        <w:rPr>
          <w:sz w:val="24"/>
          <w:szCs w:val="24"/>
        </w:rPr>
        <w:t>MoCA</w:t>
      </w:r>
      <w:proofErr w:type="spellEnd"/>
      <w:r w:rsidR="005B3F20">
        <w:rPr>
          <w:sz w:val="24"/>
          <w:szCs w:val="24"/>
        </w:rPr>
        <w:t xml:space="preserve"> resulted in classification of 94</w:t>
      </w:r>
      <w:r>
        <w:rPr>
          <w:sz w:val="24"/>
          <w:szCs w:val="24"/>
        </w:rPr>
        <w:t>%</w:t>
      </w:r>
      <w:r w:rsidR="001F156D">
        <w:rPr>
          <w:sz w:val="24"/>
          <w:szCs w:val="24"/>
        </w:rPr>
        <w:t xml:space="preserve"> of participants as impaired or unimpaired (compared to the </w:t>
      </w:r>
      <w:proofErr w:type="spellStart"/>
      <w:r w:rsidR="001F156D">
        <w:rPr>
          <w:sz w:val="24"/>
          <w:szCs w:val="24"/>
        </w:rPr>
        <w:t>MoCA</w:t>
      </w:r>
      <w:proofErr w:type="spellEnd"/>
      <w:r>
        <w:rPr>
          <w:sz w:val="24"/>
          <w:szCs w:val="24"/>
        </w:rPr>
        <w:t xml:space="preserve"> alone</w:t>
      </w:r>
      <w:r w:rsidR="001F156D">
        <w:rPr>
          <w:sz w:val="24"/>
          <w:szCs w:val="24"/>
        </w:rPr>
        <w:t xml:space="preserve"> </w:t>
      </w:r>
      <w:r w:rsidR="00755E68">
        <w:rPr>
          <w:sz w:val="24"/>
          <w:szCs w:val="24"/>
        </w:rPr>
        <w:t xml:space="preserve">– </w:t>
      </w:r>
      <w:r w:rsidR="005B3F20">
        <w:rPr>
          <w:sz w:val="24"/>
          <w:szCs w:val="24"/>
        </w:rPr>
        <w:t>73</w:t>
      </w:r>
      <w:r w:rsidR="00A955D4">
        <w:rPr>
          <w:sz w:val="24"/>
          <w:szCs w:val="24"/>
        </w:rPr>
        <w:t xml:space="preserve">%). </w:t>
      </w:r>
      <w:r w:rsidR="00C075A5">
        <w:rPr>
          <w:sz w:val="24"/>
          <w:szCs w:val="24"/>
        </w:rPr>
        <w:t>The addition of the</w:t>
      </w:r>
      <w:r w:rsidR="00874B6B">
        <w:rPr>
          <w:sz w:val="24"/>
          <w:szCs w:val="24"/>
        </w:rPr>
        <w:t xml:space="preserve"> Spatial Planning task provided </w:t>
      </w:r>
      <w:r w:rsidR="00C075A5">
        <w:rPr>
          <w:sz w:val="24"/>
          <w:szCs w:val="24"/>
        </w:rPr>
        <w:t>more information about the participants’ complex exec</w:t>
      </w:r>
      <w:r w:rsidR="00874B6B">
        <w:rPr>
          <w:sz w:val="24"/>
          <w:szCs w:val="24"/>
        </w:rPr>
        <w:t>utive function skills and allowed</w:t>
      </w:r>
      <w:r w:rsidR="00C075A5">
        <w:rPr>
          <w:sz w:val="24"/>
          <w:szCs w:val="24"/>
        </w:rPr>
        <w:t xml:space="preserve"> for a more fine-grained categorization.</w:t>
      </w:r>
      <w:r w:rsidR="002B1A6E">
        <w:rPr>
          <w:sz w:val="24"/>
          <w:szCs w:val="24"/>
        </w:rPr>
        <w:t xml:space="preserve"> </w:t>
      </w:r>
      <w:r w:rsidR="00754655">
        <w:rPr>
          <w:sz w:val="24"/>
          <w:szCs w:val="24"/>
        </w:rPr>
        <w:t>B</w:t>
      </w:r>
      <w:r w:rsidR="00755E68">
        <w:rPr>
          <w:sz w:val="24"/>
          <w:szCs w:val="24"/>
        </w:rPr>
        <w:t xml:space="preserve">eing better able to classify individuals </w:t>
      </w:r>
      <w:r w:rsidR="00874B6B">
        <w:rPr>
          <w:sz w:val="24"/>
          <w:szCs w:val="24"/>
        </w:rPr>
        <w:t xml:space="preserve">with ambiguous scores </w:t>
      </w:r>
      <w:r w:rsidR="00755E68">
        <w:rPr>
          <w:sz w:val="24"/>
          <w:szCs w:val="24"/>
        </w:rPr>
        <w:t xml:space="preserve">has implications for their treatment and quality of life. </w:t>
      </w:r>
      <w:r w:rsidR="000E0916">
        <w:rPr>
          <w:sz w:val="24"/>
          <w:szCs w:val="24"/>
        </w:rPr>
        <w:t>We were unable to perform this same analysis on MMSE results due to a ceiling effect in the score distribution suggesting that the MMSE may not be an appropriate test for highly educated, aging populations.</w:t>
      </w:r>
    </w:p>
    <w:p w14:paraId="67B71654" w14:textId="0CA0BB59" w:rsidR="00755E68" w:rsidRDefault="00755E68" w:rsidP="00755E68">
      <w:pPr>
        <w:tabs>
          <w:tab w:val="left" w:pos="709"/>
        </w:tabs>
        <w:ind w:firstLine="567"/>
        <w:rPr>
          <w:sz w:val="24"/>
          <w:szCs w:val="24"/>
        </w:rPr>
      </w:pPr>
      <w:r>
        <w:rPr>
          <w:sz w:val="24"/>
          <w:szCs w:val="24"/>
        </w:rPr>
        <w:t xml:space="preserve">The composite score created from </w:t>
      </w:r>
      <w:r w:rsidR="000E0916">
        <w:rPr>
          <w:sz w:val="24"/>
          <w:szCs w:val="24"/>
        </w:rPr>
        <w:t>Feature Match, Odd One Out, and Spatial Planning</w:t>
      </w:r>
      <w:r>
        <w:rPr>
          <w:sz w:val="24"/>
          <w:szCs w:val="24"/>
        </w:rPr>
        <w:t xml:space="preserve"> was highly correlated with </w:t>
      </w:r>
      <w:proofErr w:type="spellStart"/>
      <w:r>
        <w:rPr>
          <w:sz w:val="24"/>
          <w:szCs w:val="24"/>
        </w:rPr>
        <w:t>MoCA</w:t>
      </w:r>
      <w:proofErr w:type="spellEnd"/>
      <w:r>
        <w:rPr>
          <w:sz w:val="24"/>
          <w:szCs w:val="24"/>
        </w:rPr>
        <w:t xml:space="preserve"> scores (</w:t>
      </w:r>
      <w:r w:rsidRPr="00A201BD">
        <w:rPr>
          <w:i/>
          <w:sz w:val="24"/>
          <w:szCs w:val="24"/>
        </w:rPr>
        <w:t>r</w:t>
      </w:r>
      <w:r>
        <w:rPr>
          <w:sz w:val="24"/>
          <w:szCs w:val="24"/>
        </w:rPr>
        <w:t xml:space="preserve">=0.74), indicating that </w:t>
      </w:r>
      <w:r w:rsidR="009E4828">
        <w:rPr>
          <w:sz w:val="24"/>
          <w:szCs w:val="24"/>
        </w:rPr>
        <w:t xml:space="preserve">these three tests </w:t>
      </w:r>
      <w:r>
        <w:rPr>
          <w:sz w:val="24"/>
          <w:szCs w:val="24"/>
        </w:rPr>
        <w:t>may be an effective way to track cognitive changes in aging adults</w:t>
      </w:r>
      <w:r w:rsidR="00754655">
        <w:rPr>
          <w:sz w:val="24"/>
          <w:szCs w:val="24"/>
        </w:rPr>
        <w:t xml:space="preserve">, independent of the </w:t>
      </w:r>
      <w:proofErr w:type="spellStart"/>
      <w:r w:rsidR="00754655">
        <w:rPr>
          <w:sz w:val="24"/>
          <w:szCs w:val="24"/>
        </w:rPr>
        <w:t>MoCA</w:t>
      </w:r>
      <w:proofErr w:type="spellEnd"/>
      <w:r>
        <w:rPr>
          <w:sz w:val="24"/>
          <w:szCs w:val="24"/>
        </w:rPr>
        <w:t xml:space="preserve">. </w:t>
      </w:r>
    </w:p>
    <w:p w14:paraId="5C1650BF" w14:textId="0906388B" w:rsidR="00237868" w:rsidRDefault="005B3F20" w:rsidP="007F273D">
      <w:pPr>
        <w:tabs>
          <w:tab w:val="left" w:pos="709"/>
        </w:tabs>
        <w:ind w:firstLine="567"/>
        <w:rPr>
          <w:sz w:val="24"/>
          <w:szCs w:val="24"/>
        </w:rPr>
        <w:pPrChange w:id="71" w:author="Avital Sternin" w:date="2018-08-27T11:15:00Z">
          <w:pPr>
            <w:tabs>
              <w:tab w:val="left" w:pos="709"/>
            </w:tabs>
            <w:ind w:firstLine="567"/>
          </w:pPr>
        </w:pPrChange>
      </w:pPr>
      <w:r>
        <w:rPr>
          <w:sz w:val="24"/>
          <w:szCs w:val="24"/>
        </w:rPr>
        <w:t xml:space="preserve">We </w:t>
      </w:r>
      <w:r w:rsidR="00754655">
        <w:rPr>
          <w:sz w:val="24"/>
          <w:szCs w:val="24"/>
        </w:rPr>
        <w:t>were not able to fully</w:t>
      </w:r>
      <w:r>
        <w:rPr>
          <w:sz w:val="24"/>
          <w:szCs w:val="24"/>
        </w:rPr>
        <w:t xml:space="preserve"> replicate the results of </w:t>
      </w:r>
      <w:proofErr w:type="spellStart"/>
      <w:r>
        <w:rPr>
          <w:sz w:val="24"/>
          <w:szCs w:val="24"/>
        </w:rPr>
        <w:t>Brenkel</w:t>
      </w:r>
      <w:proofErr w:type="spellEnd"/>
      <w:r>
        <w:rPr>
          <w:sz w:val="24"/>
          <w:szCs w:val="24"/>
        </w:rPr>
        <w:t xml:space="preserve"> et al</w:t>
      </w:r>
      <w:r w:rsidR="00D84897">
        <w:rPr>
          <w:sz w:val="24"/>
          <w:szCs w:val="24"/>
        </w:rPr>
        <w:t xml:space="preserve"> (</w:t>
      </w:r>
      <w:r>
        <w:rPr>
          <w:sz w:val="24"/>
          <w:szCs w:val="24"/>
        </w:rPr>
        <w:t>2017</w:t>
      </w:r>
      <w:del w:id="72" w:author="Avital Sternin" w:date="2018-08-27T11:14:00Z">
        <w:r w:rsidR="00D84897" w:rsidDel="007F273D">
          <w:rPr>
            <w:sz w:val="24"/>
            <w:szCs w:val="24"/>
          </w:rPr>
          <w:delText>)</w:delText>
        </w:r>
        <w:r w:rsidR="00754655" w:rsidDel="007F273D">
          <w:rPr>
            <w:sz w:val="24"/>
            <w:szCs w:val="24"/>
          </w:rPr>
          <w:delText>,</w:delText>
        </w:r>
        <w:r w:rsidDel="007F273D">
          <w:rPr>
            <w:sz w:val="24"/>
            <w:szCs w:val="24"/>
          </w:rPr>
          <w:delText xml:space="preserve"> </w:delText>
        </w:r>
        <w:r w:rsidR="00755E68" w:rsidDel="007F273D">
          <w:rPr>
            <w:sz w:val="24"/>
            <w:szCs w:val="24"/>
          </w:rPr>
          <w:delText xml:space="preserve">who </w:delText>
        </w:r>
        <w:r w:rsidDel="007F273D">
          <w:rPr>
            <w:sz w:val="24"/>
            <w:szCs w:val="24"/>
          </w:rPr>
          <w:delText xml:space="preserve">found that the Odd One Out and Double Trouble tests best categorized borderline </w:delText>
        </w:r>
        <w:r w:rsidR="00754655" w:rsidDel="007F273D">
          <w:rPr>
            <w:sz w:val="24"/>
            <w:szCs w:val="24"/>
          </w:rPr>
          <w:delText xml:space="preserve">MoCA </w:delText>
        </w:r>
        <w:r w:rsidDel="007F273D">
          <w:rPr>
            <w:sz w:val="24"/>
            <w:szCs w:val="24"/>
          </w:rPr>
          <w:delText>participants.</w:delText>
        </w:r>
      </w:del>
      <w:ins w:id="73" w:author="Avital Sternin" w:date="2018-08-27T11:14:00Z">
        <w:r w:rsidR="007F273D">
          <w:rPr>
            <w:sz w:val="24"/>
            <w:szCs w:val="24"/>
          </w:rPr>
          <w:t>) likely due to differences in study execution.</w:t>
        </w:r>
      </w:ins>
      <w:ins w:id="74" w:author="Avital Sternin" w:date="2018-08-27T11:15:00Z">
        <w:r w:rsidR="007F273D">
          <w:rPr>
            <w:sz w:val="24"/>
            <w:szCs w:val="24"/>
          </w:rPr>
          <w:t xml:space="preserve"> </w:t>
        </w:r>
      </w:ins>
      <w:del w:id="75" w:author="Avital Sternin" w:date="2018-08-27T11:15:00Z">
        <w:r w:rsidDel="007F273D">
          <w:rPr>
            <w:sz w:val="24"/>
            <w:szCs w:val="24"/>
          </w:rPr>
          <w:delText xml:space="preserve"> The</w:delText>
        </w:r>
        <w:r w:rsidR="00D84897" w:rsidDel="007F273D">
          <w:rPr>
            <w:sz w:val="24"/>
            <w:szCs w:val="24"/>
          </w:rPr>
          <w:delText xml:space="preserve">re are a number of reasons </w:delText>
        </w:r>
        <w:r w:rsidR="009E4828" w:rsidDel="007F273D">
          <w:rPr>
            <w:sz w:val="24"/>
            <w:szCs w:val="24"/>
          </w:rPr>
          <w:delText>that may account for the difference in results</w:delText>
        </w:r>
        <w:r w:rsidR="00D84897" w:rsidDel="007F273D">
          <w:rPr>
            <w:sz w:val="24"/>
            <w:szCs w:val="24"/>
          </w:rPr>
          <w:delText xml:space="preserve">. </w:delText>
        </w:r>
      </w:del>
      <w:r w:rsidR="00D84897">
        <w:rPr>
          <w:sz w:val="24"/>
          <w:szCs w:val="24"/>
        </w:rPr>
        <w:t xml:space="preserve">First, </w:t>
      </w:r>
      <w:proofErr w:type="spellStart"/>
      <w:r w:rsidR="00D84897">
        <w:rPr>
          <w:sz w:val="24"/>
          <w:szCs w:val="24"/>
        </w:rPr>
        <w:t>Brenkel</w:t>
      </w:r>
      <w:proofErr w:type="spellEnd"/>
      <w:r w:rsidR="00D84897">
        <w:rPr>
          <w:sz w:val="24"/>
          <w:szCs w:val="24"/>
        </w:rPr>
        <w:t xml:space="preserve"> et al (2017) used a cut-off score of 27 rather than the score of 26 suggested by </w:t>
      </w:r>
      <w:proofErr w:type="spellStart"/>
      <w:r w:rsidR="00D84897">
        <w:rPr>
          <w:sz w:val="24"/>
          <w:szCs w:val="24"/>
        </w:rPr>
        <w:t>MoCA</w:t>
      </w:r>
      <w:proofErr w:type="spellEnd"/>
      <w:r w:rsidR="00D84897">
        <w:rPr>
          <w:sz w:val="24"/>
          <w:szCs w:val="24"/>
        </w:rPr>
        <w:t xml:space="preserve"> test developers</w:t>
      </w:r>
      <w:r w:rsidR="000E0916">
        <w:rPr>
          <w:sz w:val="24"/>
          <w:szCs w:val="24"/>
        </w:rPr>
        <w:t xml:space="preserve"> and used in this </w:t>
      </w:r>
      <w:r w:rsidR="00754655">
        <w:rPr>
          <w:sz w:val="24"/>
          <w:szCs w:val="24"/>
        </w:rPr>
        <w:t>study</w:t>
      </w:r>
      <w:r w:rsidR="00D84897">
        <w:rPr>
          <w:sz w:val="24"/>
          <w:szCs w:val="24"/>
        </w:rPr>
        <w:t xml:space="preserve">. Second, </w:t>
      </w:r>
      <w:r w:rsidR="007B27E7">
        <w:rPr>
          <w:sz w:val="24"/>
          <w:szCs w:val="24"/>
        </w:rPr>
        <w:t>the participant populations were quite different. In this experiment participants were</w:t>
      </w:r>
      <w:ins w:id="76" w:author="Avital Sternin" w:date="2018-08-27T11:15:00Z">
        <w:r w:rsidR="00921C2D">
          <w:rPr>
            <w:sz w:val="24"/>
            <w:szCs w:val="24"/>
          </w:rPr>
          <w:t xml:space="preserve"> highly educated and were</w:t>
        </w:r>
      </w:ins>
      <w:r w:rsidR="007B27E7">
        <w:rPr>
          <w:sz w:val="24"/>
          <w:szCs w:val="24"/>
        </w:rPr>
        <w:t xml:space="preserve"> recruited from </w:t>
      </w:r>
      <w:del w:id="77" w:author="Avital Sternin" w:date="2018-08-27T11:15:00Z">
        <w:r w:rsidR="007B27E7" w:rsidDel="00921C2D">
          <w:rPr>
            <w:sz w:val="24"/>
            <w:szCs w:val="24"/>
          </w:rPr>
          <w:delText xml:space="preserve">nursing homes, </w:delText>
        </w:r>
      </w:del>
      <w:r w:rsidR="007B27E7">
        <w:rPr>
          <w:sz w:val="24"/>
          <w:szCs w:val="24"/>
        </w:rPr>
        <w:t>retirement homes</w:t>
      </w:r>
      <w:del w:id="78" w:author="Avital Sternin" w:date="2018-08-27T11:15:00Z">
        <w:r w:rsidR="007B27E7" w:rsidDel="00921C2D">
          <w:rPr>
            <w:sz w:val="24"/>
            <w:szCs w:val="24"/>
          </w:rPr>
          <w:delText>, and the general population and the sample included many highly educated individuals</w:delText>
        </w:r>
      </w:del>
      <w:r w:rsidR="007B27E7">
        <w:rPr>
          <w:sz w:val="24"/>
          <w:szCs w:val="24"/>
        </w:rPr>
        <w:t xml:space="preserve">. </w:t>
      </w:r>
      <w:proofErr w:type="spellStart"/>
      <w:r w:rsidR="007B27E7">
        <w:rPr>
          <w:sz w:val="24"/>
          <w:szCs w:val="24"/>
        </w:rPr>
        <w:t>Brenkel</w:t>
      </w:r>
      <w:proofErr w:type="spellEnd"/>
      <w:r w:rsidR="007B27E7">
        <w:rPr>
          <w:sz w:val="24"/>
          <w:szCs w:val="24"/>
        </w:rPr>
        <w:t xml:space="preserve"> et al (2017) recruited from a geriatric psychiatry outpatient clinic and included participants with known mood or major neurocognitive disorders. Finally, </w:t>
      </w:r>
      <w:r>
        <w:rPr>
          <w:sz w:val="24"/>
          <w:szCs w:val="24"/>
        </w:rPr>
        <w:t>our participants complet</w:t>
      </w:r>
      <w:r w:rsidR="009E4828">
        <w:rPr>
          <w:sz w:val="24"/>
          <w:szCs w:val="24"/>
        </w:rPr>
        <w:t>ed</w:t>
      </w:r>
      <w:r>
        <w:rPr>
          <w:sz w:val="24"/>
          <w:szCs w:val="24"/>
        </w:rPr>
        <w:t xml:space="preserve"> the tasks on a touch screen tablet computer (iPad</w:t>
      </w:r>
      <w:del w:id="79" w:author="Avital Sternin" w:date="2018-08-27T11:16:00Z">
        <w:r w:rsidDel="00921C2D">
          <w:rPr>
            <w:sz w:val="24"/>
            <w:szCs w:val="24"/>
          </w:rPr>
          <w:delText>) while in the previous study, participants completed the tests</w:delText>
        </w:r>
      </w:del>
      <w:ins w:id="80" w:author="Avital Sternin" w:date="2018-08-27T11:16:00Z">
        <w:r w:rsidR="00921C2D">
          <w:rPr>
            <w:sz w:val="24"/>
            <w:szCs w:val="24"/>
          </w:rPr>
          <w:t>) rather than</w:t>
        </w:r>
      </w:ins>
      <w:r>
        <w:rPr>
          <w:sz w:val="24"/>
          <w:szCs w:val="24"/>
        </w:rPr>
        <w:t xml:space="preserve"> with a mouse</w:t>
      </w:r>
      <w:r w:rsidR="00755E68">
        <w:rPr>
          <w:sz w:val="24"/>
          <w:szCs w:val="24"/>
        </w:rPr>
        <w:t xml:space="preserve"> and</w:t>
      </w:r>
      <w:del w:id="81" w:author="Avital Sternin" w:date="2018-08-27T11:16:00Z">
        <w:r w:rsidR="00755E68" w:rsidDel="00921C2D">
          <w:rPr>
            <w:sz w:val="24"/>
            <w:szCs w:val="24"/>
          </w:rPr>
          <w:delText xml:space="preserve"> a</w:delText>
        </w:r>
      </w:del>
      <w:r w:rsidR="00755E68">
        <w:rPr>
          <w:sz w:val="24"/>
          <w:szCs w:val="24"/>
        </w:rPr>
        <w:t xml:space="preserve"> computer screen</w:t>
      </w:r>
      <w:r>
        <w:rPr>
          <w:sz w:val="24"/>
          <w:szCs w:val="24"/>
        </w:rPr>
        <w:t>.</w:t>
      </w:r>
    </w:p>
    <w:p w14:paraId="5C637C45" w14:textId="3C2C2C16" w:rsidR="00A955D4" w:rsidRDefault="00A955D4" w:rsidP="00A955D4">
      <w:pPr>
        <w:tabs>
          <w:tab w:val="left" w:pos="709"/>
        </w:tabs>
        <w:ind w:firstLine="567"/>
        <w:rPr>
          <w:sz w:val="24"/>
          <w:szCs w:val="24"/>
        </w:rPr>
      </w:pPr>
      <w:r>
        <w:rPr>
          <w:sz w:val="24"/>
          <w:szCs w:val="24"/>
        </w:rPr>
        <w:t>This study also explored the feasibility of using a</w:t>
      </w:r>
      <w:r w:rsidR="00F25CC4">
        <w:rPr>
          <w:sz w:val="24"/>
          <w:szCs w:val="24"/>
        </w:rPr>
        <w:t xml:space="preserve">n online </w:t>
      </w:r>
      <w:r>
        <w:rPr>
          <w:sz w:val="24"/>
          <w:szCs w:val="24"/>
        </w:rPr>
        <w:t xml:space="preserve">test battery </w:t>
      </w:r>
      <w:r w:rsidR="00BD2734">
        <w:rPr>
          <w:sz w:val="24"/>
          <w:szCs w:val="24"/>
        </w:rPr>
        <w:t>with</w:t>
      </w:r>
      <w:r>
        <w:rPr>
          <w:sz w:val="24"/>
          <w:szCs w:val="24"/>
        </w:rPr>
        <w:t xml:space="preserve"> older adult</w:t>
      </w:r>
      <w:r w:rsidR="00BD2734">
        <w:rPr>
          <w:sz w:val="24"/>
          <w:szCs w:val="24"/>
        </w:rPr>
        <w:t>s</w:t>
      </w:r>
      <w:r>
        <w:rPr>
          <w:sz w:val="24"/>
          <w:szCs w:val="24"/>
        </w:rPr>
        <w:t xml:space="preserve">. </w:t>
      </w:r>
      <w:r w:rsidR="00755E68">
        <w:rPr>
          <w:sz w:val="24"/>
          <w:szCs w:val="24"/>
        </w:rPr>
        <w:t>St</w:t>
      </w:r>
      <w:r w:rsidR="001F686E">
        <w:rPr>
          <w:sz w:val="24"/>
          <w:szCs w:val="24"/>
        </w:rPr>
        <w:t>atistics Canada</w:t>
      </w:r>
      <w:r w:rsidR="00755E68">
        <w:rPr>
          <w:sz w:val="24"/>
          <w:szCs w:val="24"/>
        </w:rPr>
        <w:t xml:space="preserve"> predicts that by 2036, 25% of the Canadian population will be over 65 years of age</w:t>
      </w:r>
      <w:r w:rsidR="001320D1">
        <w:rPr>
          <w:sz w:val="24"/>
          <w:szCs w:val="24"/>
        </w:rPr>
        <w:t xml:space="preserve"> </w:t>
      </w:r>
      <w:r w:rsidR="00EC6978">
        <w:rPr>
          <w:sz w:val="24"/>
          <w:szCs w:val="24"/>
        </w:rPr>
        <w:fldChar w:fldCharType="begin" w:fldLock="1"/>
      </w:r>
      <w:r w:rsidR="00D86D44">
        <w:rPr>
          <w:sz w:val="24"/>
          <w:szCs w:val="24"/>
        </w:rPr>
        <w:instrText>ADDIN CSL_CITATION { "citationItems" : [ { "id" : "ITEM-1", "itemData" : { "author" : [ { "dropping-particle" : "", "family" : "Canada", "given" : "Statistics", "non-dropping-particle" : "", "parse-names" : false, "suffix" : "" } ], "id" : "ITEM-1", "issued" : { "date-parts" : [ [ "2016" ] ] }, "title" : "Census of Population, 1851 to 2016", "type" : "report" }, "uris" : [ "http://www.mendeley.com/documents/?uuid=19edd645-fffe-4874-86ef-9c4331c10ff4" ] } ], "mendeley" : { "formattedCitation" : "(Canada, 2016)", "manualFormatting" : "(Statistics Canada, 2016)", "plainTextFormattedCitation" : "(Canada, 2016)", "previouslyFormattedCitation" : "(Canada, 2016)" }, "properties" : { "noteIndex" : 0 }, "schema" : "https://github.com/citation-style-language/schema/raw/master/csl-citation.json" }</w:instrText>
      </w:r>
      <w:r w:rsidR="00EC6978">
        <w:rPr>
          <w:sz w:val="24"/>
          <w:szCs w:val="24"/>
        </w:rPr>
        <w:fldChar w:fldCharType="separate"/>
      </w:r>
      <w:r w:rsidR="00EC6978" w:rsidRPr="00EC6978">
        <w:rPr>
          <w:noProof/>
          <w:sz w:val="24"/>
          <w:szCs w:val="24"/>
        </w:rPr>
        <w:t>(</w:t>
      </w:r>
      <w:r w:rsidR="00EC6978">
        <w:rPr>
          <w:noProof/>
          <w:sz w:val="24"/>
          <w:szCs w:val="24"/>
        </w:rPr>
        <w:t xml:space="preserve">Statistics </w:t>
      </w:r>
      <w:r w:rsidR="00EC6978" w:rsidRPr="00EC6978">
        <w:rPr>
          <w:noProof/>
          <w:sz w:val="24"/>
          <w:szCs w:val="24"/>
        </w:rPr>
        <w:t>Canada, 2016)</w:t>
      </w:r>
      <w:r w:rsidR="00EC6978">
        <w:rPr>
          <w:sz w:val="24"/>
          <w:szCs w:val="24"/>
        </w:rPr>
        <w:fldChar w:fldCharType="end"/>
      </w:r>
      <w:r w:rsidR="00755E68">
        <w:rPr>
          <w:sz w:val="24"/>
          <w:szCs w:val="24"/>
        </w:rPr>
        <w:t>. W</w:t>
      </w:r>
      <w:r w:rsidR="00F76EEA">
        <w:rPr>
          <w:sz w:val="24"/>
          <w:szCs w:val="24"/>
        </w:rPr>
        <w:t>ith an increasingly aged</w:t>
      </w:r>
      <w:r>
        <w:rPr>
          <w:sz w:val="24"/>
          <w:szCs w:val="24"/>
        </w:rPr>
        <w:t xml:space="preserve"> </w:t>
      </w:r>
      <w:r w:rsidR="00755E68">
        <w:rPr>
          <w:sz w:val="24"/>
          <w:szCs w:val="24"/>
        </w:rPr>
        <w:t>population,</w:t>
      </w:r>
      <w:r>
        <w:rPr>
          <w:sz w:val="24"/>
          <w:szCs w:val="24"/>
        </w:rPr>
        <w:t xml:space="preserve"> the ability to </w:t>
      </w:r>
      <w:r w:rsidR="000E0916">
        <w:rPr>
          <w:sz w:val="24"/>
          <w:szCs w:val="24"/>
        </w:rPr>
        <w:t>easily</w:t>
      </w:r>
      <w:ins w:id="82" w:author="Avital Sternin" w:date="2018-08-27T11:16:00Z">
        <w:r w:rsidR="00921C2D">
          <w:rPr>
            <w:sz w:val="24"/>
            <w:szCs w:val="24"/>
          </w:rPr>
          <w:t xml:space="preserve"> </w:t>
        </w:r>
      </w:ins>
      <w:del w:id="83" w:author="Avital Sternin" w:date="2018-08-27T11:16:00Z">
        <w:r w:rsidR="000E0916" w:rsidDel="00921C2D">
          <w:rPr>
            <w:sz w:val="24"/>
            <w:szCs w:val="24"/>
          </w:rPr>
          <w:delText xml:space="preserve"> and effectively </w:delText>
        </w:r>
      </w:del>
      <w:r w:rsidR="000E0916">
        <w:rPr>
          <w:sz w:val="24"/>
          <w:szCs w:val="24"/>
        </w:rPr>
        <w:t>assess individuals is important. The CBS battery is co</w:t>
      </w:r>
      <w:r w:rsidR="00E77C97">
        <w:rPr>
          <w:sz w:val="24"/>
          <w:szCs w:val="24"/>
        </w:rPr>
        <w:t xml:space="preserve">nducive to such testing because it </w:t>
      </w:r>
      <w:r w:rsidR="009E4828">
        <w:rPr>
          <w:sz w:val="24"/>
          <w:szCs w:val="24"/>
        </w:rPr>
        <w:t>can</w:t>
      </w:r>
      <w:r w:rsidR="000E0916">
        <w:rPr>
          <w:sz w:val="24"/>
          <w:szCs w:val="24"/>
        </w:rPr>
        <w:t xml:space="preserve"> be administered</w:t>
      </w:r>
      <w:r>
        <w:rPr>
          <w:sz w:val="24"/>
          <w:szCs w:val="24"/>
        </w:rPr>
        <w:t xml:space="preserve"> </w:t>
      </w:r>
      <w:r w:rsidR="00F65175">
        <w:rPr>
          <w:sz w:val="24"/>
          <w:szCs w:val="24"/>
        </w:rPr>
        <w:t xml:space="preserve">without </w:t>
      </w:r>
      <w:del w:id="84" w:author="Avital Sternin" w:date="2018-08-27T11:17:00Z">
        <w:r w:rsidR="00F25CC4" w:rsidDel="00921C2D">
          <w:rPr>
            <w:sz w:val="24"/>
            <w:szCs w:val="24"/>
          </w:rPr>
          <w:delText>the</w:delText>
        </w:r>
        <w:r w:rsidDel="00921C2D">
          <w:rPr>
            <w:sz w:val="24"/>
            <w:szCs w:val="24"/>
          </w:rPr>
          <w:delText xml:space="preserve"> </w:delText>
        </w:r>
      </w:del>
      <w:ins w:id="85" w:author="Avital Sternin" w:date="2018-08-27T11:17:00Z">
        <w:r w:rsidR="00921C2D">
          <w:rPr>
            <w:sz w:val="24"/>
            <w:szCs w:val="24"/>
          </w:rPr>
          <w:t>a</w:t>
        </w:r>
        <w:r w:rsidR="00921C2D">
          <w:rPr>
            <w:sz w:val="24"/>
            <w:szCs w:val="24"/>
          </w:rPr>
          <w:t xml:space="preserve"> </w:t>
        </w:r>
      </w:ins>
      <w:r>
        <w:rPr>
          <w:sz w:val="24"/>
          <w:szCs w:val="24"/>
        </w:rPr>
        <w:t>one-on-one interview</w:t>
      </w:r>
      <w:ins w:id="86" w:author="Avital Sternin" w:date="2018-08-27T11:17:00Z">
        <w:r w:rsidR="00921C2D">
          <w:rPr>
            <w:sz w:val="24"/>
            <w:szCs w:val="24"/>
          </w:rPr>
          <w:t xml:space="preserve">. </w:t>
        </w:r>
      </w:ins>
      <w:del w:id="87" w:author="Avital Sternin" w:date="2018-08-27T11:17:00Z">
        <w:r w:rsidR="00F25CC4" w:rsidDel="00921C2D">
          <w:rPr>
            <w:sz w:val="24"/>
            <w:szCs w:val="24"/>
          </w:rPr>
          <w:delText xml:space="preserve"> format typical of current cognitive assessments. </w:delText>
        </w:r>
      </w:del>
      <w:r w:rsidR="00F25CC4">
        <w:rPr>
          <w:sz w:val="24"/>
          <w:szCs w:val="24"/>
        </w:rPr>
        <w:t xml:space="preserve">The CBS tests </w:t>
      </w:r>
      <w:r w:rsidR="00BA322B">
        <w:rPr>
          <w:sz w:val="24"/>
          <w:szCs w:val="24"/>
        </w:rPr>
        <w:t>are</w:t>
      </w:r>
      <w:r w:rsidR="00F25CC4">
        <w:rPr>
          <w:sz w:val="24"/>
          <w:szCs w:val="24"/>
        </w:rPr>
        <w:t xml:space="preserve"> also designed to produce novel versions of the te</w:t>
      </w:r>
      <w:r w:rsidR="0069452B">
        <w:rPr>
          <w:sz w:val="24"/>
          <w:szCs w:val="24"/>
        </w:rPr>
        <w:t>st</w:t>
      </w:r>
      <w:r w:rsidR="00754655">
        <w:rPr>
          <w:sz w:val="24"/>
          <w:szCs w:val="24"/>
        </w:rPr>
        <w:t>s</w:t>
      </w:r>
      <w:r w:rsidR="0069452B">
        <w:rPr>
          <w:sz w:val="24"/>
          <w:szCs w:val="24"/>
        </w:rPr>
        <w:t xml:space="preserve"> each time </w:t>
      </w:r>
      <w:r w:rsidR="00754655">
        <w:rPr>
          <w:sz w:val="24"/>
          <w:szCs w:val="24"/>
        </w:rPr>
        <w:t>they are</w:t>
      </w:r>
      <w:r w:rsidR="0069452B">
        <w:rPr>
          <w:sz w:val="24"/>
          <w:szCs w:val="24"/>
        </w:rPr>
        <w:t xml:space="preserve"> administered</w:t>
      </w:r>
      <w:del w:id="88" w:author="Avital Sternin" w:date="2018-08-27T11:17:00Z">
        <w:r w:rsidDel="00921C2D">
          <w:rPr>
            <w:sz w:val="24"/>
            <w:szCs w:val="24"/>
          </w:rPr>
          <w:delText xml:space="preserve">. </w:delText>
        </w:r>
        <w:r w:rsidR="00F65175" w:rsidDel="00921C2D">
          <w:rPr>
            <w:sz w:val="24"/>
            <w:szCs w:val="24"/>
          </w:rPr>
          <w:delText>The design of the</w:delText>
        </w:r>
        <w:r w:rsidR="00F25CC4" w:rsidDel="00921C2D">
          <w:rPr>
            <w:sz w:val="24"/>
            <w:szCs w:val="24"/>
          </w:rPr>
          <w:delText xml:space="preserve"> CBS battery</w:delText>
        </w:r>
      </w:del>
      <w:ins w:id="89" w:author="Avital Sternin" w:date="2018-08-27T11:17:00Z">
        <w:r w:rsidR="00921C2D">
          <w:rPr>
            <w:sz w:val="24"/>
            <w:szCs w:val="24"/>
          </w:rPr>
          <w:t xml:space="preserve"> which</w:t>
        </w:r>
      </w:ins>
      <w:r w:rsidR="00F65175">
        <w:rPr>
          <w:sz w:val="24"/>
          <w:szCs w:val="24"/>
        </w:rPr>
        <w:t xml:space="preserve"> means</w:t>
      </w:r>
      <w:r>
        <w:rPr>
          <w:sz w:val="24"/>
          <w:szCs w:val="24"/>
        </w:rPr>
        <w:t xml:space="preserve"> participants can take these tests many times </w:t>
      </w:r>
      <w:r w:rsidR="00F25CC4">
        <w:rPr>
          <w:sz w:val="24"/>
          <w:szCs w:val="24"/>
        </w:rPr>
        <w:t>without practice effects and with minimal burden to administrators</w:t>
      </w:r>
      <w:ins w:id="90" w:author="Avital Sternin" w:date="2018-08-27T11:17:00Z">
        <w:r w:rsidR="00921C2D">
          <w:rPr>
            <w:sz w:val="24"/>
            <w:szCs w:val="24"/>
          </w:rPr>
          <w:t>.</w:t>
        </w:r>
      </w:ins>
      <w:del w:id="91" w:author="Avital Sternin" w:date="2018-08-27T11:17:00Z">
        <w:r w:rsidR="00F25CC4" w:rsidDel="00921C2D">
          <w:rPr>
            <w:sz w:val="24"/>
            <w:szCs w:val="24"/>
          </w:rPr>
          <w:delText xml:space="preserve"> </w:delText>
        </w:r>
        <w:r w:rsidR="00F510C1" w:rsidDel="00921C2D">
          <w:rPr>
            <w:sz w:val="24"/>
            <w:szCs w:val="24"/>
          </w:rPr>
          <w:delText>making</w:delText>
        </w:r>
        <w:r w:rsidR="00F76EEA" w:rsidDel="00921C2D">
          <w:rPr>
            <w:sz w:val="24"/>
            <w:szCs w:val="24"/>
          </w:rPr>
          <w:delText xml:space="preserve"> </w:delText>
        </w:r>
        <w:r w:rsidR="00F65175" w:rsidDel="00921C2D">
          <w:rPr>
            <w:sz w:val="24"/>
            <w:szCs w:val="24"/>
          </w:rPr>
          <w:delText>it</w:delText>
        </w:r>
        <w:r w:rsidR="00F25CC4" w:rsidDel="00921C2D">
          <w:rPr>
            <w:sz w:val="24"/>
            <w:szCs w:val="24"/>
          </w:rPr>
          <w:delText xml:space="preserve"> </w:delText>
        </w:r>
        <w:r w:rsidDel="00921C2D">
          <w:rPr>
            <w:sz w:val="24"/>
            <w:szCs w:val="24"/>
          </w:rPr>
          <w:delText xml:space="preserve">a good candidate for monitoring abilities over time. </w:delText>
        </w:r>
      </w:del>
    </w:p>
    <w:p w14:paraId="5FCF2BD7" w14:textId="1C0A14E4" w:rsidR="000F1256" w:rsidRDefault="00D4595F" w:rsidP="000F1256">
      <w:pPr>
        <w:tabs>
          <w:tab w:val="left" w:pos="709"/>
        </w:tabs>
        <w:ind w:firstLine="567"/>
        <w:rPr>
          <w:sz w:val="24"/>
          <w:szCs w:val="24"/>
        </w:rPr>
      </w:pPr>
      <w:r>
        <w:rPr>
          <w:sz w:val="24"/>
          <w:szCs w:val="24"/>
        </w:rPr>
        <w:t xml:space="preserve">As </w:t>
      </w:r>
      <w:r w:rsidR="00874B6B">
        <w:rPr>
          <w:sz w:val="24"/>
          <w:szCs w:val="24"/>
        </w:rPr>
        <w:t>the</w:t>
      </w:r>
      <w:r>
        <w:rPr>
          <w:sz w:val="24"/>
          <w:szCs w:val="24"/>
        </w:rPr>
        <w:t xml:space="preserve"> population ages it is important to have a</w:t>
      </w:r>
      <w:r w:rsidR="002E5DA9">
        <w:rPr>
          <w:sz w:val="24"/>
          <w:szCs w:val="24"/>
        </w:rPr>
        <w:t xml:space="preserve">n effective </w:t>
      </w:r>
      <w:r>
        <w:rPr>
          <w:sz w:val="24"/>
          <w:szCs w:val="24"/>
        </w:rPr>
        <w:t>assessment of cognitive abilities in older adults</w:t>
      </w:r>
      <w:r w:rsidR="002E5DA9">
        <w:rPr>
          <w:sz w:val="24"/>
          <w:szCs w:val="24"/>
        </w:rPr>
        <w:t xml:space="preserve"> that reduces administrator burden</w:t>
      </w:r>
      <w:r>
        <w:rPr>
          <w:sz w:val="24"/>
          <w:szCs w:val="24"/>
        </w:rPr>
        <w:t>.</w:t>
      </w:r>
      <w:r w:rsidR="006C329E">
        <w:rPr>
          <w:sz w:val="24"/>
          <w:szCs w:val="24"/>
        </w:rPr>
        <w:t xml:space="preserve"> The state-of-the-art CBS testing </w:t>
      </w:r>
      <w:r w:rsidR="006C329E">
        <w:rPr>
          <w:sz w:val="24"/>
          <w:szCs w:val="24"/>
        </w:rPr>
        <w:lastRenderedPageBreak/>
        <w:t>battery can provide such an assessment.</w:t>
      </w:r>
      <w:r>
        <w:rPr>
          <w:sz w:val="24"/>
          <w:szCs w:val="24"/>
        </w:rPr>
        <w:t xml:space="preserve"> </w:t>
      </w:r>
      <w:r w:rsidR="00A2315A">
        <w:rPr>
          <w:sz w:val="24"/>
          <w:szCs w:val="24"/>
        </w:rPr>
        <w:t>Th</w:t>
      </w:r>
      <w:r>
        <w:rPr>
          <w:sz w:val="24"/>
          <w:szCs w:val="24"/>
        </w:rPr>
        <w:t xml:space="preserve">e </w:t>
      </w:r>
      <w:r w:rsidR="0094404F">
        <w:rPr>
          <w:sz w:val="24"/>
          <w:szCs w:val="24"/>
        </w:rPr>
        <w:t xml:space="preserve">addition </w:t>
      </w:r>
      <w:r>
        <w:rPr>
          <w:sz w:val="24"/>
          <w:szCs w:val="24"/>
        </w:rPr>
        <w:t xml:space="preserve">of a </w:t>
      </w:r>
      <w:r w:rsidR="0094404F">
        <w:rPr>
          <w:sz w:val="24"/>
          <w:szCs w:val="24"/>
        </w:rPr>
        <w:t xml:space="preserve">single </w:t>
      </w:r>
      <w:r w:rsidR="006C329E">
        <w:rPr>
          <w:sz w:val="24"/>
          <w:szCs w:val="24"/>
        </w:rPr>
        <w:t>CBS</w:t>
      </w:r>
      <w:r>
        <w:rPr>
          <w:sz w:val="24"/>
          <w:szCs w:val="24"/>
        </w:rPr>
        <w:t xml:space="preserve"> test to the </w:t>
      </w:r>
      <w:proofErr w:type="spellStart"/>
      <w:r>
        <w:rPr>
          <w:sz w:val="24"/>
          <w:szCs w:val="24"/>
        </w:rPr>
        <w:t>MoCA</w:t>
      </w:r>
      <w:proofErr w:type="spellEnd"/>
      <w:r>
        <w:rPr>
          <w:sz w:val="24"/>
          <w:szCs w:val="24"/>
        </w:rPr>
        <w:t xml:space="preserve"> can better identify individuals</w:t>
      </w:r>
      <w:r w:rsidR="0094404F">
        <w:rPr>
          <w:sz w:val="24"/>
          <w:szCs w:val="24"/>
        </w:rPr>
        <w:t xml:space="preserve"> with ambiguous scores</w:t>
      </w:r>
      <w:r w:rsidR="00A2315A">
        <w:rPr>
          <w:sz w:val="24"/>
          <w:szCs w:val="24"/>
        </w:rPr>
        <w:t xml:space="preserve"> and </w:t>
      </w:r>
      <w:r w:rsidR="0094404F">
        <w:rPr>
          <w:sz w:val="24"/>
          <w:szCs w:val="24"/>
        </w:rPr>
        <w:t xml:space="preserve">a short battery of three CBS tests </w:t>
      </w:r>
      <w:r w:rsidR="006C329E">
        <w:rPr>
          <w:sz w:val="24"/>
          <w:szCs w:val="24"/>
        </w:rPr>
        <w:t>is</w:t>
      </w:r>
      <w:r w:rsidR="00526588">
        <w:rPr>
          <w:sz w:val="24"/>
          <w:szCs w:val="24"/>
        </w:rPr>
        <w:t xml:space="preserve"> a viable</w:t>
      </w:r>
      <w:r w:rsidR="00953E40">
        <w:rPr>
          <w:sz w:val="24"/>
          <w:szCs w:val="24"/>
        </w:rPr>
        <w:t xml:space="preserve"> </w:t>
      </w:r>
      <w:r w:rsidR="00526588">
        <w:rPr>
          <w:sz w:val="24"/>
          <w:szCs w:val="24"/>
        </w:rPr>
        <w:t xml:space="preserve">alternative to the </w:t>
      </w:r>
      <w:r w:rsidR="00EC41F4">
        <w:rPr>
          <w:sz w:val="24"/>
          <w:szCs w:val="24"/>
        </w:rPr>
        <w:t>current</w:t>
      </w:r>
      <w:r w:rsidR="00526588">
        <w:rPr>
          <w:sz w:val="24"/>
          <w:szCs w:val="24"/>
        </w:rPr>
        <w:t xml:space="preserve"> </w:t>
      </w:r>
      <w:r w:rsidR="00535CB3">
        <w:rPr>
          <w:sz w:val="24"/>
          <w:szCs w:val="24"/>
        </w:rPr>
        <w:t>tests</w:t>
      </w:r>
      <w:r w:rsidR="00526588">
        <w:rPr>
          <w:sz w:val="24"/>
          <w:szCs w:val="24"/>
        </w:rPr>
        <w:t xml:space="preserve"> used to monitor cognitive changes in older adults.</w:t>
      </w:r>
      <w:r w:rsidR="00EC41F4">
        <w:rPr>
          <w:sz w:val="24"/>
          <w:szCs w:val="24"/>
        </w:rPr>
        <w:t xml:space="preserve"> </w:t>
      </w:r>
      <w:r w:rsidR="00754655">
        <w:rPr>
          <w:sz w:val="24"/>
          <w:szCs w:val="24"/>
        </w:rPr>
        <w:t>Future studies will seek</w:t>
      </w:r>
      <w:r w:rsidR="00EC41F4">
        <w:rPr>
          <w:sz w:val="24"/>
          <w:szCs w:val="24"/>
        </w:rPr>
        <w:t xml:space="preserve"> to </w:t>
      </w:r>
      <w:r w:rsidR="005F5FCA">
        <w:rPr>
          <w:sz w:val="24"/>
          <w:szCs w:val="24"/>
        </w:rPr>
        <w:t>gather data from a large sample</w:t>
      </w:r>
      <w:r w:rsidR="00EC41F4">
        <w:rPr>
          <w:sz w:val="24"/>
          <w:szCs w:val="24"/>
        </w:rPr>
        <w:t xml:space="preserve"> of participants with known diagnoses </w:t>
      </w:r>
      <w:r w:rsidR="00535CB3">
        <w:rPr>
          <w:sz w:val="24"/>
          <w:szCs w:val="24"/>
        </w:rPr>
        <w:t xml:space="preserve">to </w:t>
      </w:r>
      <w:r w:rsidR="00266238">
        <w:rPr>
          <w:sz w:val="24"/>
          <w:szCs w:val="24"/>
        </w:rPr>
        <w:t>define</w:t>
      </w:r>
      <w:r w:rsidR="00535CB3">
        <w:rPr>
          <w:sz w:val="24"/>
          <w:szCs w:val="24"/>
        </w:rPr>
        <w:t xml:space="preserve"> accurate </w:t>
      </w:r>
      <w:r w:rsidR="00EC41F4">
        <w:rPr>
          <w:sz w:val="24"/>
          <w:szCs w:val="24"/>
        </w:rPr>
        <w:t>thresholds for this novel testing battery</w:t>
      </w:r>
      <w:r w:rsidR="00535CB3">
        <w:rPr>
          <w:sz w:val="24"/>
          <w:szCs w:val="24"/>
        </w:rPr>
        <w:t xml:space="preserve"> that can be confidently used with aging populations</w:t>
      </w:r>
      <w:r w:rsidR="00EC41F4">
        <w:rPr>
          <w:sz w:val="24"/>
          <w:szCs w:val="24"/>
        </w:rPr>
        <w:t xml:space="preserve">. </w:t>
      </w:r>
    </w:p>
    <w:p w14:paraId="13A1A8F0" w14:textId="13A45ADD" w:rsidR="002A535D" w:rsidRPr="00F45AB2" w:rsidRDefault="00F45AB2" w:rsidP="005F0CCD">
      <w:pPr>
        <w:rPr>
          <w:b/>
          <w:sz w:val="24"/>
          <w:szCs w:val="24"/>
        </w:rPr>
      </w:pPr>
      <w:r>
        <w:rPr>
          <w:b/>
          <w:sz w:val="24"/>
          <w:szCs w:val="24"/>
        </w:rPr>
        <w:t>Acknowledgements</w:t>
      </w:r>
    </w:p>
    <w:p w14:paraId="41997FA7" w14:textId="678DADB3" w:rsidR="002A535D" w:rsidRPr="002A535D" w:rsidRDefault="00212F4E" w:rsidP="005F0CCD">
      <w:pPr>
        <w:rPr>
          <w:sz w:val="24"/>
          <w:szCs w:val="24"/>
        </w:rPr>
      </w:pPr>
      <w:r>
        <w:rPr>
          <w:sz w:val="24"/>
          <w:szCs w:val="24"/>
        </w:rPr>
        <w:t xml:space="preserve">Special thanks to </w:t>
      </w:r>
      <w:r w:rsidR="005662E2">
        <w:rPr>
          <w:sz w:val="24"/>
          <w:szCs w:val="24"/>
        </w:rPr>
        <w:t xml:space="preserve">residents of </w:t>
      </w:r>
      <w:r>
        <w:rPr>
          <w:sz w:val="24"/>
          <w:szCs w:val="24"/>
        </w:rPr>
        <w:t>Christie Gardens Apartments and Care in Toronto, Ontario</w:t>
      </w:r>
      <w:r w:rsidR="006D4784">
        <w:rPr>
          <w:sz w:val="24"/>
          <w:szCs w:val="24"/>
        </w:rPr>
        <w:t xml:space="preserve"> and</w:t>
      </w:r>
      <w:r w:rsidR="005662E2">
        <w:rPr>
          <w:sz w:val="24"/>
          <w:szCs w:val="24"/>
        </w:rPr>
        <w:t xml:space="preserve"> to Grand Wood Park in London, Ontario</w:t>
      </w:r>
      <w:r w:rsidR="006D4784">
        <w:rPr>
          <w:sz w:val="24"/>
          <w:szCs w:val="24"/>
        </w:rPr>
        <w:t xml:space="preserve"> </w:t>
      </w:r>
      <w:r>
        <w:rPr>
          <w:sz w:val="24"/>
          <w:szCs w:val="24"/>
        </w:rPr>
        <w:t>for their willingness to participate in our research. Thank you to Emily S. Nichols and</w:t>
      </w:r>
      <w:r w:rsidR="002A535D" w:rsidRPr="002A535D">
        <w:rPr>
          <w:sz w:val="24"/>
          <w:szCs w:val="24"/>
        </w:rPr>
        <w:t xml:space="preserve"> Alexand</w:t>
      </w:r>
      <w:r w:rsidR="002452C7">
        <w:rPr>
          <w:sz w:val="24"/>
          <w:szCs w:val="24"/>
        </w:rPr>
        <w:t>ra A. Pearce</w:t>
      </w:r>
      <w:r>
        <w:rPr>
          <w:sz w:val="24"/>
          <w:szCs w:val="24"/>
        </w:rPr>
        <w:t xml:space="preserve"> for their help with data collection. </w:t>
      </w:r>
    </w:p>
    <w:p w14:paraId="29907571" w14:textId="275035FA" w:rsidR="002A535D" w:rsidRPr="00F45AB2" w:rsidRDefault="002A535D" w:rsidP="002A535D">
      <w:pPr>
        <w:rPr>
          <w:b/>
          <w:sz w:val="24"/>
          <w:szCs w:val="24"/>
        </w:rPr>
      </w:pPr>
      <w:r w:rsidRPr="00F45AB2">
        <w:rPr>
          <w:b/>
          <w:sz w:val="24"/>
          <w:szCs w:val="24"/>
        </w:rPr>
        <w:t>Competing Interests</w:t>
      </w:r>
    </w:p>
    <w:p w14:paraId="76090CEB" w14:textId="77777777" w:rsidR="001229F7" w:rsidRDefault="001229F7" w:rsidP="001229F7">
      <w:pPr>
        <w:rPr>
          <w:rFonts w:cs="ArialMT"/>
          <w:sz w:val="24"/>
          <w:szCs w:val="24"/>
          <w:lang w:val="en-US"/>
        </w:rPr>
      </w:pPr>
      <w:r>
        <w:rPr>
          <w:rFonts w:cs="ArialMT"/>
          <w:sz w:val="24"/>
          <w:szCs w:val="24"/>
          <w:lang w:val="en-US"/>
        </w:rPr>
        <w:t>T</w:t>
      </w:r>
      <w:r w:rsidRPr="001229F7">
        <w:rPr>
          <w:rFonts w:cs="ArialMT"/>
          <w:sz w:val="24"/>
          <w:szCs w:val="24"/>
          <w:lang w:val="en-US"/>
        </w:rPr>
        <w:t xml:space="preserve">he </w:t>
      </w:r>
      <w:r>
        <w:rPr>
          <w:rFonts w:cs="ArialMT"/>
          <w:sz w:val="24"/>
          <w:szCs w:val="24"/>
          <w:lang w:val="en-US"/>
        </w:rPr>
        <w:t xml:space="preserve">online </w:t>
      </w:r>
      <w:r w:rsidRPr="001229F7">
        <w:rPr>
          <w:rFonts w:cs="ArialMT"/>
          <w:sz w:val="24"/>
          <w:szCs w:val="24"/>
          <w:lang w:val="en-US"/>
        </w:rPr>
        <w:t xml:space="preserve">cognitive tests used in this study are marketed by Cambridge Brain Sciences </w:t>
      </w:r>
      <w:proofErr w:type="spellStart"/>
      <w:r w:rsidRPr="001229F7">
        <w:rPr>
          <w:rFonts w:cs="ArialMT"/>
          <w:sz w:val="24"/>
          <w:szCs w:val="24"/>
          <w:lang w:val="en-US"/>
        </w:rPr>
        <w:t>Inc</w:t>
      </w:r>
      <w:proofErr w:type="spellEnd"/>
      <w:r w:rsidRPr="001229F7">
        <w:rPr>
          <w:rFonts w:cs="ArialMT"/>
          <w:sz w:val="24"/>
          <w:szCs w:val="24"/>
          <w:lang w:val="en-US"/>
        </w:rPr>
        <w:t xml:space="preserve">, of which Dr. Owen is the Chief Scientific Officer. Under the terms of the existing licensing agreement, Dr. Owen and his collaborators are free to use the platform at no cost for their scientific studies and such research projects neither contribute to, nor are influenced by, the activities of the company. As such, there is no overlap between the current study and the activities of Cambridge Brain Sciences </w:t>
      </w:r>
      <w:proofErr w:type="spellStart"/>
      <w:r w:rsidRPr="001229F7">
        <w:rPr>
          <w:rFonts w:cs="ArialMT"/>
          <w:sz w:val="24"/>
          <w:szCs w:val="24"/>
          <w:lang w:val="en-US"/>
        </w:rPr>
        <w:t>Inc</w:t>
      </w:r>
      <w:proofErr w:type="spellEnd"/>
      <w:r w:rsidRPr="001229F7">
        <w:rPr>
          <w:rFonts w:cs="ArialMT"/>
          <w:sz w:val="24"/>
          <w:szCs w:val="24"/>
          <w:lang w:val="en-US"/>
        </w:rPr>
        <w:t>, nor was there any cost to the authors, funding bodies or participants who were involved in the study.</w:t>
      </w:r>
    </w:p>
    <w:p w14:paraId="1107E51D" w14:textId="587BFAC5" w:rsidR="002A535D" w:rsidRPr="00F45AB2" w:rsidRDefault="00F45AB2" w:rsidP="001229F7">
      <w:pPr>
        <w:rPr>
          <w:rFonts w:cs="ArialMT"/>
          <w:b/>
          <w:sz w:val="24"/>
          <w:szCs w:val="24"/>
        </w:rPr>
      </w:pPr>
      <w:r>
        <w:rPr>
          <w:rFonts w:cs="ArialMT"/>
          <w:b/>
          <w:sz w:val="24"/>
          <w:szCs w:val="24"/>
        </w:rPr>
        <w:t>Funding</w:t>
      </w:r>
    </w:p>
    <w:p w14:paraId="6C0B04A6" w14:textId="7182E776" w:rsidR="003A7AD7" w:rsidRDefault="002A535D">
      <w:pPr>
        <w:rPr>
          <w:rFonts w:cs="ArialMT"/>
          <w:sz w:val="24"/>
          <w:szCs w:val="24"/>
        </w:rPr>
      </w:pPr>
      <w:r>
        <w:rPr>
          <w:rFonts w:cs="ArialMT"/>
          <w:sz w:val="24"/>
          <w:szCs w:val="24"/>
        </w:rPr>
        <w:t xml:space="preserve">This </w:t>
      </w:r>
      <w:r w:rsidR="00CD6FA2">
        <w:rPr>
          <w:rFonts w:cs="ArialMT"/>
          <w:sz w:val="24"/>
          <w:szCs w:val="24"/>
        </w:rPr>
        <w:t>project</w:t>
      </w:r>
      <w:r>
        <w:rPr>
          <w:rFonts w:cs="ArialMT"/>
          <w:sz w:val="24"/>
          <w:szCs w:val="24"/>
        </w:rPr>
        <w:t xml:space="preserve"> was funded by</w:t>
      </w:r>
      <w:r w:rsidR="005662E2">
        <w:rPr>
          <w:rFonts w:cs="ArialMT"/>
          <w:sz w:val="24"/>
          <w:szCs w:val="24"/>
        </w:rPr>
        <w:t xml:space="preserve"> </w:t>
      </w:r>
      <w:r w:rsidR="00CD6FA2">
        <w:rPr>
          <w:rFonts w:cs="ArialMT"/>
          <w:sz w:val="24"/>
          <w:szCs w:val="24"/>
        </w:rPr>
        <w:t xml:space="preserve">the </w:t>
      </w:r>
      <w:r w:rsidR="005662E2">
        <w:rPr>
          <w:rFonts w:cs="ArialMT"/>
          <w:sz w:val="24"/>
          <w:szCs w:val="24"/>
        </w:rPr>
        <w:t xml:space="preserve">National Science and Engineering Research Council </w:t>
      </w:r>
      <w:r w:rsidR="00D13F39">
        <w:rPr>
          <w:rFonts w:cs="ArialMT"/>
          <w:sz w:val="24"/>
          <w:szCs w:val="24"/>
        </w:rPr>
        <w:t xml:space="preserve">(418550/2012) </w:t>
      </w:r>
      <w:r w:rsidR="005662E2">
        <w:rPr>
          <w:rFonts w:cs="ArialMT"/>
          <w:sz w:val="24"/>
          <w:szCs w:val="24"/>
        </w:rPr>
        <w:t>and the Canada Excellence Research Chairs Program</w:t>
      </w:r>
      <w:r w:rsidR="00D73427">
        <w:rPr>
          <w:rFonts w:cs="ArialMT"/>
          <w:sz w:val="24"/>
          <w:szCs w:val="24"/>
        </w:rPr>
        <w:t xml:space="preserve"> (#215063).</w:t>
      </w:r>
      <w:del w:id="92" w:author="Avital Sternin" w:date="2018-08-27T10:49:00Z">
        <w:r w:rsidR="003A7AD7" w:rsidDel="00D13F39">
          <w:rPr>
            <w:rFonts w:cs="ArialMT"/>
            <w:sz w:val="24"/>
            <w:szCs w:val="24"/>
          </w:rPr>
          <w:br w:type="page"/>
        </w:r>
      </w:del>
    </w:p>
    <w:p w14:paraId="54C3BFEE" w14:textId="4DD7D4C9" w:rsidR="002A535D" w:rsidRDefault="00526573" w:rsidP="002A535D">
      <w:pPr>
        <w:rPr>
          <w:rFonts w:cs="ArialMT"/>
          <w:sz w:val="24"/>
          <w:szCs w:val="24"/>
        </w:rPr>
      </w:pPr>
      <w:r>
        <w:rPr>
          <w:rFonts w:cs="ArialMT"/>
          <w:sz w:val="24"/>
          <w:szCs w:val="24"/>
        </w:rPr>
        <w:t>Figure Captions:</w:t>
      </w:r>
    </w:p>
    <w:p w14:paraId="308DFFCF" w14:textId="4CE0A2E8" w:rsidR="00D847FC" w:rsidRPr="002A535D" w:rsidRDefault="00526573" w:rsidP="002A535D">
      <w:pPr>
        <w:rPr>
          <w:rFonts w:cs="ArialMT"/>
          <w:sz w:val="24"/>
          <w:szCs w:val="24"/>
        </w:rPr>
      </w:pPr>
      <w:r>
        <w:rPr>
          <w:rFonts w:cs="ArialMT"/>
          <w:sz w:val="24"/>
          <w:szCs w:val="24"/>
        </w:rPr>
        <w:t xml:space="preserve">Figure 1. </w:t>
      </w:r>
      <w:proofErr w:type="spellStart"/>
      <w:r w:rsidR="004D33D2">
        <w:rPr>
          <w:rFonts w:cs="ArialMT"/>
          <w:sz w:val="24"/>
          <w:szCs w:val="24"/>
        </w:rPr>
        <w:t>MoCA</w:t>
      </w:r>
      <w:proofErr w:type="spellEnd"/>
      <w:r w:rsidR="004D33D2">
        <w:rPr>
          <w:rFonts w:cs="ArialMT"/>
          <w:sz w:val="24"/>
          <w:szCs w:val="24"/>
        </w:rPr>
        <w:t xml:space="preserve"> </w:t>
      </w:r>
      <w:r w:rsidR="00D548C5">
        <w:rPr>
          <w:rFonts w:cs="ArialMT"/>
          <w:sz w:val="24"/>
          <w:szCs w:val="24"/>
        </w:rPr>
        <w:t xml:space="preserve">and MMSE </w:t>
      </w:r>
      <w:r w:rsidR="004D33D2">
        <w:rPr>
          <w:rFonts w:cs="ArialMT"/>
          <w:sz w:val="24"/>
          <w:szCs w:val="24"/>
        </w:rPr>
        <w:t>scores are plotted here with horizontal lines indicating the thresholds used to differentiate the three groups.</w:t>
      </w:r>
      <w:r w:rsidR="00D548C5">
        <w:rPr>
          <w:rFonts w:cs="ArialMT"/>
          <w:sz w:val="24"/>
          <w:szCs w:val="24"/>
        </w:rPr>
        <w:t xml:space="preserve"> </w:t>
      </w:r>
      <w:proofErr w:type="spellStart"/>
      <w:r w:rsidR="00D548C5">
        <w:rPr>
          <w:rFonts w:cs="ArialMT"/>
          <w:sz w:val="24"/>
          <w:szCs w:val="24"/>
        </w:rPr>
        <w:t>MoCA</w:t>
      </w:r>
      <w:proofErr w:type="spellEnd"/>
      <w:r w:rsidR="00D548C5">
        <w:rPr>
          <w:rFonts w:cs="ArialMT"/>
          <w:sz w:val="24"/>
          <w:szCs w:val="24"/>
        </w:rPr>
        <w:t xml:space="preserve"> scores </w:t>
      </w:r>
      <w:r w:rsidR="00754655">
        <w:rPr>
          <w:rFonts w:cs="ArialMT"/>
          <w:sz w:val="24"/>
          <w:szCs w:val="24"/>
        </w:rPr>
        <w:t>were</w:t>
      </w:r>
      <w:r w:rsidR="00D548C5">
        <w:rPr>
          <w:rFonts w:cs="ArialMT"/>
          <w:sz w:val="24"/>
          <w:szCs w:val="24"/>
        </w:rPr>
        <w:t xml:space="preserve"> differentiated using the method described here.</w:t>
      </w:r>
      <w:r w:rsidR="004D33D2">
        <w:rPr>
          <w:rFonts w:cs="ArialMT"/>
          <w:sz w:val="24"/>
          <w:szCs w:val="24"/>
        </w:rPr>
        <w:t xml:space="preserve"> MMSE scores </w:t>
      </w:r>
      <w:r w:rsidR="00754655">
        <w:rPr>
          <w:rFonts w:cs="ArialMT"/>
          <w:sz w:val="24"/>
          <w:szCs w:val="24"/>
        </w:rPr>
        <w:t>were</w:t>
      </w:r>
      <w:r w:rsidR="004D33D2">
        <w:rPr>
          <w:rFonts w:cs="ArialMT"/>
          <w:sz w:val="24"/>
          <w:szCs w:val="24"/>
        </w:rPr>
        <w:t xml:space="preserve"> differentiated using the severity method as explained in the published MMSE scoring document. Correlations between the </w:t>
      </w:r>
      <w:r w:rsidR="000B384A">
        <w:rPr>
          <w:rFonts w:cs="ArialMT"/>
          <w:sz w:val="24"/>
          <w:szCs w:val="24"/>
        </w:rPr>
        <w:t xml:space="preserve">tests and composite scores </w:t>
      </w:r>
      <w:r w:rsidR="00754655">
        <w:rPr>
          <w:rFonts w:cs="ArialMT"/>
          <w:sz w:val="24"/>
          <w:szCs w:val="24"/>
        </w:rPr>
        <w:t>were</w:t>
      </w:r>
      <w:r w:rsidR="004D33D2">
        <w:rPr>
          <w:rFonts w:cs="ArialMT"/>
          <w:sz w:val="24"/>
          <w:szCs w:val="24"/>
        </w:rPr>
        <w:t xml:space="preserve"> significant at p&lt;0.001.</w:t>
      </w:r>
    </w:p>
    <w:sectPr w:rsidR="00D847FC" w:rsidRPr="002A535D" w:rsidSect="000407A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Avital Sternin" w:date="2018-07-13T09:34:00Z" w:initials="AS">
    <w:p w14:paraId="490C2B2F" w14:textId="52E17EE9" w:rsidR="00EC41F4" w:rsidRDefault="00EC41F4">
      <w:pPr>
        <w:pStyle w:val="CommentText"/>
      </w:pPr>
      <w:r>
        <w:rPr>
          <w:rStyle w:val="CommentReference"/>
        </w:rPr>
        <w:annotationRef/>
      </w:r>
      <w:r>
        <w:t>Is this the right citation for CBS?</w:t>
      </w:r>
    </w:p>
  </w:comment>
  <w:comment w:id="63" w:author="Avital Sternin" w:date="2018-07-23T12:56:00Z" w:initials="AS">
    <w:p w14:paraId="29D503D7" w14:textId="3FACFCF8" w:rsidR="00EC41F4" w:rsidRDefault="00EC41F4">
      <w:pPr>
        <w:pStyle w:val="CommentText"/>
      </w:pPr>
      <w:r>
        <w:rPr>
          <w:rStyle w:val="CommentReference"/>
        </w:rPr>
        <w:annotationRef/>
      </w:r>
      <w:r w:rsidR="00A55237">
        <w:t>How do I cite the</w:t>
      </w:r>
      <w:r>
        <w:t xml:space="preserve"> </w:t>
      </w:r>
      <w:r w:rsidR="00CE0D42">
        <w:t xml:space="preserve">CBS </w:t>
      </w:r>
      <w:r>
        <w:t>population norms?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0C2B2F" w15:done="0"/>
  <w15:commentEx w15:paraId="29D503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vital Sternin">
    <w15:presenceInfo w15:providerId="AD" w15:userId="S-1-5-21-1659004503-920026266-1343024091-697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ctiveWritingStyle w:appName="MSWord" w:lang="en-CA" w:vendorID="64" w:dllVersion="131078" w:nlCheck="1" w:checkStyle="1"/>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070AD"/>
    <w:rsid w:val="000211C3"/>
    <w:rsid w:val="00030255"/>
    <w:rsid w:val="000407A9"/>
    <w:rsid w:val="0005017A"/>
    <w:rsid w:val="0005657E"/>
    <w:rsid w:val="00094E31"/>
    <w:rsid w:val="000B384A"/>
    <w:rsid w:val="000C6821"/>
    <w:rsid w:val="000E0916"/>
    <w:rsid w:val="000E4968"/>
    <w:rsid w:val="000F1256"/>
    <w:rsid w:val="000F5F6F"/>
    <w:rsid w:val="001072B6"/>
    <w:rsid w:val="00111FE7"/>
    <w:rsid w:val="001229F7"/>
    <w:rsid w:val="001320D1"/>
    <w:rsid w:val="001666A6"/>
    <w:rsid w:val="001A012A"/>
    <w:rsid w:val="001A2FE2"/>
    <w:rsid w:val="001A6F70"/>
    <w:rsid w:val="001B24F4"/>
    <w:rsid w:val="001B64A9"/>
    <w:rsid w:val="001B71A9"/>
    <w:rsid w:val="001F156D"/>
    <w:rsid w:val="001F686E"/>
    <w:rsid w:val="00200AEC"/>
    <w:rsid w:val="00212F4E"/>
    <w:rsid w:val="0023518E"/>
    <w:rsid w:val="00237868"/>
    <w:rsid w:val="002452C7"/>
    <w:rsid w:val="00256A9F"/>
    <w:rsid w:val="00266238"/>
    <w:rsid w:val="00296295"/>
    <w:rsid w:val="002A535D"/>
    <w:rsid w:val="002B1A6E"/>
    <w:rsid w:val="002B4AD1"/>
    <w:rsid w:val="002B4D02"/>
    <w:rsid w:val="002B54EF"/>
    <w:rsid w:val="002C0BD4"/>
    <w:rsid w:val="002E5488"/>
    <w:rsid w:val="002E5DA9"/>
    <w:rsid w:val="0031427A"/>
    <w:rsid w:val="00330103"/>
    <w:rsid w:val="00335A31"/>
    <w:rsid w:val="0034436C"/>
    <w:rsid w:val="00354152"/>
    <w:rsid w:val="003672EE"/>
    <w:rsid w:val="003A3286"/>
    <w:rsid w:val="003A7AD7"/>
    <w:rsid w:val="003E4809"/>
    <w:rsid w:val="003E5762"/>
    <w:rsid w:val="00402D3A"/>
    <w:rsid w:val="00424DEA"/>
    <w:rsid w:val="00446051"/>
    <w:rsid w:val="00467AEB"/>
    <w:rsid w:val="004773D0"/>
    <w:rsid w:val="0048400B"/>
    <w:rsid w:val="004949AD"/>
    <w:rsid w:val="004A786F"/>
    <w:rsid w:val="004C0581"/>
    <w:rsid w:val="004D33D2"/>
    <w:rsid w:val="004E1F55"/>
    <w:rsid w:val="004F36E5"/>
    <w:rsid w:val="004F4202"/>
    <w:rsid w:val="0051386C"/>
    <w:rsid w:val="00520A1A"/>
    <w:rsid w:val="00526573"/>
    <w:rsid w:val="00526588"/>
    <w:rsid w:val="00535CB3"/>
    <w:rsid w:val="00535E67"/>
    <w:rsid w:val="00563617"/>
    <w:rsid w:val="005662E2"/>
    <w:rsid w:val="005761F9"/>
    <w:rsid w:val="00585697"/>
    <w:rsid w:val="005B3F20"/>
    <w:rsid w:val="005B689D"/>
    <w:rsid w:val="005B6AA3"/>
    <w:rsid w:val="005C1966"/>
    <w:rsid w:val="005C76A2"/>
    <w:rsid w:val="005D403D"/>
    <w:rsid w:val="005D599E"/>
    <w:rsid w:val="005F0CCD"/>
    <w:rsid w:val="005F5FCA"/>
    <w:rsid w:val="00633585"/>
    <w:rsid w:val="0063532F"/>
    <w:rsid w:val="00635D62"/>
    <w:rsid w:val="00650DC4"/>
    <w:rsid w:val="00671D30"/>
    <w:rsid w:val="00674DFE"/>
    <w:rsid w:val="0067642C"/>
    <w:rsid w:val="00691752"/>
    <w:rsid w:val="0069452B"/>
    <w:rsid w:val="006C329E"/>
    <w:rsid w:val="006C63DE"/>
    <w:rsid w:val="006D120E"/>
    <w:rsid w:val="006D4784"/>
    <w:rsid w:val="006E4C97"/>
    <w:rsid w:val="007075DF"/>
    <w:rsid w:val="0072335C"/>
    <w:rsid w:val="00733BBC"/>
    <w:rsid w:val="0073789A"/>
    <w:rsid w:val="007416C1"/>
    <w:rsid w:val="00744170"/>
    <w:rsid w:val="00754655"/>
    <w:rsid w:val="00755E68"/>
    <w:rsid w:val="00783C34"/>
    <w:rsid w:val="007B27E7"/>
    <w:rsid w:val="007F273D"/>
    <w:rsid w:val="007F28D0"/>
    <w:rsid w:val="00801ED4"/>
    <w:rsid w:val="008365DE"/>
    <w:rsid w:val="00874B6B"/>
    <w:rsid w:val="00890FE5"/>
    <w:rsid w:val="0089629B"/>
    <w:rsid w:val="0089680A"/>
    <w:rsid w:val="008A4F56"/>
    <w:rsid w:val="008A5145"/>
    <w:rsid w:val="008A5D29"/>
    <w:rsid w:val="008B76B7"/>
    <w:rsid w:val="008E7875"/>
    <w:rsid w:val="008F492A"/>
    <w:rsid w:val="008F7FFE"/>
    <w:rsid w:val="00902DEB"/>
    <w:rsid w:val="00903A15"/>
    <w:rsid w:val="0092033D"/>
    <w:rsid w:val="00921C2D"/>
    <w:rsid w:val="009432BB"/>
    <w:rsid w:val="0094404F"/>
    <w:rsid w:val="00953E40"/>
    <w:rsid w:val="009653CF"/>
    <w:rsid w:val="009C4E49"/>
    <w:rsid w:val="009C6953"/>
    <w:rsid w:val="009E4828"/>
    <w:rsid w:val="009F5AAC"/>
    <w:rsid w:val="00A04671"/>
    <w:rsid w:val="00A11A2A"/>
    <w:rsid w:val="00A201BD"/>
    <w:rsid w:val="00A20BF6"/>
    <w:rsid w:val="00A2315A"/>
    <w:rsid w:val="00A43116"/>
    <w:rsid w:val="00A55237"/>
    <w:rsid w:val="00A635EA"/>
    <w:rsid w:val="00A777AE"/>
    <w:rsid w:val="00A955D4"/>
    <w:rsid w:val="00AB7B13"/>
    <w:rsid w:val="00AE42B1"/>
    <w:rsid w:val="00AF251B"/>
    <w:rsid w:val="00B70012"/>
    <w:rsid w:val="00B92DB0"/>
    <w:rsid w:val="00B95214"/>
    <w:rsid w:val="00BA0688"/>
    <w:rsid w:val="00BA322B"/>
    <w:rsid w:val="00BA6B09"/>
    <w:rsid w:val="00BC79D5"/>
    <w:rsid w:val="00BD0160"/>
    <w:rsid w:val="00BD2734"/>
    <w:rsid w:val="00BD41EC"/>
    <w:rsid w:val="00C075A5"/>
    <w:rsid w:val="00C47164"/>
    <w:rsid w:val="00C654AC"/>
    <w:rsid w:val="00C75F2A"/>
    <w:rsid w:val="00CA30F4"/>
    <w:rsid w:val="00CB2248"/>
    <w:rsid w:val="00CC446D"/>
    <w:rsid w:val="00CD102C"/>
    <w:rsid w:val="00CD6FA2"/>
    <w:rsid w:val="00CE0D42"/>
    <w:rsid w:val="00CE7163"/>
    <w:rsid w:val="00D13F39"/>
    <w:rsid w:val="00D43F17"/>
    <w:rsid w:val="00D4595F"/>
    <w:rsid w:val="00D548C5"/>
    <w:rsid w:val="00D73427"/>
    <w:rsid w:val="00D847FC"/>
    <w:rsid w:val="00D84897"/>
    <w:rsid w:val="00D86D44"/>
    <w:rsid w:val="00D96A08"/>
    <w:rsid w:val="00DD7BE2"/>
    <w:rsid w:val="00DE5310"/>
    <w:rsid w:val="00E03B35"/>
    <w:rsid w:val="00E07160"/>
    <w:rsid w:val="00E2392B"/>
    <w:rsid w:val="00E44F1B"/>
    <w:rsid w:val="00E45A63"/>
    <w:rsid w:val="00E53396"/>
    <w:rsid w:val="00E54251"/>
    <w:rsid w:val="00E54A89"/>
    <w:rsid w:val="00E77C97"/>
    <w:rsid w:val="00E852A7"/>
    <w:rsid w:val="00E875DE"/>
    <w:rsid w:val="00E929CC"/>
    <w:rsid w:val="00EC3129"/>
    <w:rsid w:val="00EC41F4"/>
    <w:rsid w:val="00EC6978"/>
    <w:rsid w:val="00ED0E30"/>
    <w:rsid w:val="00ED2CF8"/>
    <w:rsid w:val="00EE0CA4"/>
    <w:rsid w:val="00EF09C6"/>
    <w:rsid w:val="00EF2BD2"/>
    <w:rsid w:val="00F03CBB"/>
    <w:rsid w:val="00F16491"/>
    <w:rsid w:val="00F16F66"/>
    <w:rsid w:val="00F17A5D"/>
    <w:rsid w:val="00F25CC4"/>
    <w:rsid w:val="00F344EF"/>
    <w:rsid w:val="00F36DF1"/>
    <w:rsid w:val="00F37755"/>
    <w:rsid w:val="00F45AB2"/>
    <w:rsid w:val="00F510C1"/>
    <w:rsid w:val="00F55286"/>
    <w:rsid w:val="00F56716"/>
    <w:rsid w:val="00F65175"/>
    <w:rsid w:val="00F75612"/>
    <w:rsid w:val="00F76EEA"/>
    <w:rsid w:val="00F81E7F"/>
    <w:rsid w:val="00FB4A90"/>
    <w:rsid w:val="00FB61A0"/>
    <w:rsid w:val="00FC0731"/>
    <w:rsid w:val="00FC3902"/>
    <w:rsid w:val="00FE39A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91F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31A25-D16E-4D4A-BF0C-E462483B7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8013</Words>
  <Characters>45679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7</cp:revision>
  <cp:lastPrinted>2018-07-16T15:03:00Z</cp:lastPrinted>
  <dcterms:created xsi:type="dcterms:W3CDTF">2018-08-20T14:12:00Z</dcterms:created>
  <dcterms:modified xsi:type="dcterms:W3CDTF">2018-08-27T15:23:00Z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http://csl.mendeley.com/styles/29242231/apa</vt:lpwstr>
  </property>
  <property fmtid="{D5CDD505-2E9C-101B-9397-08002B2CF9AE}" pid="7" name="Mendeley Recent Style Name 2_1">
    <vt:lpwstr>American Psychological Association 6th edition - Avital Sternin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http://www.zotero.org/styles/apa</vt:lpwstr>
  </property>
</Properties>
</file>