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A00B8" w14:textId="223F821C" w:rsidR="000407A9" w:rsidRPr="002A535D" w:rsidRDefault="000407A9" w:rsidP="00D847FC">
      <w:pPr>
        <w:rPr>
          <w:sz w:val="24"/>
          <w:szCs w:val="24"/>
        </w:rPr>
      </w:pPr>
    </w:p>
    <w:p w14:paraId="296A67D0" w14:textId="77777777" w:rsidR="000407A9" w:rsidRPr="002A535D" w:rsidRDefault="000407A9" w:rsidP="000407A9">
      <w:pPr>
        <w:jc w:val="center"/>
        <w:rPr>
          <w:sz w:val="24"/>
          <w:szCs w:val="24"/>
        </w:rPr>
      </w:pPr>
    </w:p>
    <w:p w14:paraId="721D6FA6" w14:textId="77777777" w:rsidR="000407A9" w:rsidRPr="002A535D" w:rsidRDefault="000407A9" w:rsidP="000407A9">
      <w:pPr>
        <w:jc w:val="center"/>
        <w:rPr>
          <w:sz w:val="24"/>
          <w:szCs w:val="24"/>
        </w:rPr>
      </w:pPr>
    </w:p>
    <w:p w14:paraId="6E513261" w14:textId="77777777" w:rsidR="000407A9" w:rsidRPr="002A535D" w:rsidRDefault="000407A9" w:rsidP="000407A9">
      <w:pPr>
        <w:jc w:val="center"/>
        <w:rPr>
          <w:sz w:val="24"/>
          <w:szCs w:val="24"/>
        </w:rPr>
      </w:pPr>
    </w:p>
    <w:p w14:paraId="3C06B5D7" w14:textId="77777777" w:rsidR="000407A9" w:rsidRPr="002A535D" w:rsidRDefault="000407A9" w:rsidP="000407A9">
      <w:pPr>
        <w:jc w:val="center"/>
        <w:rPr>
          <w:sz w:val="24"/>
          <w:szCs w:val="24"/>
        </w:rPr>
      </w:pPr>
    </w:p>
    <w:p w14:paraId="687AC3A8" w14:textId="77777777" w:rsidR="000407A9" w:rsidRPr="002A535D" w:rsidRDefault="000407A9" w:rsidP="000407A9">
      <w:pPr>
        <w:jc w:val="center"/>
        <w:rPr>
          <w:sz w:val="24"/>
          <w:szCs w:val="24"/>
        </w:rPr>
      </w:pPr>
    </w:p>
    <w:p w14:paraId="48B0F9F8" w14:textId="2A0FCE6C" w:rsidR="000407A9" w:rsidRPr="002A535D" w:rsidRDefault="00467AEB" w:rsidP="00F03CBB">
      <w:pPr>
        <w:jc w:val="center"/>
        <w:rPr>
          <w:sz w:val="24"/>
          <w:szCs w:val="24"/>
        </w:rPr>
      </w:pPr>
      <w:r>
        <w:rPr>
          <w:sz w:val="24"/>
          <w:szCs w:val="24"/>
        </w:rPr>
        <w:t xml:space="preserve">Fine tuning cognitive assessment in the elderly: The </w:t>
      </w:r>
      <w:del w:id="0" w:author="Adrian Owen" w:date="2018-07-09T14:55:00Z">
        <w:r w:rsidDel="00F03CBB">
          <w:rPr>
            <w:sz w:val="24"/>
            <w:szCs w:val="24"/>
          </w:rPr>
          <w:delText xml:space="preserve">added </w:delText>
        </w:r>
      </w:del>
      <w:r>
        <w:rPr>
          <w:sz w:val="24"/>
          <w:szCs w:val="24"/>
        </w:rPr>
        <w:t>benefits of a</w:t>
      </w:r>
      <w:ins w:id="1" w:author="Adrian Owen" w:date="2018-07-09T14:55:00Z">
        <w:r w:rsidR="00F03CBB">
          <w:rPr>
            <w:sz w:val="24"/>
            <w:szCs w:val="24"/>
          </w:rPr>
          <w:t xml:space="preserve">n </w:t>
        </w:r>
        <w:commentRangeStart w:id="2"/>
        <w:r w:rsidR="00F03CBB">
          <w:rPr>
            <w:sz w:val="24"/>
            <w:szCs w:val="24"/>
          </w:rPr>
          <w:t>online</w:t>
        </w:r>
        <w:commentRangeEnd w:id="2"/>
        <w:r w:rsidR="00F03CBB">
          <w:rPr>
            <w:rStyle w:val="CommentReference"/>
          </w:rPr>
          <w:commentReference w:id="2"/>
        </w:r>
        <w:r w:rsidR="00F03CBB">
          <w:rPr>
            <w:sz w:val="24"/>
            <w:szCs w:val="24"/>
          </w:rPr>
          <w:t xml:space="preserve"> </w:t>
        </w:r>
      </w:ins>
      <w:del w:id="3" w:author="Adrian Owen" w:date="2018-07-09T14:55:00Z">
        <w:r w:rsidDel="00F03CBB">
          <w:rPr>
            <w:sz w:val="24"/>
            <w:szCs w:val="24"/>
          </w:rPr>
          <w:delText xml:space="preserve"> computerized </w:delText>
        </w:r>
      </w:del>
      <w:r>
        <w:rPr>
          <w:sz w:val="24"/>
          <w:szCs w:val="24"/>
        </w:rPr>
        <w:t xml:space="preserve">test battery </w:t>
      </w:r>
    </w:p>
    <w:p w14:paraId="0667225F" w14:textId="5150E91E" w:rsidR="000407A9" w:rsidRPr="002A535D" w:rsidRDefault="000407A9" w:rsidP="000407A9">
      <w:pPr>
        <w:jc w:val="center"/>
        <w:rPr>
          <w:sz w:val="24"/>
          <w:szCs w:val="24"/>
        </w:rPr>
      </w:pPr>
      <w:commentRangeStart w:id="4"/>
      <w:r w:rsidRPr="002A535D">
        <w:rPr>
          <w:sz w:val="24"/>
          <w:szCs w:val="24"/>
        </w:rPr>
        <w:t xml:space="preserve">Avital </w:t>
      </w:r>
      <w:proofErr w:type="spellStart"/>
      <w:r w:rsidRPr="002A535D">
        <w:rPr>
          <w:sz w:val="24"/>
          <w:szCs w:val="24"/>
        </w:rPr>
        <w:t>Sternin</w:t>
      </w:r>
      <w:proofErr w:type="spellEnd"/>
      <w:r w:rsidRPr="002A535D">
        <w:rPr>
          <w:sz w:val="24"/>
          <w:szCs w:val="24"/>
        </w:rPr>
        <w:t xml:space="preserve">*, Jessica A. </w:t>
      </w:r>
      <w:proofErr w:type="spellStart"/>
      <w:r w:rsidRPr="002A535D">
        <w:rPr>
          <w:sz w:val="24"/>
          <w:szCs w:val="24"/>
        </w:rPr>
        <w:t>Grahn</w:t>
      </w:r>
      <w:proofErr w:type="spellEnd"/>
      <w:r w:rsidRPr="002A535D">
        <w:rPr>
          <w:sz w:val="24"/>
          <w:szCs w:val="24"/>
        </w:rPr>
        <w:t>, Adrian M. Owen</w:t>
      </w:r>
      <w:commentRangeEnd w:id="4"/>
      <w:r w:rsidR="008E7875">
        <w:rPr>
          <w:rStyle w:val="CommentReference"/>
        </w:rPr>
        <w:commentReference w:id="4"/>
      </w:r>
    </w:p>
    <w:p w14:paraId="280C10D9" w14:textId="77777777" w:rsidR="000407A9" w:rsidRPr="002A535D" w:rsidRDefault="000407A9" w:rsidP="000407A9">
      <w:pPr>
        <w:jc w:val="center"/>
        <w:rPr>
          <w:sz w:val="24"/>
          <w:szCs w:val="24"/>
        </w:rPr>
      </w:pPr>
    </w:p>
    <w:p w14:paraId="3EE64827" w14:textId="77777777" w:rsidR="002A535D" w:rsidRPr="002A535D" w:rsidRDefault="002A535D" w:rsidP="000407A9">
      <w:pPr>
        <w:jc w:val="center"/>
        <w:rPr>
          <w:sz w:val="24"/>
          <w:szCs w:val="24"/>
        </w:rPr>
      </w:pPr>
    </w:p>
    <w:p w14:paraId="236AD6DD" w14:textId="77777777" w:rsidR="002A535D" w:rsidRPr="002A535D" w:rsidRDefault="002A535D" w:rsidP="000407A9">
      <w:pPr>
        <w:jc w:val="center"/>
        <w:rPr>
          <w:sz w:val="24"/>
          <w:szCs w:val="24"/>
        </w:rPr>
      </w:pPr>
    </w:p>
    <w:p w14:paraId="54C195D4" w14:textId="77777777" w:rsidR="002A535D" w:rsidRPr="002A535D" w:rsidRDefault="002A535D" w:rsidP="000407A9">
      <w:pPr>
        <w:jc w:val="center"/>
        <w:rPr>
          <w:sz w:val="24"/>
          <w:szCs w:val="24"/>
        </w:rPr>
      </w:pPr>
    </w:p>
    <w:p w14:paraId="219DD30A" w14:textId="77777777" w:rsidR="002A535D" w:rsidRPr="002A535D" w:rsidRDefault="002A535D" w:rsidP="000407A9">
      <w:pPr>
        <w:jc w:val="center"/>
        <w:rPr>
          <w:sz w:val="24"/>
          <w:szCs w:val="24"/>
        </w:rPr>
      </w:pPr>
    </w:p>
    <w:p w14:paraId="3EB5E520" w14:textId="77777777" w:rsidR="002A535D" w:rsidRPr="002A535D" w:rsidRDefault="002A535D" w:rsidP="000407A9">
      <w:pPr>
        <w:jc w:val="center"/>
        <w:rPr>
          <w:sz w:val="24"/>
          <w:szCs w:val="24"/>
        </w:rPr>
      </w:pPr>
    </w:p>
    <w:p w14:paraId="6323C2D5" w14:textId="77777777" w:rsidR="002A535D" w:rsidRPr="002A535D" w:rsidRDefault="002A535D" w:rsidP="000407A9">
      <w:pPr>
        <w:jc w:val="center"/>
        <w:rPr>
          <w:sz w:val="24"/>
          <w:szCs w:val="24"/>
        </w:rPr>
      </w:pPr>
    </w:p>
    <w:p w14:paraId="5334B259" w14:textId="77777777" w:rsidR="002A535D" w:rsidRPr="002A535D" w:rsidRDefault="000407A9" w:rsidP="002A535D">
      <w:pPr>
        <w:jc w:val="right"/>
        <w:rPr>
          <w:sz w:val="24"/>
          <w:szCs w:val="24"/>
        </w:rPr>
      </w:pPr>
      <w:r w:rsidRPr="002A535D">
        <w:rPr>
          <w:sz w:val="24"/>
          <w:szCs w:val="24"/>
        </w:rPr>
        <w:t>* avital.sternin@uwo.ca</w:t>
      </w:r>
    </w:p>
    <w:p w14:paraId="2F2017C4" w14:textId="5750451B" w:rsidR="002A535D" w:rsidRPr="002A535D" w:rsidRDefault="002A535D" w:rsidP="002A535D">
      <w:pPr>
        <w:jc w:val="right"/>
        <w:rPr>
          <w:sz w:val="24"/>
          <w:szCs w:val="24"/>
        </w:rPr>
      </w:pPr>
      <w:r w:rsidRPr="002A535D">
        <w:rPr>
          <w:sz w:val="24"/>
          <w:szCs w:val="24"/>
        </w:rPr>
        <w:t>AS, JAG &amp; AMO</w:t>
      </w:r>
      <w:r w:rsidRPr="002A535D">
        <w:rPr>
          <w:sz w:val="24"/>
          <w:szCs w:val="24"/>
        </w:rPr>
        <w:br/>
        <w:t>Brain and Mind Institute</w:t>
      </w:r>
      <w:r w:rsidRPr="002A535D">
        <w:rPr>
          <w:sz w:val="24"/>
          <w:szCs w:val="24"/>
        </w:rPr>
        <w:br/>
        <w:t>University of Western Ontario</w:t>
      </w:r>
      <w:r w:rsidRPr="002A535D">
        <w:rPr>
          <w:sz w:val="24"/>
          <w:szCs w:val="24"/>
        </w:rPr>
        <w:br/>
        <w:t>London, Ontario</w:t>
      </w:r>
      <w:r w:rsidRPr="002A535D">
        <w:rPr>
          <w:sz w:val="24"/>
          <w:szCs w:val="24"/>
        </w:rPr>
        <w:br/>
        <w:t>Canada</w:t>
      </w:r>
      <w:r w:rsidRPr="002A535D">
        <w:rPr>
          <w:sz w:val="24"/>
          <w:szCs w:val="24"/>
        </w:rPr>
        <w:br/>
        <w:t>N6A 3K7</w:t>
      </w:r>
      <w:r w:rsidRPr="002A535D">
        <w:rPr>
          <w:sz w:val="24"/>
          <w:szCs w:val="24"/>
        </w:rPr>
        <w:br/>
        <w:t>519 661 2111 x86057</w:t>
      </w:r>
    </w:p>
    <w:p w14:paraId="19DF9BD3" w14:textId="77777777" w:rsidR="002A535D" w:rsidRPr="002A535D" w:rsidRDefault="002A535D" w:rsidP="002A535D">
      <w:pPr>
        <w:jc w:val="right"/>
        <w:rPr>
          <w:sz w:val="24"/>
          <w:szCs w:val="24"/>
        </w:rPr>
      </w:pPr>
    </w:p>
    <w:p w14:paraId="474DC5AC" w14:textId="0D2BD53F" w:rsidR="002A535D" w:rsidRPr="002A535D" w:rsidRDefault="002A535D" w:rsidP="002A535D">
      <w:pPr>
        <w:jc w:val="right"/>
        <w:rPr>
          <w:sz w:val="24"/>
          <w:szCs w:val="24"/>
        </w:rPr>
      </w:pPr>
      <w:r w:rsidRPr="002A535D">
        <w:rPr>
          <w:sz w:val="24"/>
          <w:szCs w:val="24"/>
        </w:rPr>
        <w:t>Word count:</w:t>
      </w:r>
      <w:r w:rsidR="004A786F">
        <w:rPr>
          <w:sz w:val="24"/>
          <w:szCs w:val="24"/>
        </w:rPr>
        <w:t xml:space="preserve"> (1500 max), 1 figure, 1 table</w:t>
      </w:r>
    </w:p>
    <w:p w14:paraId="3269A241" w14:textId="33C72092" w:rsidR="002A535D" w:rsidRDefault="002A535D" w:rsidP="002A535D">
      <w:pPr>
        <w:rPr>
          <w:sz w:val="24"/>
          <w:szCs w:val="24"/>
        </w:rPr>
      </w:pPr>
      <w:r w:rsidRPr="002A535D">
        <w:rPr>
          <w:sz w:val="24"/>
          <w:szCs w:val="24"/>
        </w:rPr>
        <w:br w:type="page"/>
      </w:r>
      <w:r w:rsidR="00296295">
        <w:rPr>
          <w:sz w:val="24"/>
          <w:szCs w:val="24"/>
        </w:rPr>
        <w:lastRenderedPageBreak/>
        <w:t>Abstract (20</w:t>
      </w:r>
      <w:r w:rsidR="00D847FC">
        <w:rPr>
          <w:sz w:val="24"/>
          <w:szCs w:val="24"/>
        </w:rPr>
        <w:t>0 words)</w:t>
      </w:r>
    </w:p>
    <w:p w14:paraId="44BED303" w14:textId="46FBC479" w:rsidR="00296295" w:rsidRDefault="00296295" w:rsidP="00674DFE">
      <w:pPr>
        <w:rPr>
          <w:sz w:val="24"/>
          <w:szCs w:val="24"/>
        </w:rPr>
      </w:pPr>
      <w:r w:rsidRPr="00296295">
        <w:rPr>
          <w:b/>
          <w:sz w:val="24"/>
          <w:szCs w:val="24"/>
        </w:rPr>
        <w:t>Introduction</w:t>
      </w:r>
      <w:r>
        <w:rPr>
          <w:sz w:val="24"/>
          <w:szCs w:val="24"/>
        </w:rPr>
        <w:t xml:space="preserve"> - </w:t>
      </w:r>
      <w:r w:rsidR="00F17A5D" w:rsidRPr="002A535D">
        <w:rPr>
          <w:sz w:val="24"/>
          <w:szCs w:val="24"/>
        </w:rPr>
        <w:t xml:space="preserve">Assessing an individual’s cognitive capacity has become an increasingly </w:t>
      </w:r>
      <w:del w:id="5" w:author="Adrian Owen" w:date="2018-07-09T14:56:00Z">
        <w:r w:rsidR="00F17A5D" w:rsidRPr="002A535D" w:rsidDel="00F03CBB">
          <w:rPr>
            <w:sz w:val="24"/>
            <w:szCs w:val="24"/>
          </w:rPr>
          <w:delText xml:space="preserve">large </w:delText>
        </w:r>
      </w:del>
      <w:ins w:id="6" w:author="Adrian Owen" w:date="2018-07-09T14:56:00Z">
        <w:r w:rsidR="00F03CBB">
          <w:rPr>
            <w:sz w:val="24"/>
            <w:szCs w:val="24"/>
          </w:rPr>
          <w:t>important</w:t>
        </w:r>
        <w:r w:rsidR="00F03CBB" w:rsidRPr="002A535D">
          <w:rPr>
            <w:sz w:val="24"/>
            <w:szCs w:val="24"/>
          </w:rPr>
          <w:t xml:space="preserve"> </w:t>
        </w:r>
      </w:ins>
      <w:r w:rsidR="00F17A5D" w:rsidRPr="002A535D">
        <w:rPr>
          <w:sz w:val="24"/>
          <w:szCs w:val="24"/>
        </w:rPr>
        <w:t>part of caring for the elderly.</w:t>
      </w:r>
      <w:r w:rsidR="00F17A5D">
        <w:rPr>
          <w:sz w:val="24"/>
          <w:szCs w:val="24"/>
        </w:rPr>
        <w:t xml:space="preserve"> </w:t>
      </w:r>
      <w:r w:rsidR="00F17A5D" w:rsidRPr="002A535D">
        <w:rPr>
          <w:sz w:val="24"/>
          <w:szCs w:val="24"/>
        </w:rPr>
        <w:t>In this stu</w:t>
      </w:r>
      <w:r w:rsidR="00F17A5D">
        <w:rPr>
          <w:sz w:val="24"/>
          <w:szCs w:val="24"/>
        </w:rPr>
        <w:t xml:space="preserve">dy, we </w:t>
      </w:r>
      <w:del w:id="7" w:author="Adrian Owen" w:date="2018-07-09T14:56:00Z">
        <w:r w:rsidR="00F17A5D" w:rsidDel="00674DFE">
          <w:rPr>
            <w:sz w:val="24"/>
            <w:szCs w:val="24"/>
          </w:rPr>
          <w:delText xml:space="preserve">wanted </w:delText>
        </w:r>
      </w:del>
      <w:ins w:id="8" w:author="Adrian Owen" w:date="2018-07-09T14:56:00Z">
        <w:r w:rsidR="00674DFE">
          <w:rPr>
            <w:sz w:val="24"/>
            <w:szCs w:val="24"/>
          </w:rPr>
          <w:t>sought</w:t>
        </w:r>
        <w:r w:rsidR="00674DFE">
          <w:rPr>
            <w:sz w:val="24"/>
            <w:szCs w:val="24"/>
          </w:rPr>
          <w:t xml:space="preserve"> </w:t>
        </w:r>
      </w:ins>
      <w:r w:rsidR="00F17A5D">
        <w:rPr>
          <w:sz w:val="24"/>
          <w:szCs w:val="24"/>
        </w:rPr>
        <w:t>to determine whether</w:t>
      </w:r>
      <w:r w:rsidR="00F17A5D" w:rsidRPr="002A535D">
        <w:rPr>
          <w:sz w:val="24"/>
          <w:szCs w:val="24"/>
        </w:rPr>
        <w:t xml:space="preserve"> </w:t>
      </w:r>
      <w:r w:rsidR="00F17A5D">
        <w:rPr>
          <w:sz w:val="24"/>
          <w:szCs w:val="24"/>
        </w:rPr>
        <w:t>a</w:t>
      </w:r>
      <w:ins w:id="9" w:author="Adrian Owen" w:date="2018-07-09T14:56:00Z">
        <w:r w:rsidR="00674DFE">
          <w:rPr>
            <w:sz w:val="24"/>
            <w:szCs w:val="24"/>
          </w:rPr>
          <w:t>n</w:t>
        </w:r>
      </w:ins>
      <w:r w:rsidR="00F17A5D">
        <w:rPr>
          <w:sz w:val="24"/>
          <w:szCs w:val="24"/>
        </w:rPr>
        <w:t xml:space="preserve"> </w:t>
      </w:r>
      <w:del w:id="10" w:author="Adrian Owen" w:date="2018-07-09T14:56:00Z">
        <w:r w:rsidR="00F17A5D" w:rsidRPr="002A535D" w:rsidDel="00674DFE">
          <w:rPr>
            <w:sz w:val="24"/>
            <w:szCs w:val="24"/>
          </w:rPr>
          <w:delText xml:space="preserve">larger </w:delText>
        </w:r>
      </w:del>
      <w:del w:id="11" w:author="Adrian Owen" w:date="2018-07-09T14:57:00Z">
        <w:r w:rsidR="00F17A5D" w:rsidRPr="002A535D" w:rsidDel="00674DFE">
          <w:rPr>
            <w:sz w:val="24"/>
            <w:szCs w:val="24"/>
          </w:rPr>
          <w:delText>computerized</w:delText>
        </w:r>
      </w:del>
      <w:ins w:id="12" w:author="Adrian Owen" w:date="2018-07-09T14:57:00Z">
        <w:r w:rsidR="00674DFE">
          <w:rPr>
            <w:sz w:val="24"/>
            <w:szCs w:val="24"/>
          </w:rPr>
          <w:t>online cognitive test</w:t>
        </w:r>
      </w:ins>
      <w:r w:rsidR="00F17A5D" w:rsidRPr="002A535D">
        <w:rPr>
          <w:sz w:val="24"/>
          <w:szCs w:val="24"/>
        </w:rPr>
        <w:t xml:space="preserve"> battery </w:t>
      </w:r>
      <w:del w:id="13" w:author="Adrian Owen" w:date="2018-07-09T14:57:00Z">
        <w:r w:rsidR="00F17A5D" w:rsidRPr="002A535D" w:rsidDel="00674DFE">
          <w:rPr>
            <w:sz w:val="24"/>
            <w:szCs w:val="24"/>
          </w:rPr>
          <w:delText xml:space="preserve">of 12 tests </w:delText>
        </w:r>
      </w:del>
      <w:r w:rsidR="00F17A5D">
        <w:rPr>
          <w:sz w:val="24"/>
          <w:szCs w:val="24"/>
        </w:rPr>
        <w:t>c</w:t>
      </w:r>
      <w:r w:rsidR="00F17A5D" w:rsidRPr="002A535D">
        <w:rPr>
          <w:sz w:val="24"/>
          <w:szCs w:val="24"/>
        </w:rPr>
        <w:t xml:space="preserve">ould </w:t>
      </w:r>
      <w:r w:rsidR="00F17A5D">
        <w:rPr>
          <w:sz w:val="24"/>
          <w:szCs w:val="24"/>
        </w:rPr>
        <w:t>better differentiate</w:t>
      </w:r>
      <w:r w:rsidR="00F17A5D" w:rsidRPr="002A535D">
        <w:rPr>
          <w:sz w:val="24"/>
          <w:szCs w:val="24"/>
        </w:rPr>
        <w:t xml:space="preserve"> individuals with ambiguous </w:t>
      </w:r>
      <w:proofErr w:type="spellStart"/>
      <w:r w:rsidR="0089680A">
        <w:rPr>
          <w:sz w:val="24"/>
          <w:szCs w:val="24"/>
        </w:rPr>
        <w:t>MoCA</w:t>
      </w:r>
      <w:proofErr w:type="spellEnd"/>
      <w:r w:rsidR="00F17A5D">
        <w:rPr>
          <w:sz w:val="24"/>
          <w:szCs w:val="24"/>
        </w:rPr>
        <w:t xml:space="preserve"> scores</w:t>
      </w:r>
      <w:ins w:id="14" w:author="Adrian Owen" w:date="2018-07-09T14:57:00Z">
        <w:r w:rsidR="00674DFE">
          <w:rPr>
            <w:sz w:val="24"/>
            <w:szCs w:val="24"/>
          </w:rPr>
          <w:t xml:space="preserve">; </w:t>
        </w:r>
        <w:commentRangeStart w:id="15"/>
        <w:r w:rsidR="00674DFE">
          <w:rPr>
            <w:sz w:val="24"/>
            <w:szCs w:val="24"/>
          </w:rPr>
          <w:t>s</w:t>
        </w:r>
      </w:ins>
      <w:del w:id="16" w:author="Adrian Owen" w:date="2018-07-09T14:57:00Z">
        <w:r w:rsidR="00F17A5D" w:rsidDel="00674DFE">
          <w:rPr>
            <w:sz w:val="24"/>
            <w:szCs w:val="24"/>
          </w:rPr>
          <w:delText xml:space="preserve">. </w:delText>
        </w:r>
        <w:r w:rsidR="00F17A5D" w:rsidRPr="002A535D" w:rsidDel="00674DFE">
          <w:rPr>
            <w:sz w:val="24"/>
            <w:szCs w:val="24"/>
          </w:rPr>
          <w:delText>S</w:delText>
        </w:r>
      </w:del>
      <w:r w:rsidR="00F17A5D" w:rsidRPr="002A535D">
        <w:rPr>
          <w:sz w:val="24"/>
          <w:szCs w:val="24"/>
        </w:rPr>
        <w:t xml:space="preserve">pecifically, </w:t>
      </w:r>
      <w:del w:id="17" w:author="Adrian Owen" w:date="2018-07-09T14:57:00Z">
        <w:r w:rsidR="00F17A5D" w:rsidRPr="002A535D" w:rsidDel="00674DFE">
          <w:rPr>
            <w:sz w:val="24"/>
            <w:szCs w:val="24"/>
          </w:rPr>
          <w:delText xml:space="preserve">we were interested to see </w:delText>
        </w:r>
      </w:del>
      <w:r w:rsidR="00F17A5D">
        <w:rPr>
          <w:sz w:val="24"/>
          <w:szCs w:val="24"/>
        </w:rPr>
        <w:t xml:space="preserve">whether </w:t>
      </w:r>
      <w:del w:id="18" w:author="Adrian Owen" w:date="2018-07-09T14:58:00Z">
        <w:r w:rsidR="00F17A5D" w:rsidDel="00674DFE">
          <w:rPr>
            <w:sz w:val="24"/>
            <w:szCs w:val="24"/>
          </w:rPr>
          <w:delText>a</w:delText>
        </w:r>
        <w:r w:rsidR="00F17A5D" w:rsidRPr="002A535D" w:rsidDel="00674DFE">
          <w:rPr>
            <w:sz w:val="24"/>
            <w:szCs w:val="24"/>
          </w:rPr>
          <w:delText xml:space="preserve"> subset of the computerized test battery tasks</w:delText>
        </w:r>
      </w:del>
      <w:ins w:id="19" w:author="Adrian Owen" w:date="2018-07-09T14:58:00Z">
        <w:r w:rsidR="00674DFE">
          <w:rPr>
            <w:sz w:val="24"/>
            <w:szCs w:val="24"/>
          </w:rPr>
          <w:t>those cognitive tests</w:t>
        </w:r>
      </w:ins>
      <w:r w:rsidR="00F17A5D" w:rsidRPr="002A535D">
        <w:rPr>
          <w:sz w:val="24"/>
          <w:szCs w:val="24"/>
        </w:rPr>
        <w:t xml:space="preserve"> </w:t>
      </w:r>
      <w:r w:rsidR="00F17A5D">
        <w:rPr>
          <w:sz w:val="24"/>
          <w:szCs w:val="24"/>
        </w:rPr>
        <w:t xml:space="preserve">that best predicted </w:t>
      </w:r>
      <w:ins w:id="20" w:author="Adrian Owen" w:date="2018-07-09T15:01:00Z">
        <w:r w:rsidR="00674DFE">
          <w:rPr>
            <w:sz w:val="24"/>
            <w:szCs w:val="24"/>
          </w:rPr>
          <w:t>Montreal Cognitive Assessment (</w:t>
        </w:r>
      </w:ins>
      <w:proofErr w:type="spellStart"/>
      <w:r w:rsidR="00F17A5D">
        <w:rPr>
          <w:sz w:val="24"/>
          <w:szCs w:val="24"/>
        </w:rPr>
        <w:t>MoCA</w:t>
      </w:r>
      <w:proofErr w:type="spellEnd"/>
      <w:ins w:id="21" w:author="Adrian Owen" w:date="2018-07-09T15:01:00Z">
        <w:r w:rsidR="00674DFE">
          <w:rPr>
            <w:sz w:val="24"/>
            <w:szCs w:val="24"/>
          </w:rPr>
          <w:t>)</w:t>
        </w:r>
      </w:ins>
      <w:r w:rsidR="00F17A5D">
        <w:rPr>
          <w:sz w:val="24"/>
          <w:szCs w:val="24"/>
        </w:rPr>
        <w:t xml:space="preserve"> scores could be used to </w:t>
      </w:r>
      <w:ins w:id="22" w:author="Adrian Owen" w:date="2018-07-09T14:58:00Z">
        <w:r w:rsidR="00674DFE">
          <w:rPr>
            <w:sz w:val="24"/>
            <w:szCs w:val="24"/>
          </w:rPr>
          <w:t>re</w:t>
        </w:r>
      </w:ins>
      <w:r w:rsidR="00F17A5D">
        <w:rPr>
          <w:sz w:val="24"/>
          <w:szCs w:val="24"/>
        </w:rPr>
        <w:t xml:space="preserve">classify borderline </w:t>
      </w:r>
      <w:commentRangeEnd w:id="15"/>
      <w:r w:rsidR="00674DFE">
        <w:rPr>
          <w:rStyle w:val="CommentReference"/>
        </w:rPr>
        <w:commentReference w:id="15"/>
      </w:r>
      <w:r w:rsidR="00F17A5D">
        <w:rPr>
          <w:sz w:val="24"/>
          <w:szCs w:val="24"/>
        </w:rPr>
        <w:t>participants</w:t>
      </w:r>
      <w:ins w:id="23" w:author="Adrian Owen" w:date="2018-07-09T14:58:00Z">
        <w:r w:rsidR="00674DFE">
          <w:rPr>
            <w:sz w:val="24"/>
            <w:szCs w:val="24"/>
          </w:rPr>
          <w:t xml:space="preserve"> </w:t>
        </w:r>
        <w:commentRangeStart w:id="24"/>
        <w:r w:rsidR="00674DFE">
          <w:rPr>
            <w:sz w:val="24"/>
            <w:szCs w:val="24"/>
          </w:rPr>
          <w:t>as ‘impaired’ or ‘unimpaired’</w:t>
        </w:r>
      </w:ins>
      <w:r w:rsidR="00F17A5D">
        <w:rPr>
          <w:sz w:val="24"/>
          <w:szCs w:val="24"/>
        </w:rPr>
        <w:t xml:space="preserve">. </w:t>
      </w:r>
      <w:commentRangeEnd w:id="24"/>
      <w:r w:rsidR="00674DFE">
        <w:rPr>
          <w:rStyle w:val="CommentReference"/>
        </w:rPr>
        <w:commentReference w:id="24"/>
      </w:r>
    </w:p>
    <w:p w14:paraId="5A1A3C48" w14:textId="690C1461" w:rsidR="00F17A5D" w:rsidRDefault="00296295" w:rsidP="00F17A5D">
      <w:pPr>
        <w:rPr>
          <w:sz w:val="24"/>
          <w:szCs w:val="24"/>
        </w:rPr>
      </w:pPr>
      <w:r w:rsidRPr="00296295">
        <w:rPr>
          <w:b/>
          <w:sz w:val="24"/>
          <w:szCs w:val="24"/>
        </w:rPr>
        <w:t>Methods</w:t>
      </w:r>
      <w:r>
        <w:rPr>
          <w:sz w:val="24"/>
          <w:szCs w:val="24"/>
        </w:rPr>
        <w:t xml:space="preserve"> </w:t>
      </w:r>
      <w:r w:rsidR="00F17A5D">
        <w:rPr>
          <w:sz w:val="24"/>
          <w:szCs w:val="24"/>
        </w:rPr>
        <w:t>–</w:t>
      </w:r>
      <w:r>
        <w:rPr>
          <w:sz w:val="24"/>
          <w:szCs w:val="24"/>
        </w:rPr>
        <w:t xml:space="preserve"> </w:t>
      </w:r>
      <w:r w:rsidR="00030255">
        <w:rPr>
          <w:sz w:val="24"/>
          <w:szCs w:val="24"/>
        </w:rPr>
        <w:t>52</w:t>
      </w:r>
      <w:r w:rsidR="00F17A5D">
        <w:rPr>
          <w:sz w:val="24"/>
          <w:szCs w:val="24"/>
        </w:rPr>
        <w:t xml:space="preserve"> </w:t>
      </w:r>
      <w:ins w:id="25" w:author="Adrian Owen" w:date="2018-07-09T15:01:00Z">
        <w:r w:rsidR="00674DFE">
          <w:rPr>
            <w:sz w:val="24"/>
            <w:szCs w:val="24"/>
          </w:rPr>
          <w:t xml:space="preserve">elderly </w:t>
        </w:r>
      </w:ins>
      <w:r w:rsidR="00F17A5D">
        <w:rPr>
          <w:sz w:val="24"/>
          <w:szCs w:val="24"/>
        </w:rPr>
        <w:t xml:space="preserve">participants completed 12 </w:t>
      </w:r>
      <w:ins w:id="26" w:author="Adrian Owen" w:date="2018-07-09T15:00:00Z">
        <w:r w:rsidR="00674DFE">
          <w:rPr>
            <w:sz w:val="24"/>
            <w:szCs w:val="24"/>
          </w:rPr>
          <w:t xml:space="preserve">online </w:t>
        </w:r>
      </w:ins>
      <w:r w:rsidR="00F17A5D">
        <w:rPr>
          <w:sz w:val="24"/>
          <w:szCs w:val="24"/>
        </w:rPr>
        <w:t xml:space="preserve">computerized tests on a touchscreen tablet computer, </w:t>
      </w:r>
      <w:ins w:id="27" w:author="Adrian Owen" w:date="2018-07-09T15:01:00Z">
        <w:r w:rsidR="00674DFE">
          <w:rPr>
            <w:sz w:val="24"/>
            <w:szCs w:val="24"/>
          </w:rPr>
          <w:t xml:space="preserve">as well as </w:t>
        </w:r>
      </w:ins>
      <w:r w:rsidR="00F17A5D">
        <w:rPr>
          <w:sz w:val="24"/>
          <w:szCs w:val="24"/>
        </w:rPr>
        <w:t xml:space="preserve">a </w:t>
      </w:r>
      <w:proofErr w:type="spellStart"/>
      <w:r w:rsidR="00F17A5D">
        <w:rPr>
          <w:sz w:val="24"/>
          <w:szCs w:val="24"/>
        </w:rPr>
        <w:t>MoCA</w:t>
      </w:r>
      <w:proofErr w:type="spellEnd"/>
      <w:r w:rsidR="00F17A5D">
        <w:rPr>
          <w:sz w:val="24"/>
          <w:szCs w:val="24"/>
        </w:rPr>
        <w:t xml:space="preserve">, and a </w:t>
      </w:r>
      <w:ins w:id="28" w:author="Adrian Owen" w:date="2018-07-09T15:01:00Z">
        <w:r w:rsidR="00674DFE">
          <w:rPr>
            <w:sz w:val="24"/>
            <w:szCs w:val="24"/>
          </w:rPr>
          <w:t>Mini-Mental State Examination (</w:t>
        </w:r>
      </w:ins>
      <w:r w:rsidR="00F17A5D">
        <w:rPr>
          <w:sz w:val="24"/>
          <w:szCs w:val="24"/>
        </w:rPr>
        <w:t>MMSE</w:t>
      </w:r>
      <w:ins w:id="29" w:author="Adrian Owen" w:date="2018-07-09T15:01:00Z">
        <w:r w:rsidR="00674DFE">
          <w:rPr>
            <w:sz w:val="24"/>
            <w:szCs w:val="24"/>
          </w:rPr>
          <w:t>)</w:t>
        </w:r>
      </w:ins>
      <w:r w:rsidR="00F17A5D">
        <w:rPr>
          <w:sz w:val="24"/>
          <w:szCs w:val="24"/>
        </w:rPr>
        <w:t xml:space="preserve">. </w:t>
      </w:r>
    </w:p>
    <w:p w14:paraId="3EB95598" w14:textId="21D81C0C" w:rsidR="00296295" w:rsidRDefault="00296295" w:rsidP="002A535D">
      <w:pPr>
        <w:rPr>
          <w:sz w:val="24"/>
          <w:szCs w:val="24"/>
        </w:rPr>
      </w:pPr>
      <w:r w:rsidRPr="00296295">
        <w:rPr>
          <w:b/>
          <w:sz w:val="24"/>
          <w:szCs w:val="24"/>
        </w:rPr>
        <w:t>Results</w:t>
      </w:r>
      <w:r>
        <w:rPr>
          <w:sz w:val="24"/>
          <w:szCs w:val="24"/>
        </w:rPr>
        <w:t xml:space="preserve"> - </w:t>
      </w:r>
      <w:r w:rsidR="00F17A5D">
        <w:rPr>
          <w:sz w:val="24"/>
          <w:szCs w:val="24"/>
        </w:rPr>
        <w:t xml:space="preserve">When the </w:t>
      </w:r>
      <w:proofErr w:type="spellStart"/>
      <w:r w:rsidR="00F17A5D">
        <w:rPr>
          <w:sz w:val="24"/>
          <w:szCs w:val="24"/>
        </w:rPr>
        <w:t>MoCA</w:t>
      </w:r>
      <w:proofErr w:type="spellEnd"/>
      <w:r w:rsidR="00F17A5D">
        <w:rPr>
          <w:sz w:val="24"/>
          <w:szCs w:val="24"/>
        </w:rPr>
        <w:t xml:space="preserve"> was used on its own to classify participa</w:t>
      </w:r>
      <w:r w:rsidR="004949AD">
        <w:rPr>
          <w:sz w:val="24"/>
          <w:szCs w:val="24"/>
        </w:rPr>
        <w:t>nts into the three categories, 7</w:t>
      </w:r>
      <w:r w:rsidR="00F17A5D">
        <w:rPr>
          <w:sz w:val="24"/>
          <w:szCs w:val="24"/>
        </w:rPr>
        <w:t>3% of participants were classified as borderline</w:t>
      </w:r>
      <w:ins w:id="30" w:author="Adrian Owen" w:date="2018-07-09T15:02:00Z">
        <w:r w:rsidR="00674DFE">
          <w:rPr>
            <w:sz w:val="24"/>
            <w:szCs w:val="24"/>
          </w:rPr>
          <w:t xml:space="preserve"> (i.e. neither clearly impaired nor unimpaired)</w:t>
        </w:r>
      </w:ins>
      <w:r w:rsidR="00F17A5D">
        <w:rPr>
          <w:sz w:val="24"/>
          <w:szCs w:val="24"/>
        </w:rPr>
        <w:t xml:space="preserve">. </w:t>
      </w:r>
      <w:r w:rsidR="004949AD">
        <w:rPr>
          <w:sz w:val="24"/>
          <w:szCs w:val="24"/>
        </w:rPr>
        <w:t>The addition of a single computerized task increased categorization of patients t</w:t>
      </w:r>
      <w:r w:rsidR="00F56716">
        <w:rPr>
          <w:sz w:val="24"/>
          <w:szCs w:val="24"/>
        </w:rPr>
        <w:t>o 94</w:t>
      </w:r>
      <w:r w:rsidR="004949AD">
        <w:rPr>
          <w:sz w:val="24"/>
          <w:szCs w:val="24"/>
        </w:rPr>
        <w:t xml:space="preserve">%. </w:t>
      </w:r>
      <w:commentRangeStart w:id="31"/>
      <w:ins w:id="32" w:author="Adrian Owen" w:date="2018-07-09T15:06:00Z">
        <w:r w:rsidR="00CA30F4">
          <w:rPr>
            <w:sz w:val="24"/>
            <w:szCs w:val="24"/>
          </w:rPr>
          <w:t xml:space="preserve">The classification accuracy of the MMSE was not improved by including additional online assessment, although </w:t>
        </w:r>
      </w:ins>
      <w:ins w:id="33" w:author="Adrian Owen" w:date="2018-07-09T15:07:00Z">
        <w:r w:rsidR="0023518E">
          <w:rPr>
            <w:sz w:val="24"/>
            <w:szCs w:val="24"/>
          </w:rPr>
          <w:t xml:space="preserve">the analysis was </w:t>
        </w:r>
      </w:ins>
      <w:ins w:id="34" w:author="Adrian Owen" w:date="2018-07-09T15:09:00Z">
        <w:r w:rsidR="00E929CC">
          <w:rPr>
            <w:sz w:val="24"/>
            <w:szCs w:val="24"/>
          </w:rPr>
          <w:t xml:space="preserve">hampered by ceiling effects in this population of participants. </w:t>
        </w:r>
      </w:ins>
      <w:ins w:id="35" w:author="Adrian Owen" w:date="2018-07-09T15:06:00Z">
        <w:r w:rsidR="00CA30F4">
          <w:rPr>
            <w:sz w:val="24"/>
            <w:szCs w:val="24"/>
          </w:rPr>
          <w:t xml:space="preserve"> </w:t>
        </w:r>
      </w:ins>
      <w:commentRangeEnd w:id="31"/>
      <w:ins w:id="36" w:author="Adrian Owen" w:date="2018-07-09T15:09:00Z">
        <w:r w:rsidR="00E929CC">
          <w:rPr>
            <w:rStyle w:val="CommentReference"/>
          </w:rPr>
          <w:commentReference w:id="31"/>
        </w:r>
      </w:ins>
    </w:p>
    <w:p w14:paraId="0DAAEB39" w14:textId="77777777" w:rsidR="00F16F66" w:rsidRDefault="00296295" w:rsidP="00F16F66">
      <w:pPr>
        <w:tabs>
          <w:tab w:val="left" w:pos="709"/>
        </w:tabs>
        <w:rPr>
          <w:ins w:id="37" w:author="Adrian Owen" w:date="2018-07-09T15:03:00Z"/>
          <w:sz w:val="24"/>
          <w:szCs w:val="24"/>
        </w:rPr>
      </w:pPr>
      <w:r w:rsidRPr="00296295">
        <w:rPr>
          <w:b/>
          <w:sz w:val="24"/>
          <w:szCs w:val="24"/>
        </w:rPr>
        <w:t>Discussion</w:t>
      </w:r>
      <w:r>
        <w:rPr>
          <w:sz w:val="24"/>
          <w:szCs w:val="24"/>
        </w:rPr>
        <w:t xml:space="preserve"> </w:t>
      </w:r>
      <w:r w:rsidR="00535E67">
        <w:rPr>
          <w:sz w:val="24"/>
          <w:szCs w:val="24"/>
        </w:rPr>
        <w:t>–</w:t>
      </w:r>
      <w:r>
        <w:rPr>
          <w:sz w:val="24"/>
          <w:szCs w:val="24"/>
        </w:rPr>
        <w:t xml:space="preserve"> </w:t>
      </w:r>
      <w:commentRangeStart w:id="38"/>
      <w:r w:rsidR="00F16F66">
        <w:rPr>
          <w:sz w:val="24"/>
          <w:szCs w:val="24"/>
        </w:rPr>
        <w:t>As the population ages it is important to have a conclusive assessment of cognitive abilities in older adults</w:t>
      </w:r>
      <w:commentRangeEnd w:id="38"/>
      <w:r w:rsidR="00674DFE">
        <w:rPr>
          <w:rStyle w:val="CommentReference"/>
        </w:rPr>
        <w:commentReference w:id="38"/>
      </w:r>
      <w:r w:rsidR="00F16F66">
        <w:rPr>
          <w:sz w:val="24"/>
          <w:szCs w:val="24"/>
        </w:rPr>
        <w:t xml:space="preserve">. </w:t>
      </w:r>
      <w:commentRangeStart w:id="39"/>
      <w:r w:rsidR="00F16F66">
        <w:rPr>
          <w:sz w:val="24"/>
          <w:szCs w:val="24"/>
        </w:rPr>
        <w:t xml:space="preserve">In this experiment, we have shown </w:t>
      </w:r>
      <w:commentRangeEnd w:id="39"/>
      <w:r w:rsidR="00674DFE">
        <w:rPr>
          <w:rStyle w:val="CommentReference"/>
        </w:rPr>
        <w:commentReference w:id="39"/>
      </w:r>
      <w:r w:rsidR="00F16F66">
        <w:rPr>
          <w:sz w:val="24"/>
          <w:szCs w:val="24"/>
        </w:rPr>
        <w:t xml:space="preserve">how the inclusion of a short battery of computerized tests in addition to the </w:t>
      </w:r>
      <w:proofErr w:type="spellStart"/>
      <w:r w:rsidR="00F16F66">
        <w:rPr>
          <w:sz w:val="24"/>
          <w:szCs w:val="24"/>
        </w:rPr>
        <w:t>MoCA</w:t>
      </w:r>
      <w:proofErr w:type="spellEnd"/>
      <w:r w:rsidR="00F16F66">
        <w:rPr>
          <w:sz w:val="24"/>
          <w:szCs w:val="24"/>
        </w:rPr>
        <w:t xml:space="preserve"> can better identify impaired and unimpaired individuals. </w:t>
      </w:r>
    </w:p>
    <w:p w14:paraId="4B4B837E" w14:textId="363E41D5" w:rsidR="00674DFE" w:rsidRDefault="00674DFE" w:rsidP="00F16F66">
      <w:pPr>
        <w:tabs>
          <w:tab w:val="left" w:pos="709"/>
        </w:tabs>
        <w:rPr>
          <w:ins w:id="40" w:author="Adrian Owen" w:date="2018-07-09T15:03:00Z"/>
          <w:sz w:val="24"/>
          <w:szCs w:val="24"/>
        </w:rPr>
      </w:pPr>
      <w:ins w:id="41" w:author="Adrian Owen" w:date="2018-07-09T15:03:00Z">
        <w:r>
          <w:rPr>
            <w:sz w:val="24"/>
            <w:szCs w:val="24"/>
          </w:rPr>
          <w:t>Here’s what I would do for my Discussion:</w:t>
        </w:r>
      </w:ins>
    </w:p>
    <w:p w14:paraId="6A50BBB7" w14:textId="77777777" w:rsidR="00674DFE" w:rsidRDefault="00674DFE" w:rsidP="00F16F66">
      <w:pPr>
        <w:tabs>
          <w:tab w:val="left" w:pos="709"/>
        </w:tabs>
        <w:rPr>
          <w:ins w:id="42" w:author="Adrian Owen" w:date="2018-07-09T15:04:00Z"/>
          <w:sz w:val="24"/>
          <w:szCs w:val="24"/>
        </w:rPr>
      </w:pPr>
    </w:p>
    <w:p w14:paraId="706AA810" w14:textId="5553B5B1" w:rsidR="00674DFE" w:rsidRDefault="00674DFE" w:rsidP="00E03B35">
      <w:pPr>
        <w:tabs>
          <w:tab w:val="left" w:pos="709"/>
        </w:tabs>
        <w:rPr>
          <w:ins w:id="43" w:author="Adrian Owen" w:date="2018-07-09T15:03:00Z"/>
          <w:sz w:val="24"/>
          <w:szCs w:val="24"/>
        </w:rPr>
      </w:pPr>
      <w:ins w:id="44" w:author="Adrian Owen" w:date="2018-07-09T15:04:00Z">
        <w:r>
          <w:rPr>
            <w:sz w:val="24"/>
            <w:szCs w:val="24"/>
          </w:rPr>
          <w:t xml:space="preserve">Discussion – </w:t>
        </w:r>
      </w:ins>
      <w:ins w:id="45" w:author="Adrian Owen" w:date="2018-07-09T15:13:00Z">
        <w:r w:rsidR="00E03B35">
          <w:rPr>
            <w:sz w:val="24"/>
            <w:szCs w:val="24"/>
          </w:rPr>
          <w:t>The assessment of cognitive capacity in the elderly can be significantly improved b</w:t>
        </w:r>
      </w:ins>
      <w:ins w:id="46" w:author="Adrian Owen" w:date="2018-07-09T15:05:00Z">
        <w:r w:rsidR="00F55286">
          <w:rPr>
            <w:sz w:val="24"/>
            <w:szCs w:val="24"/>
          </w:rPr>
          <w:t xml:space="preserve">y supplementing </w:t>
        </w:r>
      </w:ins>
      <w:ins w:id="47" w:author="Adrian Owen" w:date="2018-07-09T15:13:00Z">
        <w:r w:rsidR="00E03B35">
          <w:rPr>
            <w:sz w:val="24"/>
            <w:szCs w:val="24"/>
          </w:rPr>
          <w:t>traditional</w:t>
        </w:r>
      </w:ins>
      <w:ins w:id="48" w:author="Adrian Owen" w:date="2018-07-09T15:10:00Z">
        <w:r w:rsidR="00E929CC">
          <w:rPr>
            <w:sz w:val="24"/>
            <w:szCs w:val="24"/>
          </w:rPr>
          <w:t xml:space="preserve"> paper and pencil test</w:t>
        </w:r>
      </w:ins>
      <w:ins w:id="49" w:author="Adrian Owen" w:date="2018-07-09T15:13:00Z">
        <w:r w:rsidR="00E03B35">
          <w:rPr>
            <w:sz w:val="24"/>
            <w:szCs w:val="24"/>
          </w:rPr>
          <w:t>s</w:t>
        </w:r>
      </w:ins>
      <w:ins w:id="50" w:author="Adrian Owen" w:date="2018-07-09T15:10:00Z">
        <w:r w:rsidR="00E03B35">
          <w:rPr>
            <w:sz w:val="24"/>
            <w:szCs w:val="24"/>
          </w:rPr>
          <w:t xml:space="preserve"> of cognition </w:t>
        </w:r>
      </w:ins>
      <w:ins w:id="51" w:author="Adrian Owen" w:date="2018-07-09T15:13:00Z">
        <w:r w:rsidR="00E03B35">
          <w:rPr>
            <w:sz w:val="24"/>
            <w:szCs w:val="24"/>
          </w:rPr>
          <w:t xml:space="preserve">such as </w:t>
        </w:r>
      </w:ins>
      <w:ins w:id="52" w:author="Adrian Owen" w:date="2018-07-09T15:10:00Z">
        <w:r w:rsidR="00E03B35">
          <w:rPr>
            <w:sz w:val="24"/>
            <w:szCs w:val="24"/>
          </w:rPr>
          <w:t xml:space="preserve">the </w:t>
        </w:r>
        <w:proofErr w:type="spellStart"/>
        <w:r w:rsidR="00E03B35">
          <w:rPr>
            <w:sz w:val="24"/>
            <w:szCs w:val="24"/>
          </w:rPr>
          <w:t>MoCA</w:t>
        </w:r>
        <w:proofErr w:type="spellEnd"/>
        <w:r w:rsidR="00E929CC">
          <w:rPr>
            <w:sz w:val="24"/>
            <w:szCs w:val="24"/>
          </w:rPr>
          <w:t xml:space="preserve"> with a single </w:t>
        </w:r>
      </w:ins>
      <w:ins w:id="53" w:author="Adrian Owen" w:date="2018-07-09T15:11:00Z">
        <w:r w:rsidR="00E929CC">
          <w:rPr>
            <w:sz w:val="24"/>
            <w:szCs w:val="24"/>
          </w:rPr>
          <w:t xml:space="preserve">online </w:t>
        </w:r>
      </w:ins>
      <w:ins w:id="54" w:author="Adrian Owen" w:date="2018-07-09T15:10:00Z">
        <w:r w:rsidR="00E03B35">
          <w:rPr>
            <w:sz w:val="24"/>
            <w:szCs w:val="24"/>
          </w:rPr>
          <w:t>test of cognitive function</w:t>
        </w:r>
      </w:ins>
      <w:ins w:id="55" w:author="Adrian Owen" w:date="2018-07-09T15:15:00Z">
        <w:r w:rsidR="00CD102C">
          <w:rPr>
            <w:sz w:val="24"/>
            <w:szCs w:val="24"/>
          </w:rPr>
          <w:t xml:space="preserve">, which may have significant personal and legal consequences. </w:t>
        </w:r>
      </w:ins>
      <w:ins w:id="56" w:author="Adrian Owen" w:date="2018-07-09T15:14:00Z">
        <w:r w:rsidR="00E03B35">
          <w:rPr>
            <w:sz w:val="24"/>
            <w:szCs w:val="24"/>
          </w:rPr>
          <w:t xml:space="preserve"> </w:t>
        </w:r>
      </w:ins>
    </w:p>
    <w:p w14:paraId="4579CDB3" w14:textId="77777777" w:rsidR="00674DFE" w:rsidRDefault="00674DFE" w:rsidP="00F16F66">
      <w:pPr>
        <w:tabs>
          <w:tab w:val="left" w:pos="709"/>
        </w:tabs>
        <w:rPr>
          <w:sz w:val="24"/>
          <w:szCs w:val="24"/>
        </w:rPr>
      </w:pPr>
    </w:p>
    <w:p w14:paraId="3D3161E2" w14:textId="4FE4885D" w:rsidR="00296295" w:rsidRPr="002A535D" w:rsidRDefault="00296295" w:rsidP="002A535D">
      <w:pPr>
        <w:rPr>
          <w:sz w:val="24"/>
          <w:szCs w:val="24"/>
        </w:rPr>
      </w:pPr>
    </w:p>
    <w:p w14:paraId="061D4907" w14:textId="77777777" w:rsidR="002A535D" w:rsidRPr="002A535D" w:rsidRDefault="002A535D" w:rsidP="002A535D">
      <w:pPr>
        <w:jc w:val="right"/>
        <w:rPr>
          <w:sz w:val="24"/>
          <w:szCs w:val="24"/>
        </w:rPr>
      </w:pPr>
    </w:p>
    <w:p w14:paraId="7F635FBB" w14:textId="77777777" w:rsidR="000407A9" w:rsidRPr="002A535D" w:rsidRDefault="000407A9" w:rsidP="000407A9">
      <w:pPr>
        <w:jc w:val="center"/>
        <w:rPr>
          <w:sz w:val="24"/>
          <w:szCs w:val="24"/>
        </w:rPr>
      </w:pPr>
    </w:p>
    <w:p w14:paraId="340626A9" w14:textId="32635D6C" w:rsidR="004773D0" w:rsidRPr="002A535D" w:rsidRDefault="000407A9" w:rsidP="002A535D">
      <w:pPr>
        <w:jc w:val="center"/>
        <w:rPr>
          <w:sz w:val="24"/>
          <w:szCs w:val="24"/>
        </w:rPr>
      </w:pPr>
      <w:r w:rsidRPr="002A535D">
        <w:rPr>
          <w:sz w:val="24"/>
          <w:szCs w:val="24"/>
        </w:rPr>
        <w:br w:type="page"/>
      </w:r>
    </w:p>
    <w:p w14:paraId="3A6DCC1D" w14:textId="35DA3390" w:rsidR="00B95214" w:rsidRPr="002A535D" w:rsidRDefault="00CB2248" w:rsidP="00CD102C">
      <w:pPr>
        <w:tabs>
          <w:tab w:val="left" w:pos="709"/>
        </w:tabs>
        <w:ind w:firstLine="567"/>
        <w:rPr>
          <w:sz w:val="24"/>
          <w:szCs w:val="24"/>
        </w:rPr>
      </w:pPr>
      <w:r w:rsidRPr="002A535D">
        <w:rPr>
          <w:sz w:val="24"/>
          <w:szCs w:val="24"/>
        </w:rPr>
        <w:lastRenderedPageBreak/>
        <w:t xml:space="preserve">Assessing an individual’s cognitive capacity has become an increasingly </w:t>
      </w:r>
      <w:del w:id="57" w:author="Adrian Owen" w:date="2018-07-09T15:14:00Z">
        <w:r w:rsidRPr="002A535D" w:rsidDel="00E03B35">
          <w:rPr>
            <w:sz w:val="24"/>
            <w:szCs w:val="24"/>
          </w:rPr>
          <w:delText xml:space="preserve">large </w:delText>
        </w:r>
      </w:del>
      <w:ins w:id="58" w:author="Adrian Owen" w:date="2018-07-09T15:14:00Z">
        <w:r w:rsidR="00E03B35">
          <w:rPr>
            <w:sz w:val="24"/>
            <w:szCs w:val="24"/>
          </w:rPr>
          <w:t>important</w:t>
        </w:r>
        <w:r w:rsidR="00E03B35" w:rsidRPr="002A535D">
          <w:rPr>
            <w:sz w:val="24"/>
            <w:szCs w:val="24"/>
          </w:rPr>
          <w:t xml:space="preserve"> </w:t>
        </w:r>
      </w:ins>
      <w:r w:rsidRPr="002A535D">
        <w:rPr>
          <w:sz w:val="24"/>
          <w:szCs w:val="24"/>
        </w:rPr>
        <w:t xml:space="preserve">part of caring for the elderly. Cognitive capacity assessments are used to determine the level of care an individual requires and </w:t>
      </w:r>
      <w:r w:rsidR="002E5488" w:rsidRPr="002A535D">
        <w:rPr>
          <w:sz w:val="24"/>
          <w:szCs w:val="24"/>
        </w:rPr>
        <w:t>assessment results</w:t>
      </w:r>
      <w:r w:rsidRPr="002A535D">
        <w:rPr>
          <w:sz w:val="24"/>
          <w:szCs w:val="24"/>
        </w:rPr>
        <w:t xml:space="preserve"> have legal implications for </w:t>
      </w:r>
      <w:r w:rsidR="00A43116" w:rsidRPr="002A535D">
        <w:rPr>
          <w:sz w:val="24"/>
          <w:szCs w:val="24"/>
        </w:rPr>
        <w:t>determining whether an individual is capable of maki</w:t>
      </w:r>
      <w:r w:rsidR="002E5488" w:rsidRPr="002A535D">
        <w:rPr>
          <w:sz w:val="24"/>
          <w:szCs w:val="24"/>
        </w:rPr>
        <w:t xml:space="preserve">ng decisions about property and </w:t>
      </w:r>
      <w:r w:rsidR="00A43116" w:rsidRPr="002A535D">
        <w:rPr>
          <w:sz w:val="24"/>
          <w:szCs w:val="24"/>
        </w:rPr>
        <w:t xml:space="preserve">personal care. Full cognitive capacity assessments are difficult </w:t>
      </w:r>
      <w:r w:rsidR="002E5488" w:rsidRPr="002A535D">
        <w:rPr>
          <w:sz w:val="24"/>
          <w:szCs w:val="24"/>
        </w:rPr>
        <w:t>and time-consuming to administer. S</w:t>
      </w:r>
      <w:r w:rsidR="00A43116" w:rsidRPr="002A535D">
        <w:rPr>
          <w:sz w:val="24"/>
          <w:szCs w:val="24"/>
        </w:rPr>
        <w:t xml:space="preserve">horter versions have been created that can be </w:t>
      </w:r>
      <w:r w:rsidR="002E5488" w:rsidRPr="002A535D">
        <w:rPr>
          <w:sz w:val="24"/>
          <w:szCs w:val="24"/>
        </w:rPr>
        <w:t xml:space="preserve">used </w:t>
      </w:r>
      <w:r w:rsidRPr="002A535D">
        <w:rPr>
          <w:sz w:val="24"/>
          <w:szCs w:val="24"/>
        </w:rPr>
        <w:t xml:space="preserve">to </w:t>
      </w:r>
      <w:r w:rsidR="002E5488" w:rsidRPr="002A535D">
        <w:rPr>
          <w:sz w:val="24"/>
          <w:szCs w:val="24"/>
        </w:rPr>
        <w:t xml:space="preserve">gain a snapshot understanding of </w:t>
      </w:r>
      <w:r w:rsidRPr="002A535D">
        <w:rPr>
          <w:sz w:val="24"/>
          <w:szCs w:val="24"/>
        </w:rPr>
        <w:t>an individual’s</w:t>
      </w:r>
      <w:r w:rsidR="00A43116" w:rsidRPr="002A535D">
        <w:rPr>
          <w:sz w:val="24"/>
          <w:szCs w:val="24"/>
        </w:rPr>
        <w:t xml:space="preserve"> capacity and</w:t>
      </w:r>
      <w:r w:rsidR="002E5488" w:rsidRPr="002A535D">
        <w:rPr>
          <w:sz w:val="24"/>
          <w:szCs w:val="24"/>
        </w:rPr>
        <w:t xml:space="preserve"> to follow</w:t>
      </w:r>
      <w:r w:rsidRPr="002A535D">
        <w:rPr>
          <w:sz w:val="24"/>
          <w:szCs w:val="24"/>
        </w:rPr>
        <w:t xml:space="preserve"> cognitive health</w:t>
      </w:r>
      <w:r w:rsidR="002E5488" w:rsidRPr="002A535D">
        <w:rPr>
          <w:sz w:val="24"/>
          <w:szCs w:val="24"/>
        </w:rPr>
        <w:t xml:space="preserve"> changes</w:t>
      </w:r>
      <w:r w:rsidRPr="002A535D">
        <w:rPr>
          <w:sz w:val="24"/>
          <w:szCs w:val="24"/>
        </w:rPr>
        <w:t xml:space="preserve"> over long periods of time. </w:t>
      </w:r>
      <w:r w:rsidR="00B95214" w:rsidRPr="002A535D">
        <w:rPr>
          <w:sz w:val="24"/>
          <w:szCs w:val="24"/>
        </w:rPr>
        <w:t xml:space="preserve">Currently, </w:t>
      </w:r>
      <w:r w:rsidR="00F56716">
        <w:rPr>
          <w:sz w:val="24"/>
          <w:szCs w:val="24"/>
        </w:rPr>
        <w:t>one of the</w:t>
      </w:r>
      <w:r w:rsidR="00B95214" w:rsidRPr="002A535D">
        <w:rPr>
          <w:sz w:val="24"/>
          <w:szCs w:val="24"/>
        </w:rPr>
        <w:t xml:space="preserve"> most widely used </w:t>
      </w:r>
      <w:r w:rsidR="00F56716">
        <w:rPr>
          <w:sz w:val="24"/>
          <w:szCs w:val="24"/>
        </w:rPr>
        <w:t>tests is</w:t>
      </w:r>
      <w:r w:rsidR="00A43116" w:rsidRPr="002A535D">
        <w:rPr>
          <w:sz w:val="24"/>
          <w:szCs w:val="24"/>
        </w:rPr>
        <w:t xml:space="preserve"> the </w:t>
      </w:r>
      <w:r w:rsidR="00E54251" w:rsidRPr="002A535D">
        <w:rPr>
          <w:sz w:val="24"/>
          <w:szCs w:val="24"/>
        </w:rPr>
        <w:t>Montreal Cognitive Assessment (</w:t>
      </w:r>
      <w:proofErr w:type="spellStart"/>
      <w:r w:rsidR="00E54251" w:rsidRPr="002A535D">
        <w:rPr>
          <w:sz w:val="24"/>
          <w:szCs w:val="24"/>
        </w:rPr>
        <w:t>MoCA</w:t>
      </w:r>
      <w:proofErr w:type="spellEnd"/>
      <w:r w:rsidR="00B95214" w:rsidRPr="002A535D">
        <w:rPr>
          <w:sz w:val="24"/>
          <w:szCs w:val="24"/>
        </w:rPr>
        <w:fldChar w:fldCharType="begin" w:fldLock="1"/>
      </w:r>
      <w:r w:rsidR="00F344EF">
        <w:rPr>
          <w:sz w:val="24"/>
          <w:szCs w:val="24"/>
        </w:rPr>
        <w:instrText>ADDIN CSL_CITATION { "citationItems" : [ { "id" : "ITEM-1", "itemData" : { "DOI" : "10.1111/j.1532-5415.2005.53221.x", "ISBN" : "0002-8614", "ISSN" : "0002-8614", "PMID" : "15817019", "abstract" : "To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 "author" : [ { "dropping-particle" : "", "family" : "Nasreddine", "given" : "Z S", "non-dropping-particle" : "", "parse-names" : false, "suffix" : "" }, { "dropping-particle" : "", "family" : "Phillips", "given" : "N A", "non-dropping-particle" : "", "parse-names" : false, "suffix" : "" }, { "dropping-particle" : "", "family" : "B\u00e9dirian", "given" : "V", "non-dropping-particle" : "", "parse-names" : false, "suffix" : "" }, { "dropping-particle" : "", "family" : "Charbonneau", "given" : "S", "non-dropping-particle" : "", "parse-names" : false, "suffix" : "" }, { "dropping-particle" : "", "family" : "Whitehead", "given" : "V", "non-dropping-particle" : "", "parse-names" : false, "suffix" : "" }, { "dropping-particle" : "", "family" : "Collin", "given" : "I", "non-dropping-particle" : "", "parse-names" : false, "suffix" : "" }, { "dropping-particle" : "", "family" : "Cummings", "given" : "J L", "non-dropping-particle" : "", "parse-names" : false, "suffix" : "" }, { "dropping-particle" : "", "family" : "Chertkow", "given" : "H", "non-dropping-particle" : "", "parse-names" : false, "suffix" : "" } ], "container-title" : "J Am Geriatr Soc", "id" : "ITEM-1", "issue" : "4", "issued" : { "date-parts" : [ [ "2005" ] ] }, "page" : "695-699", "title" : "The Montreal Cognitive Assessment, MoCA: a brief screening tool for mild cognitive impairment", "type" : "article-journal", "volume" : "53" }, "uris" : [ "http://www.mendeley.com/documents/?uuid=7054a35e-df59-4488-bbb3-dffaf6792332" ] } ], "mendeley" : { "formattedCitation" : "(Nasreddine et al., 2005)", "manualFormatting" : "; Nasreddine et al., 2005)", "plainTextFormattedCitation" : "(Nasreddine et al., 2005)", "previouslyFormattedCitation" : "(Nasreddine et al., 2005)" }, "properties" : { "noteIndex" : 0 }, "schema" : "https://github.com/citation-style-language/schema/raw/master/csl-citation.json" }</w:instrText>
      </w:r>
      <w:r w:rsidR="00B95214" w:rsidRPr="002A535D">
        <w:rPr>
          <w:sz w:val="24"/>
          <w:szCs w:val="24"/>
        </w:rPr>
        <w:fldChar w:fldCharType="separate"/>
      </w:r>
      <w:r w:rsidR="00B95214" w:rsidRPr="002A535D">
        <w:rPr>
          <w:noProof/>
          <w:sz w:val="24"/>
          <w:szCs w:val="24"/>
        </w:rPr>
        <w:t>; Nasreddine et al., 2005)</w:t>
      </w:r>
      <w:r w:rsidR="00B95214" w:rsidRPr="002A535D">
        <w:rPr>
          <w:sz w:val="24"/>
          <w:szCs w:val="24"/>
        </w:rPr>
        <w:fldChar w:fldCharType="end"/>
      </w:r>
      <w:r w:rsidR="00F81E7F" w:rsidRPr="002A535D">
        <w:rPr>
          <w:sz w:val="24"/>
          <w:szCs w:val="24"/>
        </w:rPr>
        <w:t xml:space="preserve">. </w:t>
      </w:r>
      <w:r w:rsidR="00F56716">
        <w:rPr>
          <w:sz w:val="24"/>
          <w:szCs w:val="24"/>
        </w:rPr>
        <w:t>T</w:t>
      </w:r>
      <w:r w:rsidR="00A43116" w:rsidRPr="002A535D">
        <w:rPr>
          <w:sz w:val="24"/>
          <w:szCs w:val="24"/>
        </w:rPr>
        <w:t xml:space="preserve">he </w:t>
      </w:r>
      <w:r w:rsidR="009F5AAC">
        <w:rPr>
          <w:sz w:val="24"/>
          <w:szCs w:val="24"/>
        </w:rPr>
        <w:t xml:space="preserve">popularity of the </w:t>
      </w:r>
      <w:proofErr w:type="spellStart"/>
      <w:r w:rsidR="00A43116" w:rsidRPr="002A535D">
        <w:rPr>
          <w:sz w:val="24"/>
          <w:szCs w:val="24"/>
        </w:rPr>
        <w:t>MoCA</w:t>
      </w:r>
      <w:proofErr w:type="spellEnd"/>
      <w:r w:rsidR="00E54251" w:rsidRPr="002A535D">
        <w:rPr>
          <w:sz w:val="24"/>
          <w:szCs w:val="24"/>
        </w:rPr>
        <w:t xml:space="preserve"> </w:t>
      </w:r>
      <w:r w:rsidR="00F56716">
        <w:rPr>
          <w:sz w:val="24"/>
          <w:szCs w:val="24"/>
        </w:rPr>
        <w:t xml:space="preserve">is </w:t>
      </w:r>
      <w:r w:rsidR="009F5AAC">
        <w:rPr>
          <w:sz w:val="24"/>
          <w:szCs w:val="24"/>
        </w:rPr>
        <w:t>largely due to how quickly it can be</w:t>
      </w:r>
      <w:r w:rsidR="00E45A63" w:rsidRPr="002A535D">
        <w:rPr>
          <w:sz w:val="24"/>
          <w:szCs w:val="24"/>
        </w:rPr>
        <w:t xml:space="preserve"> </w:t>
      </w:r>
      <w:r w:rsidR="00E54251" w:rsidRPr="002A535D">
        <w:rPr>
          <w:sz w:val="24"/>
          <w:szCs w:val="24"/>
        </w:rPr>
        <w:t>admini</w:t>
      </w:r>
      <w:r w:rsidR="00B95214" w:rsidRPr="002A535D">
        <w:rPr>
          <w:sz w:val="24"/>
          <w:szCs w:val="24"/>
        </w:rPr>
        <w:t>stered</w:t>
      </w:r>
      <w:r w:rsidR="009F5AAC">
        <w:rPr>
          <w:sz w:val="24"/>
          <w:szCs w:val="24"/>
        </w:rPr>
        <w:t xml:space="preserve"> (less than 10 minutes) and </w:t>
      </w:r>
      <w:ins w:id="59" w:author="Adrian Owen" w:date="2018-07-09T15:17:00Z">
        <w:r w:rsidR="00CD102C">
          <w:rPr>
            <w:sz w:val="24"/>
            <w:szCs w:val="24"/>
          </w:rPr>
          <w:t>i</w:t>
        </w:r>
      </w:ins>
      <w:del w:id="60" w:author="Adrian Owen" w:date="2018-07-09T15:16:00Z">
        <w:r w:rsidR="009F5AAC" w:rsidDel="00CD102C">
          <w:rPr>
            <w:sz w:val="24"/>
            <w:szCs w:val="24"/>
          </w:rPr>
          <w:delText>research has shown i</w:delText>
        </w:r>
      </w:del>
      <w:r w:rsidR="009F5AAC">
        <w:rPr>
          <w:sz w:val="24"/>
          <w:szCs w:val="24"/>
        </w:rPr>
        <w:t xml:space="preserve">ts sensitivity to mild cognitive impairments </w:t>
      </w:r>
      <w:commentRangeStart w:id="61"/>
      <w:del w:id="62" w:author="Adrian Owen" w:date="2018-07-09T15:16:00Z">
        <w:r w:rsidR="009F5AAC" w:rsidDel="00CD102C">
          <w:rPr>
            <w:sz w:val="24"/>
            <w:szCs w:val="24"/>
          </w:rPr>
          <w:delText>to be</w:delText>
        </w:r>
      </w:del>
      <w:ins w:id="63" w:author="Adrian Owen" w:date="2018-07-09T15:16:00Z">
        <w:r w:rsidR="00CD102C">
          <w:rPr>
            <w:sz w:val="24"/>
            <w:szCs w:val="24"/>
          </w:rPr>
          <w:t>is known to be</w:t>
        </w:r>
      </w:ins>
      <w:r w:rsidR="009F5AAC">
        <w:rPr>
          <w:sz w:val="24"/>
          <w:szCs w:val="24"/>
        </w:rPr>
        <w:t xml:space="preserve"> higher than other similar tests,</w:t>
      </w:r>
      <w:commentRangeEnd w:id="61"/>
      <w:r w:rsidR="0092033D">
        <w:rPr>
          <w:rStyle w:val="CommentReference"/>
        </w:rPr>
        <w:commentReference w:id="61"/>
      </w:r>
      <w:r w:rsidR="009F5AAC">
        <w:rPr>
          <w:sz w:val="24"/>
          <w:szCs w:val="24"/>
        </w:rPr>
        <w:t xml:space="preserve"> such as the Mini-Mental State Examination (MMSE)</w:t>
      </w:r>
      <w:r w:rsidR="009F5AAC">
        <w:rPr>
          <w:rStyle w:val="CommentReference"/>
        </w:rPr>
        <w:t xml:space="preserve">. </w:t>
      </w:r>
      <w:r w:rsidR="009F5AAC" w:rsidRPr="002A535D">
        <w:rPr>
          <w:sz w:val="24"/>
          <w:szCs w:val="24"/>
        </w:rPr>
        <w:t xml:space="preserve">The MMSE was developed in 1975 as an efficient way to routinely evaluate psychiatric patients </w:t>
      </w:r>
      <w:r w:rsidR="009F5AAC" w:rsidRPr="002A535D">
        <w:rPr>
          <w:sz w:val="24"/>
          <w:szCs w:val="24"/>
        </w:rPr>
        <w:fldChar w:fldCharType="begin" w:fldLock="1"/>
      </w:r>
      <w:r w:rsidR="009F5AAC">
        <w:rPr>
          <w:sz w:val="24"/>
          <w:szCs w:val="24"/>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"plainTextFormattedCitation" : "(Folstein, Folstein, &amp; McHugh, 1975)", "previouslyFormattedCitation" : "(Folstein, Folstein, &amp; McHugh, 1975)" }, "properties" : { "noteIndex" : 0 }, "schema" : "https://github.com/citation-style-language/schema/raw/master/csl-citation.json" }</w:instrText>
      </w:r>
      <w:r w:rsidR="009F5AAC" w:rsidRPr="002A535D">
        <w:rPr>
          <w:sz w:val="24"/>
          <w:szCs w:val="24"/>
        </w:rPr>
        <w:fldChar w:fldCharType="separate"/>
      </w:r>
      <w:r w:rsidR="009F5AAC" w:rsidRPr="00F344EF">
        <w:rPr>
          <w:noProof/>
          <w:sz w:val="24"/>
          <w:szCs w:val="24"/>
        </w:rPr>
        <w:t>(Folstein, Folstein, &amp; McHugh, 1975)</w:t>
      </w:r>
      <w:r w:rsidR="009F5AAC" w:rsidRPr="002A535D">
        <w:rPr>
          <w:sz w:val="24"/>
          <w:szCs w:val="24"/>
        </w:rPr>
        <w:fldChar w:fldCharType="end"/>
      </w:r>
      <w:r w:rsidR="009F5AAC">
        <w:rPr>
          <w:sz w:val="24"/>
          <w:szCs w:val="24"/>
        </w:rPr>
        <w:t xml:space="preserve"> and is still used to evaluate cognitive states by health-care professionals around the world. </w:t>
      </w:r>
    </w:p>
    <w:p w14:paraId="4967DD97" w14:textId="1A30CDD6" w:rsidR="00D847FC" w:rsidRDefault="00FB4A90" w:rsidP="00F37755">
      <w:pPr>
        <w:tabs>
          <w:tab w:val="left" w:pos="709"/>
        </w:tabs>
        <w:ind w:firstLine="567"/>
        <w:rPr>
          <w:sz w:val="24"/>
          <w:szCs w:val="24"/>
        </w:rPr>
      </w:pPr>
      <w:r w:rsidRPr="002A535D">
        <w:rPr>
          <w:sz w:val="24"/>
          <w:szCs w:val="24"/>
        </w:rPr>
        <w:t xml:space="preserve">One </w:t>
      </w:r>
      <w:r w:rsidR="003672EE">
        <w:rPr>
          <w:sz w:val="24"/>
          <w:szCs w:val="24"/>
        </w:rPr>
        <w:t xml:space="preserve">shortfall of </w:t>
      </w:r>
      <w:del w:id="64" w:author="Adrian Owen" w:date="2018-07-09T15:18:00Z">
        <w:r w:rsidR="00F56716" w:rsidDel="0092033D">
          <w:rPr>
            <w:sz w:val="24"/>
            <w:szCs w:val="24"/>
          </w:rPr>
          <w:delText xml:space="preserve">such </w:delText>
        </w:r>
      </w:del>
      <w:r w:rsidR="00F56716">
        <w:rPr>
          <w:sz w:val="24"/>
          <w:szCs w:val="24"/>
        </w:rPr>
        <w:t>paper-pencil</w:t>
      </w:r>
      <w:r w:rsidR="00744170" w:rsidRPr="002A535D">
        <w:rPr>
          <w:sz w:val="24"/>
          <w:szCs w:val="24"/>
        </w:rPr>
        <w:t xml:space="preserve"> tests</w:t>
      </w:r>
      <w:r w:rsidRPr="002A535D">
        <w:rPr>
          <w:sz w:val="24"/>
          <w:szCs w:val="24"/>
        </w:rPr>
        <w:t xml:space="preserve"> </w:t>
      </w:r>
      <w:ins w:id="65" w:author="Adrian Owen" w:date="2018-07-09T15:18:00Z">
        <w:r w:rsidR="0092033D">
          <w:rPr>
            <w:sz w:val="24"/>
            <w:szCs w:val="24"/>
          </w:rPr>
          <w:t xml:space="preserve">like the </w:t>
        </w:r>
        <w:proofErr w:type="spellStart"/>
        <w:r w:rsidR="0092033D">
          <w:rPr>
            <w:sz w:val="24"/>
            <w:szCs w:val="24"/>
          </w:rPr>
          <w:t>MoCA</w:t>
        </w:r>
        <w:proofErr w:type="spellEnd"/>
        <w:r w:rsidR="0092033D">
          <w:rPr>
            <w:sz w:val="24"/>
            <w:szCs w:val="24"/>
          </w:rPr>
          <w:t xml:space="preserve"> and the MMSE </w:t>
        </w:r>
      </w:ins>
      <w:r w:rsidR="00D847FC">
        <w:rPr>
          <w:sz w:val="24"/>
          <w:szCs w:val="24"/>
        </w:rPr>
        <w:t xml:space="preserve">is </w:t>
      </w:r>
      <w:r w:rsidR="00E54251" w:rsidRPr="002A535D">
        <w:rPr>
          <w:sz w:val="24"/>
          <w:szCs w:val="24"/>
        </w:rPr>
        <w:t>ambiguit</w:t>
      </w:r>
      <w:r w:rsidR="00CE7163" w:rsidRPr="002A535D">
        <w:rPr>
          <w:sz w:val="24"/>
          <w:szCs w:val="24"/>
        </w:rPr>
        <w:t xml:space="preserve">y </w:t>
      </w:r>
      <w:ins w:id="66" w:author="Adrian Owen" w:date="2018-07-09T15:18:00Z">
        <w:r w:rsidR="0092033D">
          <w:rPr>
            <w:sz w:val="24"/>
            <w:szCs w:val="24"/>
          </w:rPr>
          <w:t>about</w:t>
        </w:r>
      </w:ins>
      <w:del w:id="67" w:author="Adrian Owen" w:date="2018-07-09T15:18:00Z">
        <w:r w:rsidR="00CE7163" w:rsidRPr="002A535D" w:rsidDel="0092033D">
          <w:rPr>
            <w:sz w:val="24"/>
            <w:szCs w:val="24"/>
          </w:rPr>
          <w:delText>in</w:delText>
        </w:r>
      </w:del>
      <w:r w:rsidR="00CE7163" w:rsidRPr="002A535D">
        <w:rPr>
          <w:sz w:val="24"/>
          <w:szCs w:val="24"/>
        </w:rPr>
        <w:t xml:space="preserve"> how to </w:t>
      </w:r>
      <w:r w:rsidR="00F56716">
        <w:rPr>
          <w:sz w:val="24"/>
          <w:szCs w:val="24"/>
        </w:rPr>
        <w:t xml:space="preserve">determine threshold </w:t>
      </w:r>
      <w:ins w:id="68" w:author="Adrian Owen" w:date="2018-07-09T15:18:00Z">
        <w:r w:rsidR="0092033D">
          <w:rPr>
            <w:sz w:val="24"/>
            <w:szCs w:val="24"/>
          </w:rPr>
          <w:t xml:space="preserve">(or ‘cut off’) </w:t>
        </w:r>
      </w:ins>
      <w:r w:rsidR="00F56716">
        <w:rPr>
          <w:sz w:val="24"/>
          <w:szCs w:val="24"/>
        </w:rPr>
        <w:t>scores</w:t>
      </w:r>
      <w:ins w:id="69" w:author="Adrian Owen" w:date="2018-07-09T15:18:00Z">
        <w:r w:rsidR="0092033D">
          <w:rPr>
            <w:sz w:val="24"/>
            <w:szCs w:val="24"/>
          </w:rPr>
          <w:t>,</w:t>
        </w:r>
      </w:ins>
      <w:r w:rsidR="00F56716">
        <w:rPr>
          <w:sz w:val="24"/>
          <w:szCs w:val="24"/>
        </w:rPr>
        <w:t xml:space="preserve"> as well as how to </w:t>
      </w:r>
      <w:r w:rsidR="00CE7163" w:rsidRPr="002A535D">
        <w:rPr>
          <w:sz w:val="24"/>
          <w:szCs w:val="24"/>
        </w:rPr>
        <w:t>int</w:t>
      </w:r>
      <w:r w:rsidR="00B95214" w:rsidRPr="002A535D">
        <w:rPr>
          <w:sz w:val="24"/>
          <w:szCs w:val="24"/>
        </w:rPr>
        <w:t>erp</w:t>
      </w:r>
      <w:r w:rsidR="00890FE5" w:rsidRPr="002A535D">
        <w:rPr>
          <w:sz w:val="24"/>
          <w:szCs w:val="24"/>
        </w:rPr>
        <w:t xml:space="preserve">ret scores that fall </w:t>
      </w:r>
      <w:r w:rsidR="00F56716">
        <w:rPr>
          <w:sz w:val="24"/>
          <w:szCs w:val="24"/>
        </w:rPr>
        <w:t>near</w:t>
      </w:r>
      <w:r w:rsidR="005F0CCD" w:rsidRPr="002A535D">
        <w:rPr>
          <w:sz w:val="24"/>
          <w:szCs w:val="24"/>
        </w:rPr>
        <w:t xml:space="preserve"> th</w:t>
      </w:r>
      <w:ins w:id="70" w:author="Adrian Owen" w:date="2018-07-09T15:18:00Z">
        <w:r w:rsidR="0092033D">
          <w:rPr>
            <w:sz w:val="24"/>
            <w:szCs w:val="24"/>
          </w:rPr>
          <w:t>at</w:t>
        </w:r>
      </w:ins>
      <w:del w:id="71" w:author="Adrian Owen" w:date="2018-07-09T15:18:00Z">
        <w:r w:rsidR="005F0CCD" w:rsidRPr="002A535D" w:rsidDel="0092033D">
          <w:rPr>
            <w:sz w:val="24"/>
            <w:szCs w:val="24"/>
          </w:rPr>
          <w:delText>e</w:delText>
        </w:r>
      </w:del>
      <w:r w:rsidR="00890FE5" w:rsidRPr="002A535D">
        <w:rPr>
          <w:sz w:val="24"/>
          <w:szCs w:val="24"/>
        </w:rPr>
        <w:t xml:space="preserve"> </w:t>
      </w:r>
      <w:r w:rsidR="00F56716">
        <w:rPr>
          <w:sz w:val="24"/>
          <w:szCs w:val="24"/>
        </w:rPr>
        <w:t>threshold</w:t>
      </w:r>
      <w:r w:rsidR="00CE7163" w:rsidRPr="002A535D">
        <w:rPr>
          <w:sz w:val="24"/>
          <w:szCs w:val="24"/>
        </w:rPr>
        <w:t xml:space="preserve">. </w:t>
      </w:r>
      <w:r w:rsidR="009F5AAC" w:rsidRPr="002A535D">
        <w:rPr>
          <w:sz w:val="24"/>
          <w:szCs w:val="24"/>
        </w:rPr>
        <w:t xml:space="preserve">Ambiguity </w:t>
      </w:r>
      <w:del w:id="72" w:author="Adrian Owen" w:date="2018-07-09T15:19:00Z">
        <w:r w:rsidR="009F5AAC" w:rsidRPr="002A535D" w:rsidDel="0092033D">
          <w:rPr>
            <w:sz w:val="24"/>
            <w:szCs w:val="24"/>
          </w:rPr>
          <w:delText>in how to classify</w:delText>
        </w:r>
      </w:del>
      <w:ins w:id="73" w:author="Adrian Owen" w:date="2018-07-09T15:19:00Z">
        <w:r w:rsidR="0092033D">
          <w:rPr>
            <w:sz w:val="24"/>
            <w:szCs w:val="24"/>
          </w:rPr>
          <w:t>about how</w:t>
        </w:r>
      </w:ins>
      <w:r w:rsidR="009F5AAC" w:rsidRPr="002A535D">
        <w:rPr>
          <w:sz w:val="24"/>
          <w:szCs w:val="24"/>
        </w:rPr>
        <w:t xml:space="preserve"> </w:t>
      </w:r>
      <w:r w:rsidR="009F5AAC">
        <w:rPr>
          <w:sz w:val="24"/>
          <w:szCs w:val="24"/>
        </w:rPr>
        <w:t xml:space="preserve">tests </w:t>
      </w:r>
      <w:r w:rsidR="009F5AAC" w:rsidRPr="002A535D">
        <w:rPr>
          <w:sz w:val="24"/>
          <w:szCs w:val="24"/>
        </w:rPr>
        <w:t xml:space="preserve">scores </w:t>
      </w:r>
      <w:ins w:id="74" w:author="Adrian Owen" w:date="2018-07-09T15:19:00Z">
        <w:r w:rsidR="0092033D">
          <w:rPr>
            <w:sz w:val="24"/>
            <w:szCs w:val="24"/>
          </w:rPr>
          <w:t xml:space="preserve">should be classified </w:t>
        </w:r>
      </w:ins>
      <w:r w:rsidR="009F5AAC" w:rsidRPr="002A535D">
        <w:rPr>
          <w:sz w:val="24"/>
          <w:szCs w:val="24"/>
        </w:rPr>
        <w:t xml:space="preserve">can </w:t>
      </w:r>
      <w:del w:id="75" w:author="Adrian Owen" w:date="2018-07-09T15:19:00Z">
        <w:r w:rsidR="009F5AAC" w:rsidRPr="002A535D" w:rsidDel="0092033D">
          <w:rPr>
            <w:sz w:val="24"/>
            <w:szCs w:val="24"/>
          </w:rPr>
          <w:delText xml:space="preserve">cause </w:delText>
        </w:r>
      </w:del>
      <w:ins w:id="76" w:author="Adrian Owen" w:date="2018-07-09T15:19:00Z">
        <w:r w:rsidR="0092033D">
          <w:rPr>
            <w:sz w:val="24"/>
            <w:szCs w:val="24"/>
          </w:rPr>
          <w:t>lead to</w:t>
        </w:r>
        <w:r w:rsidR="0092033D" w:rsidRPr="002A535D">
          <w:rPr>
            <w:sz w:val="24"/>
            <w:szCs w:val="24"/>
          </w:rPr>
          <w:t xml:space="preserve"> </w:t>
        </w:r>
      </w:ins>
      <w:r w:rsidR="009F5AAC" w:rsidRPr="002A535D">
        <w:rPr>
          <w:sz w:val="24"/>
          <w:szCs w:val="24"/>
        </w:rPr>
        <w:t>misdiagnosis of individuals and result in inappropriate changes to treatment</w:t>
      </w:r>
      <w:ins w:id="77" w:author="Adrian Owen" w:date="2018-07-09T15:20:00Z">
        <w:r w:rsidR="0092033D">
          <w:rPr>
            <w:sz w:val="24"/>
            <w:szCs w:val="24"/>
          </w:rPr>
          <w:t>.</w:t>
        </w:r>
      </w:ins>
      <w:r w:rsidR="009F5AAC">
        <w:rPr>
          <w:sz w:val="24"/>
          <w:szCs w:val="24"/>
        </w:rPr>
        <w:t xml:space="preserve"> </w:t>
      </w:r>
      <w:del w:id="78" w:author="Adrian Owen" w:date="2018-07-09T15:20:00Z">
        <w:r w:rsidR="00F56716" w:rsidDel="0092033D">
          <w:rPr>
            <w:sz w:val="24"/>
            <w:szCs w:val="24"/>
          </w:rPr>
          <w:delText>Specifically,</w:delText>
        </w:r>
      </w:del>
      <w:ins w:id="79" w:author="Adrian Owen" w:date="2018-07-09T15:20:00Z">
        <w:r w:rsidR="0092033D">
          <w:rPr>
            <w:sz w:val="24"/>
            <w:szCs w:val="24"/>
          </w:rPr>
          <w:t>For example,</w:t>
        </w:r>
      </w:ins>
      <w:r w:rsidR="00F56716">
        <w:rPr>
          <w:sz w:val="24"/>
          <w:szCs w:val="24"/>
        </w:rPr>
        <w:t xml:space="preserve"> the threshold recommended by the </w:t>
      </w:r>
      <w:proofErr w:type="spellStart"/>
      <w:r w:rsidR="00F56716">
        <w:rPr>
          <w:sz w:val="24"/>
          <w:szCs w:val="24"/>
        </w:rPr>
        <w:t>MoCA</w:t>
      </w:r>
      <w:proofErr w:type="spellEnd"/>
      <w:r w:rsidR="00F56716">
        <w:rPr>
          <w:sz w:val="24"/>
          <w:szCs w:val="24"/>
        </w:rPr>
        <w:t xml:space="preserve"> may no</w:t>
      </w:r>
      <w:r w:rsidR="00D847FC">
        <w:rPr>
          <w:sz w:val="24"/>
          <w:szCs w:val="24"/>
        </w:rPr>
        <w:t>t</w:t>
      </w:r>
      <w:r w:rsidR="009F5AAC">
        <w:rPr>
          <w:sz w:val="24"/>
          <w:szCs w:val="24"/>
        </w:rPr>
        <w:t xml:space="preserve"> be valid in aging populations and </w:t>
      </w:r>
      <w:ins w:id="80" w:author="Adrian Owen" w:date="2018-07-09T15:21:00Z">
        <w:r w:rsidR="0092033D">
          <w:rPr>
            <w:sz w:val="24"/>
            <w:szCs w:val="24"/>
          </w:rPr>
          <w:t xml:space="preserve">some studies </w:t>
        </w:r>
      </w:ins>
      <w:del w:id="81" w:author="Adrian Owen" w:date="2018-07-09T15:21:00Z">
        <w:r w:rsidR="009F5AAC" w:rsidDel="0092033D">
          <w:rPr>
            <w:sz w:val="24"/>
            <w:szCs w:val="24"/>
          </w:rPr>
          <w:delText>r</w:delText>
        </w:r>
        <w:r w:rsidR="00F56716" w:rsidDel="0092033D">
          <w:rPr>
            <w:sz w:val="24"/>
            <w:szCs w:val="24"/>
          </w:rPr>
          <w:delText>esearchers have proposed lowering the threshold</w:delText>
        </w:r>
      </w:del>
      <w:ins w:id="82" w:author="Adrian Owen" w:date="2018-07-09T15:21:00Z">
        <w:r w:rsidR="0092033D">
          <w:rPr>
            <w:sz w:val="24"/>
            <w:szCs w:val="24"/>
          </w:rPr>
          <w:t>have suggested that it should be lowered</w:t>
        </w:r>
      </w:ins>
      <w:r w:rsidR="00F56716">
        <w:rPr>
          <w:sz w:val="24"/>
          <w:szCs w:val="24"/>
        </w:rPr>
        <w:t xml:space="preserve"> for </w:t>
      </w:r>
      <w:ins w:id="83" w:author="Adrian Owen" w:date="2018-07-09T15:21:00Z">
        <w:r w:rsidR="0092033D">
          <w:rPr>
            <w:sz w:val="24"/>
            <w:szCs w:val="24"/>
          </w:rPr>
          <w:t xml:space="preserve">this population </w:t>
        </w:r>
      </w:ins>
      <w:del w:id="84" w:author="Adrian Owen" w:date="2018-07-09T15:21:00Z">
        <w:r w:rsidR="00F56716" w:rsidDel="0092033D">
          <w:rPr>
            <w:sz w:val="24"/>
            <w:szCs w:val="24"/>
          </w:rPr>
          <w:delText>aging adults</w:delText>
        </w:r>
        <w:r w:rsidR="00F344EF" w:rsidDel="0092033D">
          <w:rPr>
            <w:sz w:val="24"/>
            <w:szCs w:val="24"/>
          </w:rPr>
          <w:delText xml:space="preserve"> </w:delText>
        </w:r>
        <w:r w:rsidR="00D847FC" w:rsidDel="0092033D">
          <w:rPr>
            <w:sz w:val="24"/>
            <w:szCs w:val="24"/>
          </w:rPr>
          <w:delText xml:space="preserve">to better capture aging cognition </w:delText>
        </w:r>
      </w:del>
      <w:r w:rsidR="00F344EF">
        <w:rPr>
          <w:sz w:val="24"/>
          <w:szCs w:val="24"/>
        </w:rPr>
        <w:fldChar w:fldCharType="begin" w:fldLock="1"/>
      </w:r>
      <w:r w:rsidR="002B54EF">
        <w:rPr>
          <w:sz w:val="24"/>
          <w:szCs w:val="24"/>
        </w:rPr>
        <w:instrText>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"id" : "ITEM-2", "itemData" : { "DOI" : "10.1159/000323867", "ISBN" : "1420-8008", "ISSN" : "14208008", "PMID" : "21282950", "abstract" : "&lt;i&gt;Aims:&lt;/i&gt;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 "author" : [ { "dropping-particle" : "", "family" : "Damian", "given" : "Anne M.", "non-dropping-particle" : "", "parse-names" : false, "suffix" : "" }, { "dropping-particle" : "", "family" : "Jacobson", "given" : "Sandra A.", "non-dropping-particle" : "", "parse-names" : false, "suffix" : "" }, { "dropping-particle" : "", "family" : "Hentz", "given" : "Joseph G.", "non-dropping-particle" : "", "parse-names" : false, "suffix" : "" }, { "dropping-particle" : "", "family" : "Belden", "given" : "Christine M.", "non-dropping-particle" : "", "parse-names" : false, "suffix" : "" }, { "dropping-particle" : "", "family" : "Shill", "given" : "Holly A.", "non-dropping-particle" : "", "parse-names" : false, "suffix" : "" }, { "dropping-particle" : "", "family" : "Sabbagh", "given" : "Marwan N.", "non-dropping-particle" : "", "parse-names" : false, "suffix" : "" }, { "dropping-particle" : "", "family" : "Caviness", "given" : "John N.", "non-dropping-particle" : "", "parse-names" : false, "suffix" : "" }, { "dropping-particle" : "", "family" : "Adler", "given" : "Charles H.", "non-dropping-particle" : "", "parse-names" : false, "suffix" : "" } ], "container-title" : "Dementia and Geriatric Cognitive Disorders", "id" : "ITEM-2", "issue" : "2", "issued" : { "date-parts" : [ [ "2011" ] ] }, "page" : "126-131", "title" : "The montreal cognitive assessment and the mini-mental state examination as screening instruments for cognitive impairment: Item analyses and threshold scores", "type" : "article-journal", "volume" : "31" }, "uris" : [ "http://www.mendeley.com/documents/?uuid=37d2764f-022d-4334-988b-8950b5a810f8" ] }, { "id" : "ITEM-3", "itemData" : { "DOI" : "10.1080/13825585.2015.1041449", "ISBN" : "1382-5585", "ISSN" : "1382-5585", "PMID" : "25942388", "abstract" : "The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(\u226412\u00a0Years, 13-15, \u226516\u00a0Years).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 "author" : [ { "dropping-particle" : "", "family" : "Malek-Ahmadi", "given" : "Michael", "non-dropping-particle" : "", "parse-names" : false, "suffix" : "" }, { "dropping-particle" : "", "family" : "Powell", "given" : "Jessica J.", "non-dropping-particle" : "", "parse-names" : false, "suffix" : "" }, { "dropping-particle" : "", "family" : "Belden", "given" : "Christine M.", "non-dropping-particle" : "", "parse-name</w:instrText>
      </w:r>
      <w:r w:rsidR="002B54EF" w:rsidRPr="00F03CBB">
        <w:rPr>
          <w:sz w:val="24"/>
          <w:szCs w:val="24"/>
          <w:lang w:val="da-DK"/>
        </w:rPr>
        <w:instrText>s" : false, "suffix" : "" }, { "dropping-particle" : "", "family" : "O\u2019Connor", "given" : "Kathy", "non-dropping-particle" : "", "parse-names" : false, "suffix" : "" }, { "dropping-particle" : "", "family" : "Evans", "given" : "Linda", "non-dropping-particle" : "", "parse-names" : false, "suffix" : "" }, { "dropping-particle" : "", "family" : "Coon", "given" : "David W.", "non-dropping-particle" : "", "parse-names" : false, "suffix" : "" }, { "dropping-particle" : "", "family" : "Nieri", "given" : "Walter", "non-dropping-particle" : "", "parse-names" : false, "suffix" : "" } ], "container-title" : "Aging, Neuropsychology, and Cognition", "id" : "ITEM-3", "issue" : "6", "issued" : { "date-parts" : [ [ "2015" ] ] }, "page" : "755-761", "publisher" : "Routledge", "title" : "Age- and education-adjusted normative data for the Montreal Cognitive Assessment (MoCA) in older adults age 70\u201399", "type" : "article-journal", "volume" : "22" }, "uris" : [ "http://www.mendeley.com/documents/?uuid=15fe0be0-695a-4d26-88a0-e8dafc6553f7" ] } ], "mendeley" : { "formattedCitation" : "(Damian et al., 2011; Gluhm et al., 2013; Malek-Ahmadi et al., 2015)", "plainTextFormattedCitation" : "(Damian et al., 2011; Gluhm et al., 2013; Malek-Ahmadi et al., 2015)", "previouslyFormattedCitation" : "(Damian et al., 2011; Gluhm et al., 2013; Malek-Ahmadi et al., 2015)" }, "properties" : { "noteIndex" : 0 }, "schema" : "https://github.com/citation-style-language/schema/raw/master/csl-citation.json" }</w:instrText>
      </w:r>
      <w:r w:rsidR="00F344EF">
        <w:rPr>
          <w:sz w:val="24"/>
          <w:szCs w:val="24"/>
        </w:rPr>
        <w:fldChar w:fldCharType="separate"/>
      </w:r>
      <w:r w:rsidR="00F344EF" w:rsidRPr="00F03CBB">
        <w:rPr>
          <w:noProof/>
          <w:sz w:val="24"/>
          <w:szCs w:val="24"/>
          <w:lang w:val="da-DK"/>
        </w:rPr>
        <w:t>(Damian et al., 2011; Gluhm et al., 2013; Malek-Ahmadi et al., 2015)</w:t>
      </w:r>
      <w:r w:rsidR="00F344EF">
        <w:rPr>
          <w:sz w:val="24"/>
          <w:szCs w:val="24"/>
        </w:rPr>
        <w:fldChar w:fldCharType="end"/>
      </w:r>
      <w:r w:rsidR="00F56716" w:rsidRPr="00F03CBB">
        <w:rPr>
          <w:sz w:val="24"/>
          <w:szCs w:val="24"/>
          <w:lang w:val="da-DK"/>
        </w:rPr>
        <w:t>.</w:t>
      </w:r>
      <w:r w:rsidR="009F5AAC" w:rsidRPr="00F03CBB">
        <w:rPr>
          <w:sz w:val="24"/>
          <w:szCs w:val="24"/>
          <w:lang w:val="da-DK"/>
        </w:rPr>
        <w:t xml:space="preserve"> </w:t>
      </w:r>
      <w:r w:rsidR="009F5AAC">
        <w:rPr>
          <w:sz w:val="24"/>
          <w:szCs w:val="24"/>
        </w:rPr>
        <w:t xml:space="preserve">In </w:t>
      </w:r>
      <w:ins w:id="85" w:author="Adrian Owen" w:date="2018-07-09T15:21:00Z">
        <w:r w:rsidR="0092033D">
          <w:rPr>
            <w:sz w:val="24"/>
            <w:szCs w:val="24"/>
          </w:rPr>
          <w:t xml:space="preserve">one recent study, </w:t>
        </w:r>
      </w:ins>
      <w:del w:id="86" w:author="Adrian Owen" w:date="2018-07-09T15:22:00Z">
        <w:r w:rsidR="009F5AAC" w:rsidDel="0092033D">
          <w:rPr>
            <w:sz w:val="24"/>
            <w:szCs w:val="24"/>
          </w:rPr>
          <w:delText>the hopes of better categorizing patients’ cognitive abilities,</w:delText>
        </w:r>
        <w:r w:rsidR="009F5AAC" w:rsidDel="0092033D">
          <w:rPr>
            <w:rStyle w:val="CommentReference"/>
          </w:rPr>
          <w:commentReference w:id="87"/>
        </w:r>
        <w:r w:rsidR="00CE7163" w:rsidRPr="002A535D" w:rsidDel="0092033D">
          <w:rPr>
            <w:sz w:val="24"/>
            <w:szCs w:val="24"/>
          </w:rPr>
          <w:delText xml:space="preserve"> </w:delText>
        </w:r>
      </w:del>
      <w:r w:rsidR="00CE7163" w:rsidRPr="002A535D">
        <w:rPr>
          <w:sz w:val="24"/>
          <w:szCs w:val="24"/>
        </w:rPr>
        <w:t>a</w:t>
      </w:r>
      <w:ins w:id="88" w:author="Adrian Owen" w:date="2018-07-09T15:22:00Z">
        <w:r w:rsidR="0092033D">
          <w:rPr>
            <w:sz w:val="24"/>
            <w:szCs w:val="24"/>
          </w:rPr>
          <w:t xml:space="preserve">n online cognitive </w:t>
        </w:r>
      </w:ins>
      <w:del w:id="89" w:author="Adrian Owen" w:date="2018-07-09T15:22:00Z">
        <w:r w:rsidR="00CE7163" w:rsidRPr="002A535D" w:rsidDel="0092033D">
          <w:rPr>
            <w:sz w:val="24"/>
            <w:szCs w:val="24"/>
          </w:rPr>
          <w:delText xml:space="preserve"> computerized </w:delText>
        </w:r>
      </w:del>
      <w:r w:rsidR="00CE7163" w:rsidRPr="002A535D">
        <w:rPr>
          <w:sz w:val="24"/>
          <w:szCs w:val="24"/>
        </w:rPr>
        <w:t>battery</w:t>
      </w:r>
      <w:r w:rsidR="00D847FC">
        <w:rPr>
          <w:sz w:val="24"/>
          <w:szCs w:val="24"/>
        </w:rPr>
        <w:t xml:space="preserve"> of two tests</w:t>
      </w:r>
      <w:r w:rsidR="00CE7163" w:rsidRPr="002A535D">
        <w:rPr>
          <w:sz w:val="24"/>
          <w:szCs w:val="24"/>
        </w:rPr>
        <w:t xml:space="preserve"> was </w:t>
      </w:r>
      <w:r w:rsidR="009F5AAC">
        <w:rPr>
          <w:sz w:val="24"/>
          <w:szCs w:val="24"/>
        </w:rPr>
        <w:t>used</w:t>
      </w:r>
      <w:r w:rsidR="005F0CCD" w:rsidRPr="002A535D">
        <w:rPr>
          <w:sz w:val="24"/>
          <w:szCs w:val="24"/>
        </w:rPr>
        <w:t xml:space="preserve"> </w:t>
      </w:r>
      <w:r w:rsidR="00CE7163" w:rsidRPr="002A535D">
        <w:rPr>
          <w:sz w:val="24"/>
          <w:szCs w:val="24"/>
        </w:rPr>
        <w:t xml:space="preserve">to </w:t>
      </w:r>
      <w:del w:id="90" w:author="Adrian Owen" w:date="2018-07-09T15:22:00Z">
        <w:r w:rsidR="003672EE" w:rsidDel="0092033D">
          <w:rPr>
            <w:sz w:val="24"/>
            <w:szCs w:val="24"/>
          </w:rPr>
          <w:delText>further classify</w:delText>
        </w:r>
      </w:del>
      <w:ins w:id="91" w:author="Adrian Owen" w:date="2018-07-09T15:22:00Z">
        <w:r w:rsidR="0092033D">
          <w:rPr>
            <w:sz w:val="24"/>
            <w:szCs w:val="24"/>
          </w:rPr>
          <w:t>improve the classification of</w:t>
        </w:r>
      </w:ins>
      <w:r w:rsidR="003672EE">
        <w:rPr>
          <w:sz w:val="24"/>
          <w:szCs w:val="24"/>
        </w:rPr>
        <w:t xml:space="preserve"> </w:t>
      </w:r>
      <w:r w:rsidR="00A04671" w:rsidRPr="002A535D">
        <w:rPr>
          <w:sz w:val="24"/>
          <w:szCs w:val="24"/>
        </w:rPr>
        <w:t xml:space="preserve">individuals </w:t>
      </w:r>
      <w:r w:rsidR="005F0CCD" w:rsidRPr="002A535D">
        <w:rPr>
          <w:sz w:val="24"/>
          <w:szCs w:val="24"/>
        </w:rPr>
        <w:t xml:space="preserve">with </w:t>
      </w:r>
      <w:r w:rsidR="009F5AAC">
        <w:rPr>
          <w:sz w:val="24"/>
          <w:szCs w:val="24"/>
        </w:rPr>
        <w:t xml:space="preserve">ambiguous </w:t>
      </w:r>
      <w:proofErr w:type="spellStart"/>
      <w:r w:rsidR="009F5AAC">
        <w:rPr>
          <w:sz w:val="24"/>
          <w:szCs w:val="24"/>
        </w:rPr>
        <w:t>MoCA</w:t>
      </w:r>
      <w:proofErr w:type="spellEnd"/>
      <w:r w:rsidR="009F5AAC">
        <w:rPr>
          <w:sz w:val="24"/>
          <w:szCs w:val="24"/>
        </w:rPr>
        <w:t xml:space="preserve"> scores</w:t>
      </w:r>
      <w:r w:rsidR="00A04671" w:rsidRPr="002A535D">
        <w:rPr>
          <w:sz w:val="24"/>
          <w:szCs w:val="24"/>
        </w:rPr>
        <w:t xml:space="preserve"> </w:t>
      </w:r>
      <w:r w:rsidR="00B95214" w:rsidRPr="002A535D">
        <w:rPr>
          <w:sz w:val="24"/>
          <w:szCs w:val="24"/>
        </w:rPr>
        <w:fldChar w:fldCharType="begin" w:fldLock="1"/>
      </w:r>
      <w:r w:rsidR="00F344EF">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Shulman, Hazan, Herrmann, &amp; Owen, 2017)", "plainTextFormattedCitation" : "(Brenkel, Shulman, Hazan, Herrmann, &amp; Owen, 2017)", "previouslyFormattedCitation" : "(Brenkel, Shulman, Hazan, Herrmann, &amp; Owen, 2017)" }, "properties" : { "noteIndex" : 0 }, "schema" : "https://github.com/citation-style-language/schema/raw/master/csl-citation.json" }</w:instrText>
      </w:r>
      <w:r w:rsidR="00B95214" w:rsidRPr="002A535D">
        <w:rPr>
          <w:sz w:val="24"/>
          <w:szCs w:val="24"/>
        </w:rPr>
        <w:fldChar w:fldCharType="separate"/>
      </w:r>
      <w:r w:rsidR="00B95214" w:rsidRPr="002A535D">
        <w:rPr>
          <w:noProof/>
          <w:sz w:val="24"/>
          <w:szCs w:val="24"/>
        </w:rPr>
        <w:t>(Brenkel, Shulman, Hazan, Herrmann, &amp; Owen, 2017)</w:t>
      </w:r>
      <w:r w:rsidR="00B95214" w:rsidRPr="002A535D">
        <w:rPr>
          <w:sz w:val="24"/>
          <w:szCs w:val="24"/>
        </w:rPr>
        <w:fldChar w:fldCharType="end"/>
      </w:r>
      <w:ins w:id="92" w:author="Adrian Owen" w:date="2018-07-09T15:23:00Z">
        <w:r w:rsidR="00F37755">
          <w:rPr>
            <w:sz w:val="24"/>
            <w:szCs w:val="24"/>
          </w:rPr>
          <w:t xml:space="preserve">, suggesting that such tests may be capable </w:t>
        </w:r>
      </w:ins>
      <w:del w:id="93" w:author="Adrian Owen" w:date="2018-07-09T15:23:00Z">
        <w:r w:rsidR="00A04671" w:rsidRPr="002A535D" w:rsidDel="00F37755">
          <w:rPr>
            <w:sz w:val="24"/>
            <w:szCs w:val="24"/>
          </w:rPr>
          <w:delText xml:space="preserve">. </w:delText>
        </w:r>
      </w:del>
      <w:del w:id="94" w:author="Adrian Owen" w:date="2018-07-09T15:24:00Z">
        <w:r w:rsidR="00890FE5" w:rsidRPr="002A535D" w:rsidDel="00F37755">
          <w:rPr>
            <w:sz w:val="24"/>
            <w:szCs w:val="24"/>
          </w:rPr>
          <w:delText>The scores on the c</w:delText>
        </w:r>
        <w:r w:rsidR="00744170" w:rsidRPr="002A535D" w:rsidDel="00F37755">
          <w:rPr>
            <w:sz w:val="24"/>
            <w:szCs w:val="24"/>
          </w:rPr>
          <w:delText>omputerized tests were used to categor</w:delText>
        </w:r>
        <w:r w:rsidR="003672EE" w:rsidDel="00F37755">
          <w:rPr>
            <w:sz w:val="24"/>
            <w:szCs w:val="24"/>
          </w:rPr>
          <w:delText xml:space="preserve">ize individuals </w:delText>
        </w:r>
        <w:r w:rsidR="009F5AAC" w:rsidDel="00F37755">
          <w:rPr>
            <w:sz w:val="24"/>
            <w:szCs w:val="24"/>
          </w:rPr>
          <w:delText xml:space="preserve">as impaired or unimpaired </w:delText>
        </w:r>
        <w:r w:rsidR="00744170" w:rsidRPr="002A535D" w:rsidDel="00F37755">
          <w:rPr>
            <w:sz w:val="24"/>
            <w:szCs w:val="24"/>
          </w:rPr>
          <w:delText>indicating</w:delText>
        </w:r>
        <w:r w:rsidR="00A635EA" w:rsidRPr="002A535D" w:rsidDel="00F37755">
          <w:rPr>
            <w:sz w:val="24"/>
            <w:szCs w:val="24"/>
          </w:rPr>
          <w:delText xml:space="preserve"> that </w:delText>
        </w:r>
        <w:r w:rsidR="009F5AAC" w:rsidDel="00F37755">
          <w:rPr>
            <w:sz w:val="24"/>
            <w:szCs w:val="24"/>
          </w:rPr>
          <w:delText>the</w:delText>
        </w:r>
        <w:r w:rsidR="003672EE" w:rsidDel="00F37755">
          <w:rPr>
            <w:sz w:val="24"/>
            <w:szCs w:val="24"/>
          </w:rPr>
          <w:delText xml:space="preserve"> computerized test battery was </w:delText>
        </w:r>
        <w:r w:rsidR="00A635EA" w:rsidRPr="002A535D" w:rsidDel="00F37755">
          <w:rPr>
            <w:sz w:val="24"/>
            <w:szCs w:val="24"/>
          </w:rPr>
          <w:delText xml:space="preserve">capable </w:delText>
        </w:r>
      </w:del>
      <w:r w:rsidR="00A635EA" w:rsidRPr="002A535D">
        <w:rPr>
          <w:sz w:val="24"/>
          <w:szCs w:val="24"/>
        </w:rPr>
        <w:t>of a more fine-grained</w:t>
      </w:r>
      <w:r w:rsidR="00744170" w:rsidRPr="002A535D">
        <w:rPr>
          <w:sz w:val="24"/>
          <w:szCs w:val="24"/>
        </w:rPr>
        <w:t xml:space="preserve"> classification of </w:t>
      </w:r>
      <w:r w:rsidR="00903A15" w:rsidRPr="002A535D">
        <w:rPr>
          <w:sz w:val="24"/>
          <w:szCs w:val="24"/>
        </w:rPr>
        <w:t>cognitive abil</w:t>
      </w:r>
      <w:r w:rsidR="00744170" w:rsidRPr="002A535D">
        <w:rPr>
          <w:sz w:val="24"/>
          <w:szCs w:val="24"/>
        </w:rPr>
        <w:t>it</w:t>
      </w:r>
      <w:r w:rsidR="00903A15" w:rsidRPr="002A535D">
        <w:rPr>
          <w:sz w:val="24"/>
          <w:szCs w:val="24"/>
        </w:rPr>
        <w:t>i</w:t>
      </w:r>
      <w:r w:rsidR="00744170" w:rsidRPr="002A535D">
        <w:rPr>
          <w:sz w:val="24"/>
          <w:szCs w:val="24"/>
        </w:rPr>
        <w:t>es</w:t>
      </w:r>
      <w:ins w:id="95" w:author="Adrian Owen" w:date="2018-07-09T15:24:00Z">
        <w:r w:rsidR="00F37755">
          <w:rPr>
            <w:sz w:val="24"/>
            <w:szCs w:val="24"/>
          </w:rPr>
          <w:t xml:space="preserve"> than traditional paper-and-pencil approaches. </w:t>
        </w:r>
      </w:ins>
      <w:del w:id="96" w:author="Adrian Owen" w:date="2018-07-09T15:24:00Z">
        <w:r w:rsidR="00D847FC" w:rsidDel="00F37755">
          <w:rPr>
            <w:sz w:val="24"/>
            <w:szCs w:val="24"/>
          </w:rPr>
          <w:delText>.</w:delText>
        </w:r>
      </w:del>
      <w:r w:rsidR="00D847FC">
        <w:rPr>
          <w:sz w:val="24"/>
          <w:szCs w:val="24"/>
        </w:rPr>
        <w:t xml:space="preserve"> </w:t>
      </w:r>
    </w:p>
    <w:p w14:paraId="425B0BCE" w14:textId="2078EB4C" w:rsidR="00402D3A" w:rsidRPr="002A535D" w:rsidRDefault="005F0CCD" w:rsidP="00F37755">
      <w:pPr>
        <w:tabs>
          <w:tab w:val="left" w:pos="709"/>
        </w:tabs>
        <w:ind w:firstLine="567"/>
        <w:rPr>
          <w:sz w:val="24"/>
          <w:szCs w:val="24"/>
        </w:rPr>
      </w:pPr>
      <w:r w:rsidRPr="002A535D">
        <w:rPr>
          <w:sz w:val="24"/>
          <w:szCs w:val="24"/>
        </w:rPr>
        <w:t>In this stu</w:t>
      </w:r>
      <w:r w:rsidR="003672EE">
        <w:rPr>
          <w:sz w:val="24"/>
          <w:szCs w:val="24"/>
        </w:rPr>
        <w:t xml:space="preserve">dy, </w:t>
      </w:r>
      <w:r w:rsidR="00D847FC">
        <w:rPr>
          <w:sz w:val="24"/>
          <w:szCs w:val="24"/>
        </w:rPr>
        <w:t xml:space="preserve">we </w:t>
      </w:r>
      <w:del w:id="97" w:author="Adrian Owen" w:date="2018-07-09T15:24:00Z">
        <w:r w:rsidR="00D847FC" w:rsidDel="00F37755">
          <w:rPr>
            <w:sz w:val="24"/>
            <w:szCs w:val="24"/>
          </w:rPr>
          <w:delText xml:space="preserve">expanded </w:delText>
        </w:r>
      </w:del>
      <w:ins w:id="98" w:author="Adrian Owen" w:date="2018-07-09T15:24:00Z">
        <w:r w:rsidR="00F37755">
          <w:rPr>
            <w:sz w:val="24"/>
            <w:szCs w:val="24"/>
          </w:rPr>
          <w:t xml:space="preserve">extended this preliminary </w:t>
        </w:r>
      </w:ins>
      <w:ins w:id="99" w:author="Adrian Owen" w:date="2018-07-09T15:25:00Z">
        <w:r w:rsidR="00F37755">
          <w:rPr>
            <w:sz w:val="24"/>
            <w:szCs w:val="24"/>
          </w:rPr>
          <w:t>investigation</w:t>
        </w:r>
      </w:ins>
      <w:ins w:id="100" w:author="Adrian Owen" w:date="2018-07-09T15:24:00Z">
        <w:r w:rsidR="00F37755">
          <w:rPr>
            <w:sz w:val="24"/>
            <w:szCs w:val="24"/>
          </w:rPr>
          <w:t xml:space="preserve"> to examine </w:t>
        </w:r>
      </w:ins>
      <w:ins w:id="101" w:author="Adrian Owen" w:date="2018-07-09T15:27:00Z">
        <w:r w:rsidR="00F37755">
          <w:rPr>
            <w:sz w:val="24"/>
            <w:szCs w:val="24"/>
          </w:rPr>
          <w:t xml:space="preserve">whether </w:t>
        </w:r>
      </w:ins>
      <w:ins w:id="102" w:author="Adrian Owen" w:date="2018-07-09T15:28:00Z">
        <w:r w:rsidR="00F37755">
          <w:rPr>
            <w:sz w:val="24"/>
            <w:szCs w:val="24"/>
          </w:rPr>
          <w:t>a</w:t>
        </w:r>
      </w:ins>
      <w:ins w:id="103" w:author="Adrian Owen" w:date="2018-07-09T15:27:00Z">
        <w:r w:rsidR="00F37755">
          <w:rPr>
            <w:sz w:val="24"/>
            <w:szCs w:val="24"/>
          </w:rPr>
          <w:t xml:space="preserve"> more extensive battery of 12 </w:t>
        </w:r>
      </w:ins>
      <w:ins w:id="104" w:author="Adrian Owen" w:date="2018-07-09T15:28:00Z">
        <w:r w:rsidR="00F37755">
          <w:rPr>
            <w:sz w:val="24"/>
            <w:szCs w:val="24"/>
          </w:rPr>
          <w:t xml:space="preserve">cognitive tests can further improve classification in traditional tests like the </w:t>
        </w:r>
        <w:proofErr w:type="spellStart"/>
        <w:r w:rsidR="00F37755">
          <w:rPr>
            <w:sz w:val="24"/>
            <w:szCs w:val="24"/>
          </w:rPr>
          <w:t>MoCA</w:t>
        </w:r>
        <w:proofErr w:type="spellEnd"/>
        <w:r w:rsidR="00F37755">
          <w:rPr>
            <w:sz w:val="24"/>
            <w:szCs w:val="24"/>
          </w:rPr>
          <w:t xml:space="preserve"> and the MMS</w:t>
        </w:r>
      </w:ins>
      <w:ins w:id="105" w:author="Adrian Owen" w:date="2018-07-09T15:29:00Z">
        <w:r w:rsidR="00F37755">
          <w:rPr>
            <w:sz w:val="24"/>
            <w:szCs w:val="24"/>
          </w:rPr>
          <w:t>E</w:t>
        </w:r>
      </w:ins>
      <w:ins w:id="106" w:author="Adrian Owen" w:date="2018-07-09T15:28:00Z">
        <w:r w:rsidR="00F37755">
          <w:rPr>
            <w:sz w:val="24"/>
            <w:szCs w:val="24"/>
          </w:rPr>
          <w:t xml:space="preserve">. Specifically, we asked </w:t>
        </w:r>
      </w:ins>
      <w:ins w:id="107" w:author="Adrian Owen" w:date="2018-07-09T15:25:00Z">
        <w:r w:rsidR="00F37755">
          <w:rPr>
            <w:sz w:val="24"/>
            <w:szCs w:val="24"/>
          </w:rPr>
          <w:t>which cognitive test, or combination of tests</w:t>
        </w:r>
      </w:ins>
      <w:ins w:id="108" w:author="Adrian Owen" w:date="2018-07-09T15:26:00Z">
        <w:r w:rsidR="00F37755">
          <w:rPr>
            <w:sz w:val="24"/>
            <w:szCs w:val="24"/>
          </w:rPr>
          <w:t xml:space="preserve">, </w:t>
        </w:r>
      </w:ins>
      <w:ins w:id="109" w:author="Adrian Owen" w:date="2018-07-09T15:27:00Z">
        <w:r w:rsidR="00F37755">
          <w:rPr>
            <w:sz w:val="24"/>
            <w:szCs w:val="24"/>
          </w:rPr>
          <w:t xml:space="preserve">best </w:t>
        </w:r>
      </w:ins>
      <w:proofErr w:type="spellStart"/>
      <w:ins w:id="110" w:author="Adrian Owen" w:date="2018-07-09T15:30:00Z">
        <w:r w:rsidR="00F37755">
          <w:rPr>
            <w:sz w:val="24"/>
            <w:szCs w:val="24"/>
          </w:rPr>
          <w:t>re</w:t>
        </w:r>
      </w:ins>
      <w:del w:id="111" w:author="Adrian Owen" w:date="2018-07-09T15:27:00Z">
        <w:r w:rsidR="00D847FC" w:rsidDel="00F37755">
          <w:rPr>
            <w:sz w:val="24"/>
            <w:szCs w:val="24"/>
          </w:rPr>
          <w:delText xml:space="preserve">on the work done by Brenkel et al., (2017). </w:delText>
        </w:r>
        <w:r w:rsidR="009F5AAC" w:rsidDel="00F37755">
          <w:rPr>
            <w:sz w:val="24"/>
            <w:szCs w:val="24"/>
          </w:rPr>
          <w:delText>P</w:delText>
        </w:r>
        <w:r w:rsidR="00D847FC" w:rsidDel="00F37755">
          <w:rPr>
            <w:sz w:val="24"/>
            <w:szCs w:val="24"/>
          </w:rPr>
          <w:delText>articipants complete</w:delText>
        </w:r>
        <w:r w:rsidR="009F5AAC" w:rsidDel="00F37755">
          <w:rPr>
            <w:sz w:val="24"/>
            <w:szCs w:val="24"/>
          </w:rPr>
          <w:delText>d</w:delText>
        </w:r>
        <w:r w:rsidR="00D847FC" w:rsidDel="00F37755">
          <w:rPr>
            <w:sz w:val="24"/>
            <w:szCs w:val="24"/>
          </w:rPr>
          <w:delText xml:space="preserve"> 12 computerized tests </w:delText>
        </w:r>
        <w:r w:rsidR="00111FE7" w:rsidDel="00F37755">
          <w:rPr>
            <w:sz w:val="24"/>
            <w:szCs w:val="24"/>
          </w:rPr>
          <w:delText xml:space="preserve">and we </w:delText>
        </w:r>
        <w:r w:rsidR="003672EE" w:rsidDel="00F37755">
          <w:rPr>
            <w:sz w:val="24"/>
            <w:szCs w:val="24"/>
          </w:rPr>
          <w:delText>determine</w:delText>
        </w:r>
        <w:r w:rsidR="00111FE7" w:rsidDel="00F37755">
          <w:rPr>
            <w:sz w:val="24"/>
            <w:szCs w:val="24"/>
          </w:rPr>
          <w:delText>d</w:delText>
        </w:r>
        <w:r w:rsidR="003672EE" w:rsidDel="00F37755">
          <w:rPr>
            <w:sz w:val="24"/>
            <w:szCs w:val="24"/>
          </w:rPr>
          <w:delText xml:space="preserve"> </w:delText>
        </w:r>
        <w:r w:rsidR="00D847FC" w:rsidDel="00F37755">
          <w:rPr>
            <w:sz w:val="24"/>
            <w:szCs w:val="24"/>
          </w:rPr>
          <w:delText xml:space="preserve">the best combination of tests for </w:delText>
        </w:r>
      </w:del>
      <w:r w:rsidR="00D847FC">
        <w:rPr>
          <w:sz w:val="24"/>
          <w:szCs w:val="24"/>
        </w:rPr>
        <w:t>categoriz</w:t>
      </w:r>
      <w:ins w:id="112" w:author="Adrian Owen" w:date="2018-07-09T15:27:00Z">
        <w:r w:rsidR="00F37755">
          <w:rPr>
            <w:sz w:val="24"/>
            <w:szCs w:val="24"/>
          </w:rPr>
          <w:t>es</w:t>
        </w:r>
      </w:ins>
      <w:proofErr w:type="spellEnd"/>
      <w:del w:id="113" w:author="Adrian Owen" w:date="2018-07-09T15:27:00Z">
        <w:r w:rsidR="00D847FC" w:rsidDel="00F37755">
          <w:rPr>
            <w:sz w:val="24"/>
            <w:szCs w:val="24"/>
          </w:rPr>
          <w:delText>ing</w:delText>
        </w:r>
      </w:del>
      <w:r w:rsidRPr="002A535D">
        <w:rPr>
          <w:sz w:val="24"/>
          <w:szCs w:val="24"/>
        </w:rPr>
        <w:t xml:space="preserve"> individuals with ambiguous </w:t>
      </w:r>
      <w:proofErr w:type="spellStart"/>
      <w:r w:rsidR="003672EE">
        <w:rPr>
          <w:sz w:val="24"/>
          <w:szCs w:val="24"/>
        </w:rPr>
        <w:t>MoCA</w:t>
      </w:r>
      <w:proofErr w:type="spellEnd"/>
      <w:r w:rsidR="003672EE">
        <w:rPr>
          <w:sz w:val="24"/>
          <w:szCs w:val="24"/>
        </w:rPr>
        <w:t xml:space="preserve"> scores</w:t>
      </w:r>
      <w:ins w:id="114" w:author="Adrian Owen" w:date="2018-07-09T15:29:00Z">
        <w:r w:rsidR="00F37755">
          <w:rPr>
            <w:sz w:val="24"/>
            <w:szCs w:val="24"/>
          </w:rPr>
          <w:t xml:space="preserve"> as ‘imp</w:t>
        </w:r>
      </w:ins>
      <w:ins w:id="115" w:author="Adrian Owen" w:date="2018-07-09T15:30:00Z">
        <w:r w:rsidR="00F37755">
          <w:rPr>
            <w:sz w:val="24"/>
            <w:szCs w:val="24"/>
          </w:rPr>
          <w:t>ai</w:t>
        </w:r>
      </w:ins>
      <w:ins w:id="116" w:author="Adrian Owen" w:date="2018-07-09T15:29:00Z">
        <w:r w:rsidR="00F37755">
          <w:rPr>
            <w:sz w:val="24"/>
            <w:szCs w:val="24"/>
          </w:rPr>
          <w:t>red’ or unimpaired</w:t>
        </w:r>
      </w:ins>
      <w:ins w:id="117" w:author="Adrian Owen" w:date="2018-07-09T15:30:00Z">
        <w:r w:rsidR="00F37755">
          <w:rPr>
            <w:sz w:val="24"/>
            <w:szCs w:val="24"/>
          </w:rPr>
          <w:t xml:space="preserve">’ </w:t>
        </w:r>
      </w:ins>
      <w:del w:id="118" w:author="Adrian Owen" w:date="2018-07-09T15:29:00Z">
        <w:r w:rsidR="003672EE" w:rsidDel="00F37755">
          <w:rPr>
            <w:sz w:val="24"/>
            <w:szCs w:val="24"/>
          </w:rPr>
          <w:delText>.</w:delText>
        </w:r>
      </w:del>
      <w:r w:rsidR="003672EE">
        <w:rPr>
          <w:sz w:val="24"/>
          <w:szCs w:val="24"/>
        </w:rPr>
        <w:t xml:space="preserve"> </w:t>
      </w:r>
    </w:p>
    <w:p w14:paraId="16B9131E" w14:textId="6BB8BDB1" w:rsidR="00FC0731" w:rsidRPr="002A535D" w:rsidRDefault="000407A9" w:rsidP="00FC0731">
      <w:pPr>
        <w:rPr>
          <w:b/>
          <w:sz w:val="24"/>
          <w:szCs w:val="24"/>
        </w:rPr>
      </w:pPr>
      <w:r w:rsidRPr="002A535D">
        <w:rPr>
          <w:b/>
          <w:sz w:val="24"/>
          <w:szCs w:val="24"/>
        </w:rPr>
        <w:t>METHODS</w:t>
      </w:r>
    </w:p>
    <w:p w14:paraId="551F1B65" w14:textId="20697BDF" w:rsidR="00FC0731" w:rsidRPr="002A535D" w:rsidRDefault="00EF09C6" w:rsidP="00FC0731">
      <w:pPr>
        <w:ind w:firstLine="567"/>
        <w:rPr>
          <w:b/>
          <w:sz w:val="24"/>
          <w:szCs w:val="24"/>
        </w:rPr>
      </w:pPr>
      <w:r>
        <w:rPr>
          <w:b/>
          <w:sz w:val="24"/>
          <w:szCs w:val="24"/>
        </w:rPr>
        <w:t>S</w:t>
      </w:r>
      <w:r w:rsidR="00FC0731" w:rsidRPr="002A535D">
        <w:rPr>
          <w:b/>
          <w:sz w:val="24"/>
          <w:szCs w:val="24"/>
        </w:rPr>
        <w:t>ubjects</w:t>
      </w:r>
    </w:p>
    <w:p w14:paraId="256AE60F" w14:textId="13A093F8" w:rsidR="00FC0731" w:rsidRPr="002A535D" w:rsidRDefault="002B54EF" w:rsidP="00E54251">
      <w:pPr>
        <w:ind w:firstLine="567"/>
        <w:rPr>
          <w:sz w:val="24"/>
          <w:szCs w:val="24"/>
        </w:rPr>
      </w:pPr>
      <w:r>
        <w:rPr>
          <w:sz w:val="24"/>
          <w:szCs w:val="24"/>
        </w:rPr>
        <w:t>P</w:t>
      </w:r>
      <w:r w:rsidR="00FC0731" w:rsidRPr="002A535D">
        <w:rPr>
          <w:sz w:val="24"/>
          <w:szCs w:val="24"/>
        </w:rPr>
        <w:t xml:space="preserve">articipants were recruited from retirement homes and the general community. Participants over the age of 50 with the ability to provide informed consent were included in the study. Any participant who was unable to understand the instructions of the tasks was excluded. In total </w:t>
      </w:r>
      <w:r w:rsidR="008365DE">
        <w:rPr>
          <w:sz w:val="24"/>
          <w:szCs w:val="24"/>
        </w:rPr>
        <w:t>52</w:t>
      </w:r>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 in this study. The study was approved by the University of Western Ontario Research Ethics Board. All subjects gave written informed consent to participate. </w:t>
      </w:r>
    </w:p>
    <w:p w14:paraId="1108844D" w14:textId="6474587F" w:rsidR="00FC0731" w:rsidRPr="002A535D" w:rsidRDefault="00EF09C6" w:rsidP="00E54251">
      <w:pPr>
        <w:ind w:firstLine="567"/>
        <w:rPr>
          <w:b/>
          <w:sz w:val="24"/>
          <w:szCs w:val="24"/>
        </w:rPr>
      </w:pPr>
      <w:r>
        <w:rPr>
          <w:b/>
          <w:sz w:val="24"/>
          <w:szCs w:val="24"/>
        </w:rPr>
        <w:t>P</w:t>
      </w:r>
      <w:r w:rsidR="00200AEC" w:rsidRPr="002A535D">
        <w:rPr>
          <w:b/>
          <w:sz w:val="24"/>
          <w:szCs w:val="24"/>
        </w:rPr>
        <w:t>rocedure</w:t>
      </w:r>
    </w:p>
    <w:p w14:paraId="33AC860C" w14:textId="78F1B255" w:rsidR="000407A9" w:rsidRPr="002A535D" w:rsidRDefault="001B24F4" w:rsidP="000211C3">
      <w:pPr>
        <w:ind w:firstLine="567"/>
        <w:rPr>
          <w:sz w:val="24"/>
          <w:szCs w:val="24"/>
        </w:rPr>
      </w:pPr>
      <w:ins w:id="119" w:author="Adrian Owen" w:date="2018-07-09T15:30:00Z">
        <w:r>
          <w:rPr>
            <w:sz w:val="24"/>
            <w:szCs w:val="24"/>
          </w:rPr>
          <w:lastRenderedPageBreak/>
          <w:t xml:space="preserve">All participants </w:t>
        </w:r>
      </w:ins>
      <w:ins w:id="120" w:author="Adrian Owen" w:date="2018-07-09T15:36:00Z">
        <w:r w:rsidR="000211C3">
          <w:rPr>
            <w:sz w:val="24"/>
            <w:szCs w:val="24"/>
          </w:rPr>
          <w:t xml:space="preserve">were asked to </w:t>
        </w:r>
      </w:ins>
      <w:ins w:id="121" w:author="Adrian Owen" w:date="2018-07-09T15:30:00Z">
        <w:r w:rsidR="000211C3">
          <w:rPr>
            <w:sz w:val="24"/>
            <w:szCs w:val="24"/>
          </w:rPr>
          <w:t>complete</w:t>
        </w:r>
        <w:r>
          <w:rPr>
            <w:sz w:val="24"/>
            <w:szCs w:val="24"/>
          </w:rPr>
          <w:t xml:space="preserve"> the </w:t>
        </w:r>
      </w:ins>
      <w:ins w:id="122" w:author="Adrian Owen" w:date="2018-07-09T15:31:00Z">
        <w:r>
          <w:rPr>
            <w:sz w:val="24"/>
            <w:szCs w:val="24"/>
          </w:rPr>
          <w:t>twelve</w:t>
        </w:r>
      </w:ins>
      <w:ins w:id="123" w:author="Adrian Owen" w:date="2018-07-09T15:30:00Z">
        <w:r>
          <w:rPr>
            <w:sz w:val="24"/>
            <w:szCs w:val="24"/>
          </w:rPr>
          <w:t xml:space="preserve"> </w:t>
        </w:r>
      </w:ins>
      <w:ins w:id="124" w:author="Adrian Owen" w:date="2018-07-09T15:31:00Z">
        <w:r>
          <w:rPr>
            <w:sz w:val="24"/>
            <w:szCs w:val="24"/>
          </w:rPr>
          <w:t xml:space="preserve">online tests from the </w:t>
        </w:r>
      </w:ins>
      <w:del w:id="125" w:author="Adrian Owen" w:date="2018-07-09T15:31:00Z">
        <w:r w:rsidR="00FC0731" w:rsidRPr="002A535D" w:rsidDel="001B24F4">
          <w:rPr>
            <w:sz w:val="24"/>
            <w:szCs w:val="24"/>
          </w:rPr>
          <w:delText>The computerized test battery (</w:delText>
        </w:r>
      </w:del>
      <w:del w:id="126" w:author="Adrian Owen" w:date="2018-07-09T15:30:00Z">
        <w:r w:rsidR="00FC0731" w:rsidRPr="002A535D" w:rsidDel="001B24F4">
          <w:rPr>
            <w:sz w:val="24"/>
            <w:szCs w:val="24"/>
          </w:rPr>
          <w:delText>CBS battery</w:delText>
        </w:r>
      </w:del>
      <w:ins w:id="127" w:author="Adrian Owen" w:date="2018-07-09T15:30:00Z">
        <w:r>
          <w:rPr>
            <w:sz w:val="24"/>
            <w:szCs w:val="24"/>
          </w:rPr>
          <w:t>Cambridge Brain Sciences</w:t>
        </w:r>
      </w:ins>
      <w:ins w:id="128" w:author="Adrian Owen" w:date="2018-07-09T15:34:00Z">
        <w:r w:rsidR="000211C3">
          <w:rPr>
            <w:sz w:val="24"/>
            <w:szCs w:val="24"/>
          </w:rPr>
          <w:t xml:space="preserve"> (CBS)</w:t>
        </w:r>
      </w:ins>
      <w:ins w:id="129" w:author="Adrian Owen" w:date="2018-07-09T15:31:00Z">
        <w:r>
          <w:rPr>
            <w:sz w:val="24"/>
            <w:szCs w:val="24"/>
          </w:rPr>
          <w:t xml:space="preserve"> battery (cambridgebrainsciences.com)</w:t>
        </w:r>
      </w:ins>
      <w:del w:id="130" w:author="Adrian Owen" w:date="2018-07-09T15:31:00Z">
        <w:r w:rsidR="00FC0731" w:rsidRPr="002A535D" w:rsidDel="001B24F4">
          <w:rPr>
            <w:sz w:val="24"/>
            <w:szCs w:val="24"/>
          </w:rPr>
          <w:delText>)</w:delText>
        </w:r>
      </w:del>
      <w:ins w:id="131" w:author="Adrian Owen" w:date="2018-07-09T15:31:00Z">
        <w:r>
          <w:rPr>
            <w:sz w:val="24"/>
            <w:szCs w:val="24"/>
          </w:rPr>
          <w:t xml:space="preserve">. </w:t>
        </w:r>
      </w:ins>
      <w:del w:id="132" w:author="Adrian Owen" w:date="2018-07-09T15:31:00Z">
        <w:r w:rsidR="00FC0731" w:rsidRPr="002A535D" w:rsidDel="001B24F4">
          <w:rPr>
            <w:sz w:val="24"/>
            <w:szCs w:val="24"/>
          </w:rPr>
          <w:delText xml:space="preserve"> consisted of 12 different tasks. </w:delText>
        </w:r>
      </w:del>
      <w:r w:rsidR="001B64A9">
        <w:rPr>
          <w:sz w:val="24"/>
          <w:szCs w:val="24"/>
        </w:rPr>
        <w:t>Descriptions of each of the</w:t>
      </w:r>
      <w:r w:rsidR="00FC0731" w:rsidRPr="002A535D">
        <w:rPr>
          <w:sz w:val="24"/>
          <w:szCs w:val="24"/>
        </w:rPr>
        <w:t xml:space="preserve"> tasks can be found </w:t>
      </w:r>
      <w:r w:rsidR="001B64A9">
        <w:rPr>
          <w:sz w:val="24"/>
          <w:szCs w:val="24"/>
        </w:rPr>
        <w:t>in the supplementary materials.</w:t>
      </w:r>
      <w:r w:rsidR="00FC0731" w:rsidRPr="002A535D">
        <w:rPr>
          <w:sz w:val="24"/>
          <w:szCs w:val="24"/>
        </w:rPr>
        <w:t xml:space="preserve"> </w:t>
      </w:r>
      <w:r w:rsidR="001B64A9">
        <w:rPr>
          <w:sz w:val="24"/>
          <w:szCs w:val="24"/>
        </w:rPr>
        <w:t>The</w:t>
      </w:r>
      <w:r w:rsidR="00FC0731" w:rsidRPr="002A535D">
        <w:rPr>
          <w:sz w:val="24"/>
          <w:szCs w:val="24"/>
        </w:rPr>
        <w:t xml:space="preserve"> tasks were presented to participants on a tablet computer</w:t>
      </w:r>
      <w:r w:rsidR="002452C7">
        <w:rPr>
          <w:sz w:val="24"/>
          <w:szCs w:val="24"/>
        </w:rPr>
        <w:t xml:space="preserve"> with a touchscreen</w:t>
      </w:r>
      <w:r w:rsidR="001B64A9">
        <w:rPr>
          <w:sz w:val="24"/>
          <w:szCs w:val="24"/>
        </w:rPr>
        <w:t xml:space="preserve"> and each</w:t>
      </w:r>
      <w:r w:rsidR="00FC0731" w:rsidRPr="002A535D">
        <w:rPr>
          <w:sz w:val="24"/>
          <w:szCs w:val="24"/>
        </w:rPr>
        <w:t xml:space="preserve"> was preceded by instructions and practice trials.</w:t>
      </w:r>
      <w:r w:rsidR="005D403D" w:rsidRPr="002A535D">
        <w:rPr>
          <w:sz w:val="24"/>
          <w:szCs w:val="24"/>
        </w:rPr>
        <w:t xml:space="preserve"> Researchers were on hand to offer further clarification of instructions</w:t>
      </w:r>
      <w:r w:rsidR="001B64A9">
        <w:rPr>
          <w:sz w:val="24"/>
          <w:szCs w:val="24"/>
        </w:rPr>
        <w:t xml:space="preserve"> if necessary</w:t>
      </w:r>
      <w:r w:rsidR="00BA0688" w:rsidRPr="002A535D">
        <w:rPr>
          <w:sz w:val="24"/>
          <w:szCs w:val="24"/>
        </w:rPr>
        <w:t>.</w:t>
      </w:r>
      <w:r w:rsidR="005D403D" w:rsidRPr="002A535D">
        <w:rPr>
          <w:sz w:val="24"/>
          <w:szCs w:val="24"/>
        </w:rPr>
        <w:t xml:space="preserve"> </w:t>
      </w:r>
      <w:r w:rsidR="00FC0731" w:rsidRPr="002A535D">
        <w:rPr>
          <w:sz w:val="24"/>
          <w:szCs w:val="24"/>
        </w:rPr>
        <w:t xml:space="preserve">Participants completed all 12 tasks in a random order and took as many breaks as necessary </w:t>
      </w:r>
      <w:r w:rsidR="001B64A9">
        <w:rPr>
          <w:sz w:val="24"/>
          <w:szCs w:val="24"/>
        </w:rPr>
        <w:t xml:space="preserve">between tasks </w:t>
      </w:r>
      <w:r w:rsidR="00FC0731" w:rsidRPr="002A535D">
        <w:rPr>
          <w:sz w:val="24"/>
          <w:szCs w:val="24"/>
        </w:rPr>
        <w:t xml:space="preserve">to prevent fatigue. After </w:t>
      </w:r>
      <w:ins w:id="133" w:author="Adrian Owen" w:date="2018-07-09T15:34:00Z">
        <w:r w:rsidR="000211C3">
          <w:rPr>
            <w:sz w:val="24"/>
            <w:szCs w:val="24"/>
          </w:rPr>
          <w:t xml:space="preserve">completing </w:t>
        </w:r>
      </w:ins>
      <w:r w:rsidR="00FC0731" w:rsidRPr="002A535D">
        <w:rPr>
          <w:sz w:val="24"/>
          <w:szCs w:val="24"/>
        </w:rPr>
        <w:t xml:space="preserve">the CBS task battery, </w:t>
      </w:r>
      <w:r w:rsidR="00BA0688" w:rsidRPr="002A535D">
        <w:rPr>
          <w:sz w:val="24"/>
          <w:szCs w:val="24"/>
        </w:rPr>
        <w:t xml:space="preserve">a </w:t>
      </w:r>
      <w:proofErr w:type="spellStart"/>
      <w:r w:rsidR="00BA0688" w:rsidRPr="002A535D">
        <w:rPr>
          <w:sz w:val="24"/>
          <w:szCs w:val="24"/>
        </w:rPr>
        <w:t>MoCA</w:t>
      </w:r>
      <w:proofErr w:type="spellEnd"/>
      <w:r w:rsidR="00BA0688" w:rsidRPr="002A535D">
        <w:rPr>
          <w:sz w:val="24"/>
          <w:szCs w:val="24"/>
        </w:rPr>
        <w:t xml:space="preserve"> (version 7.1 English) and MMSE (</w:t>
      </w:r>
      <w:proofErr w:type="spellStart"/>
      <w:r w:rsidR="00BA0688" w:rsidRPr="002A535D">
        <w:rPr>
          <w:sz w:val="24"/>
          <w:szCs w:val="24"/>
        </w:rPr>
        <w:t>Folstein</w:t>
      </w:r>
      <w:proofErr w:type="spellEnd"/>
      <w:r w:rsidR="00BA0688" w:rsidRPr="002A535D">
        <w:rPr>
          <w:sz w:val="24"/>
          <w:szCs w:val="24"/>
        </w:rPr>
        <w:t xml:space="preserve"> et al, 1987) were administered on paper in interview format with </w:t>
      </w:r>
      <w:del w:id="134" w:author="Adrian Owen" w:date="2018-07-09T15:35:00Z">
        <w:r w:rsidR="00BA0688" w:rsidRPr="002A535D" w:rsidDel="000211C3">
          <w:rPr>
            <w:sz w:val="24"/>
            <w:szCs w:val="24"/>
          </w:rPr>
          <w:delText>a researcher</w:delText>
        </w:r>
      </w:del>
      <w:ins w:id="135" w:author="Adrian Owen" w:date="2018-07-09T15:35:00Z">
        <w:r w:rsidR="000211C3">
          <w:rPr>
            <w:sz w:val="24"/>
            <w:szCs w:val="24"/>
          </w:rPr>
          <w:t>one of the authors (AS)</w:t>
        </w:r>
      </w:ins>
      <w:r w:rsidR="00BA0688" w:rsidRPr="002A535D">
        <w:rPr>
          <w:sz w:val="24"/>
          <w:szCs w:val="24"/>
        </w:rPr>
        <w:t xml:space="preserve">. All </w:t>
      </w:r>
      <w:proofErr w:type="spellStart"/>
      <w:r w:rsidR="00BA0688" w:rsidRPr="002A535D">
        <w:rPr>
          <w:sz w:val="24"/>
          <w:szCs w:val="24"/>
        </w:rPr>
        <w:t>MoCAs</w:t>
      </w:r>
      <w:proofErr w:type="spellEnd"/>
      <w:r w:rsidR="00BA0688" w:rsidRPr="002A535D">
        <w:rPr>
          <w:sz w:val="24"/>
          <w:szCs w:val="24"/>
        </w:rPr>
        <w:t xml:space="preserve"> and MMSEs were administered by the same </w:t>
      </w:r>
      <w:del w:id="136" w:author="Adrian Owen" w:date="2018-07-09T15:35:00Z">
        <w:r w:rsidR="00BA0688" w:rsidRPr="002A535D" w:rsidDel="000211C3">
          <w:rPr>
            <w:sz w:val="24"/>
            <w:szCs w:val="24"/>
          </w:rPr>
          <w:delText>researcher</w:delText>
        </w:r>
      </w:del>
      <w:ins w:id="137" w:author="Adrian Owen" w:date="2018-07-09T15:35:00Z">
        <w:r w:rsidR="000211C3">
          <w:rPr>
            <w:sz w:val="24"/>
            <w:szCs w:val="24"/>
          </w:rPr>
          <w:t>person</w:t>
        </w:r>
        <w:r w:rsidR="000211C3">
          <w:rPr>
            <w:sz w:val="24"/>
            <w:szCs w:val="24"/>
          </w:rPr>
          <w:t xml:space="preserve"> </w:t>
        </w:r>
        <w:r w:rsidR="000211C3">
          <w:rPr>
            <w:sz w:val="24"/>
            <w:szCs w:val="24"/>
          </w:rPr>
          <w:t>(AS)</w:t>
        </w:r>
      </w:ins>
      <w:r w:rsidR="00BA0688" w:rsidRPr="002A535D">
        <w:rPr>
          <w:sz w:val="24"/>
          <w:szCs w:val="24"/>
        </w:rPr>
        <w:t>. P</w:t>
      </w:r>
      <w:r w:rsidR="00FC0731" w:rsidRPr="002A535D">
        <w:rPr>
          <w:sz w:val="24"/>
          <w:szCs w:val="24"/>
        </w:rPr>
        <w:t>articipants</w:t>
      </w:r>
      <w:r w:rsidR="00BA0688" w:rsidRPr="002A535D">
        <w:rPr>
          <w:sz w:val="24"/>
          <w:szCs w:val="24"/>
        </w:rPr>
        <w:t xml:space="preserve"> also</w:t>
      </w:r>
      <w:r w:rsidR="00FC0731" w:rsidRPr="002A535D">
        <w:rPr>
          <w:sz w:val="24"/>
          <w:szCs w:val="24"/>
        </w:rPr>
        <w:t xml:space="preserve"> </w:t>
      </w:r>
      <w:r w:rsidR="005D403D" w:rsidRPr="002A535D">
        <w:rPr>
          <w:sz w:val="24"/>
          <w:szCs w:val="24"/>
        </w:rPr>
        <w:t>completed</w:t>
      </w:r>
      <w:r w:rsidR="00FC0731" w:rsidRPr="002A535D">
        <w:rPr>
          <w:sz w:val="24"/>
          <w:szCs w:val="24"/>
        </w:rPr>
        <w:t xml:space="preserve"> a demo</w:t>
      </w:r>
      <w:r w:rsidR="000407A9" w:rsidRPr="002A535D">
        <w:rPr>
          <w:sz w:val="24"/>
          <w:szCs w:val="24"/>
        </w:rPr>
        <w:t>graphic questionnaire on paper.</w:t>
      </w:r>
    </w:p>
    <w:p w14:paraId="59C684F8" w14:textId="0A60A835" w:rsidR="001666A6" w:rsidRPr="002A535D" w:rsidRDefault="000407A9" w:rsidP="000407A9">
      <w:pPr>
        <w:rPr>
          <w:b/>
          <w:sz w:val="24"/>
          <w:szCs w:val="24"/>
        </w:rPr>
      </w:pPr>
      <w:r w:rsidRPr="002A535D">
        <w:rPr>
          <w:b/>
          <w:sz w:val="24"/>
          <w:szCs w:val="24"/>
        </w:rPr>
        <w:t>RESULTS</w:t>
      </w:r>
    </w:p>
    <w:p w14:paraId="66A84678" w14:textId="79084969"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with an average age of 81 years (62-92 years) completed </w:t>
      </w:r>
      <w:ins w:id="138" w:author="Adrian Owen" w:date="2018-07-09T15:35:00Z">
        <w:r w:rsidR="000211C3">
          <w:rPr>
            <w:sz w:val="24"/>
            <w:szCs w:val="24"/>
          </w:rPr>
          <w:t xml:space="preserve">the </w:t>
        </w:r>
      </w:ins>
      <w:r w:rsidR="00AE42B1">
        <w:rPr>
          <w:sz w:val="24"/>
          <w:szCs w:val="24"/>
        </w:rPr>
        <w:t xml:space="preserve">12 computerized tests, a </w:t>
      </w:r>
      <w:proofErr w:type="spellStart"/>
      <w:r w:rsidR="00AE42B1">
        <w:rPr>
          <w:sz w:val="24"/>
          <w:szCs w:val="24"/>
        </w:rPr>
        <w:t>MoCA</w:t>
      </w:r>
      <w:proofErr w:type="spellEnd"/>
      <w:r w:rsidR="00AE42B1">
        <w:rPr>
          <w:sz w:val="24"/>
          <w:szCs w:val="24"/>
        </w:rPr>
        <w:t xml:space="preserve">, and a </w:t>
      </w:r>
      <w:commentRangeStart w:id="139"/>
      <w:r w:rsidR="00AE42B1">
        <w:rPr>
          <w:sz w:val="24"/>
          <w:szCs w:val="24"/>
        </w:rPr>
        <w:t>MMSE</w:t>
      </w:r>
      <w:commentRangeEnd w:id="139"/>
      <w:r w:rsidR="006D4784">
        <w:rPr>
          <w:rStyle w:val="CommentReference"/>
        </w:rPr>
        <w:commentReference w:id="139"/>
      </w:r>
      <w:r w:rsidR="00AE42B1">
        <w:rPr>
          <w:sz w:val="24"/>
          <w:szCs w:val="24"/>
        </w:rPr>
        <w:t xml:space="preserve">. Only </w:t>
      </w:r>
      <w:r>
        <w:rPr>
          <w:sz w:val="24"/>
          <w:szCs w:val="24"/>
        </w:rPr>
        <w:t>two</w:t>
      </w:r>
      <w:r w:rsidR="00AE42B1">
        <w:rPr>
          <w:sz w:val="24"/>
          <w:szCs w:val="24"/>
        </w:rPr>
        <w:t xml:space="preserve"> participant</w:t>
      </w:r>
      <w:r>
        <w:rPr>
          <w:sz w:val="24"/>
          <w:szCs w:val="24"/>
        </w:rPr>
        <w:t xml:space="preserve">s did not complete all 12 tasks. One </w:t>
      </w:r>
      <w:ins w:id="140" w:author="Adrian Owen" w:date="2018-07-09T15:36:00Z">
        <w:r w:rsidR="000211C3">
          <w:rPr>
            <w:sz w:val="24"/>
            <w:szCs w:val="24"/>
          </w:rPr>
          <w:t xml:space="preserve">of these </w:t>
        </w:r>
      </w:ins>
      <w:r>
        <w:rPr>
          <w:sz w:val="24"/>
          <w:szCs w:val="24"/>
        </w:rPr>
        <w:t>participant</w:t>
      </w:r>
      <w:ins w:id="141" w:author="Adrian Owen" w:date="2018-07-09T15:36:00Z">
        <w:r w:rsidR="000211C3">
          <w:rPr>
            <w:sz w:val="24"/>
            <w:szCs w:val="24"/>
          </w:rPr>
          <w:t>s</w:t>
        </w:r>
      </w:ins>
      <w:r>
        <w:rPr>
          <w:sz w:val="24"/>
          <w:szCs w:val="24"/>
        </w:rPr>
        <w:t xml:space="preserve"> only completed</w:t>
      </w:r>
      <w:r w:rsidR="00874B6B">
        <w:rPr>
          <w:sz w:val="24"/>
          <w:szCs w:val="24"/>
        </w:rPr>
        <w:t xml:space="preserve"> half the tasks due to fatigue; t</w:t>
      </w:r>
      <w:r>
        <w:rPr>
          <w:sz w:val="24"/>
          <w:szCs w:val="24"/>
        </w:rPr>
        <w:t>he second completed only two tasks before losing interest</w:t>
      </w:r>
      <w:r w:rsidR="002B54EF">
        <w:rPr>
          <w:sz w:val="24"/>
          <w:szCs w:val="24"/>
        </w:rPr>
        <w:t xml:space="preserve"> and withdrawing</w:t>
      </w:r>
      <w:r w:rsidR="00AE42B1">
        <w:rPr>
          <w:sz w:val="24"/>
          <w:szCs w:val="24"/>
        </w:rPr>
        <w:t xml:space="preserve">. Scores on the </w:t>
      </w:r>
      <w:proofErr w:type="spellStart"/>
      <w:r w:rsidR="00AE42B1">
        <w:rPr>
          <w:sz w:val="24"/>
          <w:szCs w:val="24"/>
        </w:rPr>
        <w:t>MoCA</w:t>
      </w:r>
      <w:proofErr w:type="spellEnd"/>
      <w:r w:rsidR="00AE42B1">
        <w:rPr>
          <w:sz w:val="24"/>
          <w:szCs w:val="24"/>
        </w:rPr>
        <w:t xml:space="preserve"> ranged from 12-30 (mean=24.6) and scores on the MMSE ra</w:t>
      </w:r>
      <w:r>
        <w:rPr>
          <w:sz w:val="24"/>
          <w:szCs w:val="24"/>
        </w:rPr>
        <w:t>nged from 16-30 (mean=27.8</w:t>
      </w:r>
      <w:r w:rsidR="00AE42B1">
        <w:rPr>
          <w:sz w:val="24"/>
          <w:szCs w:val="24"/>
        </w:rPr>
        <w:t xml:space="preserve">). </w:t>
      </w:r>
      <w:r w:rsidR="00A20BF6">
        <w:rPr>
          <w:sz w:val="24"/>
          <w:szCs w:val="24"/>
        </w:rPr>
        <w:t>A summary of task scores can be found in Table 1.</w:t>
      </w:r>
    </w:p>
    <w:p w14:paraId="359B6B7C" w14:textId="4D1A085F" w:rsidR="00635D62" w:rsidRPr="00296295" w:rsidRDefault="00E852A7" w:rsidP="00296295">
      <w:pPr>
        <w:ind w:left="993" w:right="996"/>
        <w:rPr>
          <w:sz w:val="20"/>
          <w:szCs w:val="20"/>
        </w:rPr>
      </w:pPr>
      <w:r w:rsidRPr="00296295">
        <w:rPr>
          <w:sz w:val="20"/>
          <w:szCs w:val="20"/>
        </w:rPr>
        <w:t>Table 1.</w:t>
      </w:r>
      <w:r w:rsidR="00212F4E" w:rsidRPr="00296295">
        <w:rPr>
          <w:sz w:val="20"/>
          <w:szCs w:val="20"/>
        </w:rPr>
        <w:t xml:space="preserve"> Summary of task scores and relevant population norms</w:t>
      </w:r>
      <w:r w:rsidR="00FC3902" w:rsidRPr="00296295">
        <w:rPr>
          <w:sz w:val="20"/>
          <w:szCs w:val="20"/>
        </w:rPr>
        <w:t xml:space="preserve"> from 342 older adults</w:t>
      </w:r>
      <w:r w:rsidR="00296295" w:rsidRPr="00296295">
        <w:rPr>
          <w:sz w:val="20"/>
          <w:szCs w:val="20"/>
        </w:rPr>
        <w:t xml:space="preserve"> age</w:t>
      </w:r>
      <w:ins w:id="142" w:author="Adrian Owen" w:date="2018-07-09T15:37:00Z">
        <w:r w:rsidR="000211C3">
          <w:rPr>
            <w:sz w:val="20"/>
            <w:szCs w:val="20"/>
          </w:rPr>
          <w:t>d</w:t>
        </w:r>
      </w:ins>
      <w:r w:rsidR="00296295" w:rsidRPr="00296295">
        <w:rPr>
          <w:sz w:val="20"/>
          <w:szCs w:val="20"/>
        </w:rPr>
        <w:t xml:space="preserve"> 70-94. In this study, only </w:t>
      </w:r>
      <w:r w:rsidR="0063532F">
        <w:rPr>
          <w:sz w:val="20"/>
          <w:szCs w:val="20"/>
        </w:rPr>
        <w:t>7</w:t>
      </w:r>
      <w:r w:rsidR="00296295" w:rsidRPr="00296295">
        <w:rPr>
          <w:sz w:val="20"/>
          <w:szCs w:val="20"/>
        </w:rPr>
        <w:t xml:space="preserve"> participants were younger than 70.</w:t>
      </w:r>
      <w:ins w:id="143" w:author="Adrian Owen" w:date="2018-07-09T15:37:00Z">
        <w:r w:rsidR="000211C3">
          <w:rPr>
            <w:sz w:val="20"/>
            <w:szCs w:val="20"/>
          </w:rPr>
          <w:t xml:space="preserve"> For details about the named CBS tests, see supplementary materials. </w:t>
        </w:r>
      </w:ins>
    </w:p>
    <w:tbl>
      <w:tblPr>
        <w:tblStyle w:val="TableGrid"/>
        <w:tblW w:w="0" w:type="auto"/>
        <w:tblInd w:w="1027" w:type="dxa"/>
        <w:tblLook w:val="04A0" w:firstRow="1" w:lastRow="0" w:firstColumn="1" w:lastColumn="0" w:noHBand="0" w:noVBand="1"/>
      </w:tblPr>
      <w:tblGrid>
        <w:gridCol w:w="2802"/>
        <w:gridCol w:w="1177"/>
        <w:gridCol w:w="1178"/>
        <w:gridCol w:w="1177"/>
        <w:gridCol w:w="1178"/>
      </w:tblGrid>
      <w:tr w:rsidR="00DE5310" w:rsidRPr="00DE5310" w14:paraId="75A3422B" w14:textId="1D6AED0F" w:rsidTr="00E44F1B">
        <w:tc>
          <w:tcPr>
            <w:tcW w:w="2802" w:type="dxa"/>
          </w:tcPr>
          <w:p w14:paraId="6E5143A2" w14:textId="3D2C00FD" w:rsidR="00DE5310" w:rsidRPr="00DE5310" w:rsidRDefault="00DE5310" w:rsidP="00DE5310">
            <w:pPr>
              <w:jc w:val="center"/>
              <w:rPr>
                <w:b/>
                <w:sz w:val="24"/>
                <w:szCs w:val="24"/>
              </w:rPr>
            </w:pPr>
            <w:r w:rsidRPr="00DE5310">
              <w:rPr>
                <w:b/>
                <w:sz w:val="24"/>
                <w:szCs w:val="24"/>
              </w:rPr>
              <w:t>Task</w:t>
            </w:r>
          </w:p>
        </w:tc>
        <w:tc>
          <w:tcPr>
            <w:tcW w:w="2355" w:type="dxa"/>
            <w:gridSpan w:val="2"/>
          </w:tcPr>
          <w:p w14:paraId="617A08EB" w14:textId="5EF08F4A" w:rsidR="00DE5310" w:rsidRPr="00DE5310" w:rsidRDefault="00DE5310" w:rsidP="00DE5310">
            <w:pPr>
              <w:jc w:val="center"/>
              <w:rPr>
                <w:b/>
                <w:sz w:val="24"/>
                <w:szCs w:val="24"/>
              </w:rPr>
            </w:pPr>
            <w:r w:rsidRPr="00DE5310">
              <w:rPr>
                <w:b/>
                <w:sz w:val="24"/>
                <w:szCs w:val="24"/>
              </w:rPr>
              <w:t>Scores</w:t>
            </w:r>
          </w:p>
        </w:tc>
        <w:tc>
          <w:tcPr>
            <w:tcW w:w="2355" w:type="dxa"/>
            <w:gridSpan w:val="2"/>
          </w:tcPr>
          <w:p w14:paraId="34BA3105" w14:textId="4DB5E8F7" w:rsidR="00DE5310" w:rsidRDefault="00DE5310" w:rsidP="00DE5310">
            <w:pPr>
              <w:jc w:val="center"/>
              <w:rPr>
                <w:b/>
                <w:sz w:val="24"/>
                <w:szCs w:val="24"/>
              </w:rPr>
            </w:pPr>
            <w:r w:rsidRPr="00DE5310">
              <w:rPr>
                <w:b/>
                <w:sz w:val="24"/>
                <w:szCs w:val="24"/>
              </w:rPr>
              <w:t>Population norms</w:t>
            </w:r>
          </w:p>
          <w:p w14:paraId="2A150961" w14:textId="65F76528" w:rsidR="00DE5310" w:rsidRPr="00DE5310" w:rsidRDefault="00DE5310" w:rsidP="00DE5310">
            <w:pPr>
              <w:jc w:val="center"/>
              <w:rPr>
                <w:b/>
                <w:sz w:val="24"/>
                <w:szCs w:val="24"/>
              </w:rPr>
            </w:pPr>
            <w:r w:rsidRPr="00DE5310">
              <w:rPr>
                <w:b/>
                <w:sz w:val="24"/>
                <w:szCs w:val="24"/>
              </w:rPr>
              <w:t>age 70-94</w:t>
            </w:r>
          </w:p>
        </w:tc>
      </w:tr>
      <w:tr w:rsidR="00DE5310" w:rsidRPr="00DE5310" w14:paraId="3BBF4E62" w14:textId="77777777" w:rsidTr="00E44F1B">
        <w:tc>
          <w:tcPr>
            <w:tcW w:w="2802" w:type="dxa"/>
          </w:tcPr>
          <w:p w14:paraId="030F817D" w14:textId="77777777" w:rsidR="00DE5310" w:rsidRPr="00DE5310" w:rsidRDefault="00DE5310" w:rsidP="00DE5310">
            <w:pPr>
              <w:jc w:val="center"/>
              <w:rPr>
                <w:b/>
                <w:sz w:val="24"/>
                <w:szCs w:val="24"/>
              </w:rPr>
            </w:pPr>
          </w:p>
        </w:tc>
        <w:tc>
          <w:tcPr>
            <w:tcW w:w="1177" w:type="dxa"/>
          </w:tcPr>
          <w:p w14:paraId="04E757E1" w14:textId="352ED793" w:rsidR="00DE5310" w:rsidRPr="00DE5310" w:rsidRDefault="00DE5310" w:rsidP="00DE5310">
            <w:pPr>
              <w:jc w:val="center"/>
              <w:rPr>
                <w:b/>
                <w:sz w:val="24"/>
                <w:szCs w:val="24"/>
              </w:rPr>
            </w:pPr>
            <w:r w:rsidRPr="00DE5310">
              <w:rPr>
                <w:b/>
                <w:sz w:val="24"/>
                <w:szCs w:val="24"/>
              </w:rPr>
              <w:t>Mean</w:t>
            </w:r>
          </w:p>
        </w:tc>
        <w:tc>
          <w:tcPr>
            <w:tcW w:w="1178" w:type="dxa"/>
          </w:tcPr>
          <w:p w14:paraId="3A230073" w14:textId="6110F14D" w:rsidR="00DE5310" w:rsidRPr="00DE5310" w:rsidRDefault="00DE5310" w:rsidP="00DE5310">
            <w:pPr>
              <w:jc w:val="center"/>
              <w:rPr>
                <w:b/>
                <w:sz w:val="24"/>
                <w:szCs w:val="24"/>
              </w:rPr>
            </w:pPr>
            <w:r w:rsidRPr="00DE5310">
              <w:rPr>
                <w:b/>
                <w:sz w:val="24"/>
                <w:szCs w:val="24"/>
              </w:rPr>
              <w:t>SD</w:t>
            </w:r>
          </w:p>
        </w:tc>
        <w:tc>
          <w:tcPr>
            <w:tcW w:w="1177" w:type="dxa"/>
          </w:tcPr>
          <w:p w14:paraId="6BD4FE9A" w14:textId="6205FB13" w:rsidR="00DE5310" w:rsidRPr="00DE5310" w:rsidRDefault="00DE5310" w:rsidP="00DE5310">
            <w:pPr>
              <w:jc w:val="center"/>
              <w:rPr>
                <w:b/>
                <w:sz w:val="24"/>
                <w:szCs w:val="24"/>
              </w:rPr>
            </w:pPr>
            <w:r w:rsidRPr="00DE5310">
              <w:rPr>
                <w:b/>
                <w:sz w:val="24"/>
                <w:szCs w:val="24"/>
              </w:rPr>
              <w:t>Mean</w:t>
            </w:r>
          </w:p>
        </w:tc>
        <w:tc>
          <w:tcPr>
            <w:tcW w:w="1178" w:type="dxa"/>
          </w:tcPr>
          <w:p w14:paraId="65384BC2" w14:textId="1A7DFB85" w:rsidR="00DE5310" w:rsidRPr="00DE5310" w:rsidRDefault="00DE5310" w:rsidP="00DE5310">
            <w:pPr>
              <w:jc w:val="center"/>
              <w:rPr>
                <w:b/>
                <w:sz w:val="24"/>
                <w:szCs w:val="24"/>
              </w:rPr>
            </w:pPr>
            <w:r w:rsidRPr="00DE5310">
              <w:rPr>
                <w:b/>
                <w:sz w:val="24"/>
                <w:szCs w:val="24"/>
              </w:rPr>
              <w:t>SD</w:t>
            </w:r>
          </w:p>
        </w:tc>
      </w:tr>
      <w:tr w:rsidR="00DE5310" w14:paraId="0EC97006" w14:textId="0415A78F" w:rsidTr="00E44F1B">
        <w:tc>
          <w:tcPr>
            <w:tcW w:w="2802" w:type="dxa"/>
          </w:tcPr>
          <w:p w14:paraId="132E5101" w14:textId="44AE73C0" w:rsidR="00DE5310" w:rsidRDefault="00DE5310" w:rsidP="001666A6">
            <w:pPr>
              <w:rPr>
                <w:sz w:val="24"/>
                <w:szCs w:val="24"/>
              </w:rPr>
            </w:pPr>
            <w:proofErr w:type="spellStart"/>
            <w:r>
              <w:rPr>
                <w:sz w:val="24"/>
                <w:szCs w:val="24"/>
              </w:rPr>
              <w:t>MoCA</w:t>
            </w:r>
            <w:proofErr w:type="spellEnd"/>
          </w:p>
        </w:tc>
        <w:tc>
          <w:tcPr>
            <w:tcW w:w="1177" w:type="dxa"/>
          </w:tcPr>
          <w:p w14:paraId="72E63DB2" w14:textId="203A910D" w:rsidR="00DE5310" w:rsidRDefault="00DE5310" w:rsidP="00DE5310">
            <w:pPr>
              <w:jc w:val="center"/>
              <w:rPr>
                <w:sz w:val="24"/>
                <w:szCs w:val="24"/>
              </w:rPr>
            </w:pPr>
            <w:r>
              <w:rPr>
                <w:sz w:val="24"/>
                <w:szCs w:val="24"/>
              </w:rPr>
              <w:t>24.6</w:t>
            </w:r>
          </w:p>
        </w:tc>
        <w:tc>
          <w:tcPr>
            <w:tcW w:w="1178" w:type="dxa"/>
          </w:tcPr>
          <w:p w14:paraId="38C34787" w14:textId="2A877E80" w:rsidR="00DE5310" w:rsidRDefault="0063532F" w:rsidP="00DE5310">
            <w:pPr>
              <w:jc w:val="center"/>
              <w:rPr>
                <w:sz w:val="24"/>
                <w:szCs w:val="24"/>
              </w:rPr>
            </w:pPr>
            <w:r>
              <w:rPr>
                <w:sz w:val="24"/>
                <w:szCs w:val="24"/>
              </w:rPr>
              <w:t>4.0</w:t>
            </w:r>
          </w:p>
        </w:tc>
        <w:tc>
          <w:tcPr>
            <w:tcW w:w="1177" w:type="dxa"/>
          </w:tcPr>
          <w:p w14:paraId="05D9C78F" w14:textId="21B50666" w:rsidR="00DE5310" w:rsidRDefault="00DE5310" w:rsidP="00DE5310">
            <w:pPr>
              <w:jc w:val="center"/>
              <w:rPr>
                <w:sz w:val="24"/>
                <w:szCs w:val="24"/>
              </w:rPr>
            </w:pPr>
          </w:p>
        </w:tc>
        <w:tc>
          <w:tcPr>
            <w:tcW w:w="1178" w:type="dxa"/>
          </w:tcPr>
          <w:p w14:paraId="4DC9B9D8" w14:textId="77777777" w:rsidR="00DE5310" w:rsidRDefault="00DE5310" w:rsidP="00DE5310">
            <w:pPr>
              <w:jc w:val="center"/>
              <w:rPr>
                <w:sz w:val="24"/>
                <w:szCs w:val="24"/>
              </w:rPr>
            </w:pPr>
          </w:p>
        </w:tc>
      </w:tr>
      <w:tr w:rsidR="00DE5310" w14:paraId="77AE1065" w14:textId="4EEB6357" w:rsidTr="00E44F1B">
        <w:tc>
          <w:tcPr>
            <w:tcW w:w="2802" w:type="dxa"/>
          </w:tcPr>
          <w:p w14:paraId="60DB5D0F" w14:textId="739B5E58" w:rsidR="00DE5310" w:rsidRDefault="00DE5310" w:rsidP="001666A6">
            <w:pPr>
              <w:rPr>
                <w:sz w:val="24"/>
                <w:szCs w:val="24"/>
              </w:rPr>
            </w:pPr>
            <w:r>
              <w:rPr>
                <w:sz w:val="24"/>
                <w:szCs w:val="24"/>
              </w:rPr>
              <w:t>MMSE</w:t>
            </w:r>
          </w:p>
        </w:tc>
        <w:tc>
          <w:tcPr>
            <w:tcW w:w="1177" w:type="dxa"/>
          </w:tcPr>
          <w:p w14:paraId="5A8E0235" w14:textId="01DB5D3E" w:rsidR="00DE5310" w:rsidRDefault="00DE5310" w:rsidP="00DE5310">
            <w:pPr>
              <w:jc w:val="center"/>
              <w:rPr>
                <w:sz w:val="24"/>
                <w:szCs w:val="24"/>
              </w:rPr>
            </w:pPr>
            <w:r>
              <w:rPr>
                <w:sz w:val="24"/>
                <w:szCs w:val="24"/>
              </w:rPr>
              <w:t>27.8</w:t>
            </w:r>
          </w:p>
        </w:tc>
        <w:tc>
          <w:tcPr>
            <w:tcW w:w="1178" w:type="dxa"/>
          </w:tcPr>
          <w:p w14:paraId="15616D58" w14:textId="22DC4DBB" w:rsidR="00DE5310" w:rsidRDefault="0063532F" w:rsidP="00DE5310">
            <w:pPr>
              <w:jc w:val="center"/>
              <w:rPr>
                <w:sz w:val="24"/>
                <w:szCs w:val="24"/>
              </w:rPr>
            </w:pPr>
            <w:r>
              <w:rPr>
                <w:sz w:val="24"/>
                <w:szCs w:val="24"/>
              </w:rPr>
              <w:t>2.8</w:t>
            </w:r>
          </w:p>
        </w:tc>
        <w:tc>
          <w:tcPr>
            <w:tcW w:w="1177" w:type="dxa"/>
          </w:tcPr>
          <w:p w14:paraId="14F78B77" w14:textId="369BE308" w:rsidR="00DE5310" w:rsidRDefault="00DE5310" w:rsidP="00DE5310">
            <w:pPr>
              <w:jc w:val="center"/>
              <w:rPr>
                <w:sz w:val="24"/>
                <w:szCs w:val="24"/>
              </w:rPr>
            </w:pPr>
          </w:p>
        </w:tc>
        <w:tc>
          <w:tcPr>
            <w:tcW w:w="1178" w:type="dxa"/>
          </w:tcPr>
          <w:p w14:paraId="374EF292" w14:textId="77777777" w:rsidR="00DE5310" w:rsidRDefault="00DE5310" w:rsidP="00DE5310">
            <w:pPr>
              <w:jc w:val="center"/>
              <w:rPr>
                <w:sz w:val="24"/>
                <w:szCs w:val="24"/>
              </w:rPr>
            </w:pPr>
          </w:p>
        </w:tc>
      </w:tr>
      <w:tr w:rsidR="00DE5310" w14:paraId="0113B6ED" w14:textId="6ABCAF71" w:rsidTr="00E44F1B">
        <w:tc>
          <w:tcPr>
            <w:tcW w:w="2802" w:type="dxa"/>
          </w:tcPr>
          <w:p w14:paraId="6BB7ED6C" w14:textId="354AF4D0" w:rsidR="00DE5310" w:rsidRDefault="00DE5310" w:rsidP="001666A6">
            <w:pPr>
              <w:rPr>
                <w:sz w:val="24"/>
                <w:szCs w:val="24"/>
              </w:rPr>
            </w:pPr>
            <w:r>
              <w:rPr>
                <w:sz w:val="24"/>
                <w:szCs w:val="24"/>
              </w:rPr>
              <w:t>Double Trouble</w:t>
            </w:r>
            <w:ins w:id="144" w:author="Adrian Owen" w:date="2018-07-09T15:37:00Z">
              <w:r w:rsidR="000211C3">
                <w:rPr>
                  <w:sz w:val="24"/>
                  <w:szCs w:val="24"/>
                </w:rPr>
                <w:t xml:space="preserve"> (CBS)</w:t>
              </w:r>
            </w:ins>
          </w:p>
        </w:tc>
        <w:tc>
          <w:tcPr>
            <w:tcW w:w="1177" w:type="dxa"/>
          </w:tcPr>
          <w:p w14:paraId="0A1C3675" w14:textId="58F4AF8C" w:rsidR="00DE5310" w:rsidRDefault="0063532F" w:rsidP="00DE5310">
            <w:pPr>
              <w:jc w:val="center"/>
              <w:rPr>
                <w:sz w:val="24"/>
                <w:szCs w:val="24"/>
              </w:rPr>
            </w:pPr>
            <w:r>
              <w:rPr>
                <w:sz w:val="24"/>
                <w:szCs w:val="24"/>
              </w:rPr>
              <w:t>9.4</w:t>
            </w:r>
          </w:p>
        </w:tc>
        <w:tc>
          <w:tcPr>
            <w:tcW w:w="1178" w:type="dxa"/>
          </w:tcPr>
          <w:p w14:paraId="57EC5387" w14:textId="3DFF6035" w:rsidR="00DE5310" w:rsidRDefault="0063532F" w:rsidP="00DE5310">
            <w:pPr>
              <w:jc w:val="center"/>
              <w:rPr>
                <w:sz w:val="24"/>
                <w:szCs w:val="24"/>
              </w:rPr>
            </w:pPr>
            <w:r>
              <w:rPr>
                <w:sz w:val="24"/>
                <w:szCs w:val="24"/>
              </w:rPr>
              <w:t>11.9</w:t>
            </w:r>
          </w:p>
        </w:tc>
        <w:tc>
          <w:tcPr>
            <w:tcW w:w="1177" w:type="dxa"/>
          </w:tcPr>
          <w:p w14:paraId="7761E178" w14:textId="0002CE6D" w:rsidR="00DE5310" w:rsidRDefault="00DE5310" w:rsidP="00DE5310">
            <w:pPr>
              <w:jc w:val="center"/>
              <w:rPr>
                <w:sz w:val="24"/>
                <w:szCs w:val="24"/>
              </w:rPr>
            </w:pPr>
            <w:r>
              <w:rPr>
                <w:sz w:val="24"/>
                <w:szCs w:val="24"/>
              </w:rPr>
              <w:t>17.8</w:t>
            </w:r>
          </w:p>
        </w:tc>
        <w:tc>
          <w:tcPr>
            <w:tcW w:w="1178" w:type="dxa"/>
          </w:tcPr>
          <w:p w14:paraId="63A36B2C" w14:textId="06B5D5DC" w:rsidR="00DE5310" w:rsidRDefault="00DE5310" w:rsidP="00DE5310">
            <w:pPr>
              <w:jc w:val="center"/>
              <w:rPr>
                <w:sz w:val="24"/>
                <w:szCs w:val="24"/>
              </w:rPr>
            </w:pPr>
            <w:r>
              <w:rPr>
                <w:sz w:val="24"/>
                <w:szCs w:val="24"/>
              </w:rPr>
              <w:t>11.2</w:t>
            </w:r>
          </w:p>
        </w:tc>
      </w:tr>
      <w:tr w:rsidR="00DE5310" w14:paraId="72E68582" w14:textId="0F53711F" w:rsidTr="00E44F1B">
        <w:tc>
          <w:tcPr>
            <w:tcW w:w="2802" w:type="dxa"/>
          </w:tcPr>
          <w:p w14:paraId="6C5D5F29" w14:textId="179EA103" w:rsidR="00DE5310" w:rsidRDefault="00DE5310" w:rsidP="001666A6">
            <w:pPr>
              <w:rPr>
                <w:sz w:val="24"/>
                <w:szCs w:val="24"/>
              </w:rPr>
            </w:pPr>
            <w:r>
              <w:rPr>
                <w:sz w:val="24"/>
                <w:szCs w:val="24"/>
              </w:rPr>
              <w:t>Odd One Out</w:t>
            </w:r>
            <w:ins w:id="145" w:author="Adrian Owen" w:date="2018-07-09T15:37:00Z">
              <w:r w:rsidR="000211C3">
                <w:rPr>
                  <w:sz w:val="24"/>
                  <w:szCs w:val="24"/>
                </w:rPr>
                <w:t xml:space="preserve"> (CBS)</w:t>
              </w:r>
            </w:ins>
          </w:p>
        </w:tc>
        <w:tc>
          <w:tcPr>
            <w:tcW w:w="1177" w:type="dxa"/>
          </w:tcPr>
          <w:p w14:paraId="5518A985" w14:textId="27E7C5D2" w:rsidR="00DE5310" w:rsidRDefault="0063532F" w:rsidP="00DE5310">
            <w:pPr>
              <w:jc w:val="center"/>
              <w:rPr>
                <w:sz w:val="24"/>
                <w:szCs w:val="24"/>
              </w:rPr>
            </w:pPr>
            <w:r>
              <w:rPr>
                <w:sz w:val="24"/>
                <w:szCs w:val="24"/>
              </w:rPr>
              <w:t>11.4</w:t>
            </w:r>
          </w:p>
        </w:tc>
        <w:tc>
          <w:tcPr>
            <w:tcW w:w="1178" w:type="dxa"/>
          </w:tcPr>
          <w:p w14:paraId="52772B4D" w14:textId="019CDBF0" w:rsidR="00DE5310" w:rsidRDefault="0063532F" w:rsidP="00DE5310">
            <w:pPr>
              <w:jc w:val="center"/>
              <w:rPr>
                <w:sz w:val="24"/>
                <w:szCs w:val="24"/>
              </w:rPr>
            </w:pPr>
            <w:r>
              <w:rPr>
                <w:sz w:val="24"/>
                <w:szCs w:val="24"/>
              </w:rPr>
              <w:t>3.5</w:t>
            </w:r>
          </w:p>
        </w:tc>
        <w:tc>
          <w:tcPr>
            <w:tcW w:w="1177" w:type="dxa"/>
          </w:tcPr>
          <w:p w14:paraId="2E2C41D6" w14:textId="08DA1D7D" w:rsidR="00DE5310" w:rsidRDefault="00DE5310" w:rsidP="00DE5310">
            <w:pPr>
              <w:jc w:val="center"/>
              <w:rPr>
                <w:sz w:val="24"/>
                <w:szCs w:val="24"/>
              </w:rPr>
            </w:pPr>
            <w:r>
              <w:rPr>
                <w:sz w:val="24"/>
                <w:szCs w:val="24"/>
              </w:rPr>
              <w:t>13.4</w:t>
            </w:r>
          </w:p>
        </w:tc>
        <w:tc>
          <w:tcPr>
            <w:tcW w:w="1178" w:type="dxa"/>
          </w:tcPr>
          <w:p w14:paraId="0F276897" w14:textId="32A9E713" w:rsidR="00DE5310" w:rsidRDefault="00DE5310" w:rsidP="00DE5310">
            <w:pPr>
              <w:jc w:val="center"/>
              <w:rPr>
                <w:sz w:val="24"/>
                <w:szCs w:val="24"/>
              </w:rPr>
            </w:pPr>
            <w:r>
              <w:rPr>
                <w:sz w:val="24"/>
                <w:szCs w:val="24"/>
              </w:rPr>
              <w:t>2.4</w:t>
            </w:r>
          </w:p>
        </w:tc>
      </w:tr>
      <w:tr w:rsidR="00DE5310" w14:paraId="6321AF1A" w14:textId="75E4106A" w:rsidTr="00E44F1B">
        <w:tc>
          <w:tcPr>
            <w:tcW w:w="2802" w:type="dxa"/>
          </w:tcPr>
          <w:p w14:paraId="109CB31B" w14:textId="3B93B493" w:rsidR="00DE5310" w:rsidRDefault="00DE5310" w:rsidP="001666A6">
            <w:pPr>
              <w:rPr>
                <w:sz w:val="24"/>
                <w:szCs w:val="24"/>
              </w:rPr>
            </w:pPr>
            <w:r>
              <w:rPr>
                <w:sz w:val="24"/>
                <w:szCs w:val="24"/>
              </w:rPr>
              <w:t>Spatial Planning</w:t>
            </w:r>
            <w:ins w:id="146" w:author="Adrian Owen" w:date="2018-07-09T15:37:00Z">
              <w:r w:rsidR="000211C3">
                <w:rPr>
                  <w:sz w:val="24"/>
                  <w:szCs w:val="24"/>
                </w:rPr>
                <w:t xml:space="preserve"> (CBS)</w:t>
              </w:r>
            </w:ins>
          </w:p>
        </w:tc>
        <w:tc>
          <w:tcPr>
            <w:tcW w:w="1177" w:type="dxa"/>
          </w:tcPr>
          <w:p w14:paraId="668FD56B" w14:textId="73446B64" w:rsidR="00DE5310" w:rsidRDefault="0063532F" w:rsidP="00DE5310">
            <w:pPr>
              <w:jc w:val="center"/>
              <w:rPr>
                <w:sz w:val="24"/>
                <w:szCs w:val="24"/>
              </w:rPr>
            </w:pPr>
            <w:r>
              <w:rPr>
                <w:sz w:val="24"/>
                <w:szCs w:val="24"/>
              </w:rPr>
              <w:t>12.4</w:t>
            </w:r>
          </w:p>
        </w:tc>
        <w:tc>
          <w:tcPr>
            <w:tcW w:w="1178" w:type="dxa"/>
          </w:tcPr>
          <w:p w14:paraId="6262A7B7" w14:textId="22D8CC2C" w:rsidR="00DE5310" w:rsidRDefault="0063532F" w:rsidP="00DE5310">
            <w:pPr>
              <w:jc w:val="center"/>
              <w:rPr>
                <w:sz w:val="24"/>
                <w:szCs w:val="24"/>
              </w:rPr>
            </w:pPr>
            <w:r>
              <w:rPr>
                <w:sz w:val="24"/>
                <w:szCs w:val="24"/>
              </w:rPr>
              <w:t>7.1</w:t>
            </w:r>
          </w:p>
        </w:tc>
        <w:tc>
          <w:tcPr>
            <w:tcW w:w="1177" w:type="dxa"/>
          </w:tcPr>
          <w:p w14:paraId="36FB5612" w14:textId="3B129A28" w:rsidR="00DE5310" w:rsidRDefault="00DE5310" w:rsidP="00DE5310">
            <w:pPr>
              <w:jc w:val="center"/>
              <w:rPr>
                <w:sz w:val="24"/>
                <w:szCs w:val="24"/>
              </w:rPr>
            </w:pPr>
            <w:r>
              <w:rPr>
                <w:sz w:val="24"/>
                <w:szCs w:val="24"/>
              </w:rPr>
              <w:t>14.4</w:t>
            </w:r>
          </w:p>
        </w:tc>
        <w:tc>
          <w:tcPr>
            <w:tcW w:w="1178" w:type="dxa"/>
          </w:tcPr>
          <w:p w14:paraId="4956AF1D" w14:textId="53B0B5E0" w:rsidR="00DE5310" w:rsidRDefault="00DE5310" w:rsidP="00DE5310">
            <w:pPr>
              <w:jc w:val="center"/>
              <w:rPr>
                <w:sz w:val="24"/>
                <w:szCs w:val="24"/>
              </w:rPr>
            </w:pPr>
            <w:r>
              <w:rPr>
                <w:sz w:val="24"/>
                <w:szCs w:val="24"/>
              </w:rPr>
              <w:t>7.5</w:t>
            </w:r>
          </w:p>
        </w:tc>
      </w:tr>
      <w:tr w:rsidR="00DE5310" w14:paraId="2AAA5078" w14:textId="1D88C813" w:rsidTr="00E44F1B">
        <w:tc>
          <w:tcPr>
            <w:tcW w:w="2802" w:type="dxa"/>
          </w:tcPr>
          <w:p w14:paraId="1A543EAB" w14:textId="4320EBE7" w:rsidR="00DE5310" w:rsidRDefault="00DE5310" w:rsidP="001666A6">
            <w:pPr>
              <w:rPr>
                <w:sz w:val="24"/>
                <w:szCs w:val="24"/>
              </w:rPr>
            </w:pPr>
            <w:r>
              <w:rPr>
                <w:sz w:val="24"/>
                <w:szCs w:val="24"/>
              </w:rPr>
              <w:t>Grammatical Reasoning</w:t>
            </w:r>
            <w:ins w:id="147" w:author="Adrian Owen" w:date="2018-07-09T15:37:00Z">
              <w:r w:rsidR="000211C3">
                <w:rPr>
                  <w:sz w:val="24"/>
                  <w:szCs w:val="24"/>
                </w:rPr>
                <w:t xml:space="preserve"> </w:t>
              </w:r>
            </w:ins>
            <w:ins w:id="148" w:author="Adrian Owen" w:date="2018-07-09T15:38:00Z">
              <w:r w:rsidR="000211C3">
                <w:rPr>
                  <w:sz w:val="24"/>
                  <w:szCs w:val="24"/>
                </w:rPr>
                <w:t>(</w:t>
              </w:r>
            </w:ins>
            <w:ins w:id="149" w:author="Adrian Owen" w:date="2018-07-09T15:37:00Z">
              <w:r w:rsidR="000211C3">
                <w:rPr>
                  <w:sz w:val="24"/>
                  <w:szCs w:val="24"/>
                </w:rPr>
                <w:t>CBS)</w:t>
              </w:r>
            </w:ins>
          </w:p>
        </w:tc>
        <w:tc>
          <w:tcPr>
            <w:tcW w:w="1177" w:type="dxa"/>
          </w:tcPr>
          <w:p w14:paraId="2CF4ED28" w14:textId="704746CF" w:rsidR="00DE5310" w:rsidRDefault="0063532F" w:rsidP="00DE5310">
            <w:pPr>
              <w:jc w:val="center"/>
              <w:rPr>
                <w:sz w:val="24"/>
                <w:szCs w:val="24"/>
              </w:rPr>
            </w:pPr>
            <w:r>
              <w:rPr>
                <w:sz w:val="24"/>
                <w:szCs w:val="24"/>
              </w:rPr>
              <w:t>10.4</w:t>
            </w:r>
          </w:p>
        </w:tc>
        <w:tc>
          <w:tcPr>
            <w:tcW w:w="1178" w:type="dxa"/>
          </w:tcPr>
          <w:p w14:paraId="216E61FF" w14:textId="00852A50" w:rsidR="00DE5310" w:rsidRDefault="0063532F" w:rsidP="00DE5310">
            <w:pPr>
              <w:jc w:val="center"/>
              <w:rPr>
                <w:sz w:val="24"/>
                <w:szCs w:val="24"/>
              </w:rPr>
            </w:pPr>
            <w:r>
              <w:rPr>
                <w:sz w:val="24"/>
                <w:szCs w:val="24"/>
              </w:rPr>
              <w:t>5.9</w:t>
            </w:r>
          </w:p>
        </w:tc>
        <w:tc>
          <w:tcPr>
            <w:tcW w:w="1177" w:type="dxa"/>
          </w:tcPr>
          <w:p w14:paraId="4B3AD280" w14:textId="3D3E4384" w:rsidR="00DE5310" w:rsidRDefault="00DE5310" w:rsidP="00DE5310">
            <w:pPr>
              <w:jc w:val="center"/>
              <w:rPr>
                <w:sz w:val="24"/>
                <w:szCs w:val="24"/>
              </w:rPr>
            </w:pPr>
            <w:r>
              <w:rPr>
                <w:sz w:val="24"/>
                <w:szCs w:val="24"/>
              </w:rPr>
              <w:t>13.8</w:t>
            </w:r>
          </w:p>
        </w:tc>
        <w:tc>
          <w:tcPr>
            <w:tcW w:w="1178" w:type="dxa"/>
          </w:tcPr>
          <w:p w14:paraId="237040E5" w14:textId="18B1036F" w:rsidR="00DE5310" w:rsidRDefault="00DE5310" w:rsidP="00DE5310">
            <w:pPr>
              <w:jc w:val="center"/>
              <w:rPr>
                <w:sz w:val="24"/>
                <w:szCs w:val="24"/>
              </w:rPr>
            </w:pPr>
            <w:r>
              <w:rPr>
                <w:sz w:val="24"/>
                <w:szCs w:val="24"/>
              </w:rPr>
              <w:t>4.6</w:t>
            </w:r>
          </w:p>
        </w:tc>
      </w:tr>
      <w:tr w:rsidR="00DE5310" w14:paraId="329BF47C" w14:textId="24764951" w:rsidTr="00E44F1B">
        <w:tc>
          <w:tcPr>
            <w:tcW w:w="2802" w:type="dxa"/>
          </w:tcPr>
          <w:p w14:paraId="752D8093" w14:textId="5CECACD8" w:rsidR="00DE5310" w:rsidRDefault="00DE5310" w:rsidP="001666A6">
            <w:pPr>
              <w:rPr>
                <w:sz w:val="24"/>
                <w:szCs w:val="24"/>
              </w:rPr>
            </w:pPr>
            <w:r>
              <w:rPr>
                <w:sz w:val="24"/>
                <w:szCs w:val="24"/>
              </w:rPr>
              <w:t>Digit Span</w:t>
            </w:r>
            <w:ins w:id="150" w:author="Adrian Owen" w:date="2018-07-09T15:38:00Z">
              <w:r w:rsidR="000211C3">
                <w:rPr>
                  <w:sz w:val="24"/>
                  <w:szCs w:val="24"/>
                </w:rPr>
                <w:t xml:space="preserve"> </w:t>
              </w:r>
              <w:r w:rsidR="000211C3">
                <w:rPr>
                  <w:sz w:val="24"/>
                  <w:szCs w:val="24"/>
                </w:rPr>
                <w:t>(CBS)</w:t>
              </w:r>
            </w:ins>
          </w:p>
        </w:tc>
        <w:tc>
          <w:tcPr>
            <w:tcW w:w="1177" w:type="dxa"/>
          </w:tcPr>
          <w:p w14:paraId="6DAA6AC1" w14:textId="259B7B24" w:rsidR="00DE5310" w:rsidRDefault="00DE5310" w:rsidP="00DE5310">
            <w:pPr>
              <w:jc w:val="center"/>
              <w:rPr>
                <w:sz w:val="24"/>
                <w:szCs w:val="24"/>
              </w:rPr>
            </w:pPr>
            <w:r>
              <w:rPr>
                <w:sz w:val="24"/>
                <w:szCs w:val="24"/>
              </w:rPr>
              <w:t>4.8</w:t>
            </w:r>
          </w:p>
        </w:tc>
        <w:tc>
          <w:tcPr>
            <w:tcW w:w="1178" w:type="dxa"/>
          </w:tcPr>
          <w:p w14:paraId="2B1FAC57" w14:textId="291788D9" w:rsidR="00DE5310" w:rsidRDefault="0063532F" w:rsidP="00DE5310">
            <w:pPr>
              <w:jc w:val="center"/>
              <w:rPr>
                <w:sz w:val="24"/>
                <w:szCs w:val="24"/>
              </w:rPr>
            </w:pPr>
            <w:r>
              <w:rPr>
                <w:sz w:val="24"/>
                <w:szCs w:val="24"/>
              </w:rPr>
              <w:t>1.8</w:t>
            </w:r>
          </w:p>
        </w:tc>
        <w:tc>
          <w:tcPr>
            <w:tcW w:w="1177" w:type="dxa"/>
          </w:tcPr>
          <w:p w14:paraId="3DCE68EC" w14:textId="59DD830D" w:rsidR="00DE5310" w:rsidRDefault="00DE5310" w:rsidP="00DE5310">
            <w:pPr>
              <w:jc w:val="center"/>
              <w:rPr>
                <w:sz w:val="24"/>
                <w:szCs w:val="24"/>
              </w:rPr>
            </w:pPr>
            <w:r>
              <w:rPr>
                <w:sz w:val="24"/>
                <w:szCs w:val="24"/>
              </w:rPr>
              <w:t>6.8</w:t>
            </w:r>
          </w:p>
        </w:tc>
        <w:tc>
          <w:tcPr>
            <w:tcW w:w="1178" w:type="dxa"/>
          </w:tcPr>
          <w:p w14:paraId="68E75DC6" w14:textId="21F97FBD" w:rsidR="00DE5310" w:rsidRDefault="00DE5310" w:rsidP="00DE5310">
            <w:pPr>
              <w:jc w:val="center"/>
              <w:rPr>
                <w:sz w:val="24"/>
                <w:szCs w:val="24"/>
              </w:rPr>
            </w:pPr>
            <w:r>
              <w:rPr>
                <w:sz w:val="24"/>
                <w:szCs w:val="24"/>
              </w:rPr>
              <w:t>1.6</w:t>
            </w:r>
          </w:p>
        </w:tc>
      </w:tr>
      <w:tr w:rsidR="00DE5310" w14:paraId="140A88EC" w14:textId="0F055B5C" w:rsidTr="00E44F1B">
        <w:tc>
          <w:tcPr>
            <w:tcW w:w="2802" w:type="dxa"/>
          </w:tcPr>
          <w:p w14:paraId="64679819" w14:textId="37349A65" w:rsidR="00DE5310" w:rsidRDefault="00DE5310" w:rsidP="001666A6">
            <w:pPr>
              <w:rPr>
                <w:sz w:val="24"/>
                <w:szCs w:val="24"/>
              </w:rPr>
            </w:pPr>
            <w:r>
              <w:rPr>
                <w:sz w:val="24"/>
                <w:szCs w:val="24"/>
              </w:rPr>
              <w:t>Token Search</w:t>
            </w:r>
            <w:ins w:id="151" w:author="Adrian Owen" w:date="2018-07-09T15:38:00Z">
              <w:r w:rsidR="000211C3">
                <w:rPr>
                  <w:sz w:val="24"/>
                  <w:szCs w:val="24"/>
                </w:rPr>
                <w:t xml:space="preserve"> </w:t>
              </w:r>
              <w:r w:rsidR="000211C3">
                <w:rPr>
                  <w:sz w:val="24"/>
                  <w:szCs w:val="24"/>
                </w:rPr>
                <w:t>(CBS)</w:t>
              </w:r>
            </w:ins>
          </w:p>
        </w:tc>
        <w:tc>
          <w:tcPr>
            <w:tcW w:w="1177" w:type="dxa"/>
          </w:tcPr>
          <w:p w14:paraId="7542D5F0" w14:textId="4C1DD3C8" w:rsidR="00DE5310" w:rsidRDefault="0063532F" w:rsidP="00DE5310">
            <w:pPr>
              <w:jc w:val="center"/>
              <w:rPr>
                <w:sz w:val="24"/>
                <w:szCs w:val="24"/>
              </w:rPr>
            </w:pPr>
            <w:r>
              <w:rPr>
                <w:sz w:val="24"/>
                <w:szCs w:val="24"/>
              </w:rPr>
              <w:t>5.8</w:t>
            </w:r>
          </w:p>
        </w:tc>
        <w:tc>
          <w:tcPr>
            <w:tcW w:w="1178" w:type="dxa"/>
          </w:tcPr>
          <w:p w14:paraId="5D50A73D" w14:textId="082D3462" w:rsidR="00DE5310" w:rsidRDefault="0063532F" w:rsidP="00DE5310">
            <w:pPr>
              <w:jc w:val="center"/>
              <w:rPr>
                <w:sz w:val="24"/>
                <w:szCs w:val="24"/>
              </w:rPr>
            </w:pPr>
            <w:r>
              <w:rPr>
                <w:sz w:val="24"/>
                <w:szCs w:val="24"/>
              </w:rPr>
              <w:t>1.7</w:t>
            </w:r>
          </w:p>
        </w:tc>
        <w:tc>
          <w:tcPr>
            <w:tcW w:w="1177" w:type="dxa"/>
          </w:tcPr>
          <w:p w14:paraId="201656BE" w14:textId="7BA62C5B" w:rsidR="00DE5310" w:rsidRDefault="00DE5310" w:rsidP="00DE5310">
            <w:pPr>
              <w:jc w:val="center"/>
              <w:rPr>
                <w:sz w:val="24"/>
                <w:szCs w:val="24"/>
              </w:rPr>
            </w:pPr>
            <w:r>
              <w:rPr>
                <w:sz w:val="24"/>
                <w:szCs w:val="24"/>
              </w:rPr>
              <w:t>6.3</w:t>
            </w:r>
          </w:p>
        </w:tc>
        <w:tc>
          <w:tcPr>
            <w:tcW w:w="1178" w:type="dxa"/>
          </w:tcPr>
          <w:p w14:paraId="5B8E9783" w14:textId="31008FD4" w:rsidR="00DE5310" w:rsidRDefault="00DE5310" w:rsidP="00DE5310">
            <w:pPr>
              <w:jc w:val="center"/>
              <w:rPr>
                <w:sz w:val="24"/>
                <w:szCs w:val="24"/>
              </w:rPr>
            </w:pPr>
            <w:r>
              <w:rPr>
                <w:sz w:val="24"/>
                <w:szCs w:val="24"/>
              </w:rPr>
              <w:t>1.9</w:t>
            </w:r>
          </w:p>
        </w:tc>
      </w:tr>
      <w:tr w:rsidR="00DE5310" w14:paraId="0725800F" w14:textId="0857542F" w:rsidTr="00E44F1B">
        <w:tc>
          <w:tcPr>
            <w:tcW w:w="2802" w:type="dxa"/>
          </w:tcPr>
          <w:p w14:paraId="40C730E2" w14:textId="3008E533" w:rsidR="00DE5310" w:rsidRDefault="00DE5310" w:rsidP="001666A6">
            <w:pPr>
              <w:rPr>
                <w:sz w:val="24"/>
                <w:szCs w:val="24"/>
              </w:rPr>
            </w:pPr>
            <w:r>
              <w:rPr>
                <w:sz w:val="24"/>
                <w:szCs w:val="24"/>
              </w:rPr>
              <w:t>Paired Associates</w:t>
            </w:r>
            <w:ins w:id="152" w:author="Adrian Owen" w:date="2018-07-09T15:38:00Z">
              <w:r w:rsidR="000211C3">
                <w:rPr>
                  <w:sz w:val="24"/>
                  <w:szCs w:val="24"/>
                </w:rPr>
                <w:t xml:space="preserve"> </w:t>
              </w:r>
              <w:r w:rsidR="000211C3">
                <w:rPr>
                  <w:sz w:val="24"/>
                  <w:szCs w:val="24"/>
                </w:rPr>
                <w:t>(CBS)</w:t>
              </w:r>
            </w:ins>
          </w:p>
        </w:tc>
        <w:tc>
          <w:tcPr>
            <w:tcW w:w="1177" w:type="dxa"/>
          </w:tcPr>
          <w:p w14:paraId="34AB1369" w14:textId="052A87C2" w:rsidR="00DE5310" w:rsidRDefault="00DE5310" w:rsidP="00DE5310">
            <w:pPr>
              <w:jc w:val="center"/>
              <w:rPr>
                <w:sz w:val="24"/>
                <w:szCs w:val="24"/>
              </w:rPr>
            </w:pPr>
            <w:r>
              <w:rPr>
                <w:sz w:val="24"/>
                <w:szCs w:val="24"/>
              </w:rPr>
              <w:t>3.5</w:t>
            </w:r>
          </w:p>
        </w:tc>
        <w:tc>
          <w:tcPr>
            <w:tcW w:w="1178" w:type="dxa"/>
          </w:tcPr>
          <w:p w14:paraId="21F40D4A" w14:textId="4BA6BED2" w:rsidR="00DE5310" w:rsidRDefault="00DE5310" w:rsidP="00DE5310">
            <w:pPr>
              <w:jc w:val="center"/>
              <w:rPr>
                <w:sz w:val="24"/>
                <w:szCs w:val="24"/>
              </w:rPr>
            </w:pPr>
            <w:r>
              <w:rPr>
                <w:sz w:val="24"/>
                <w:szCs w:val="24"/>
              </w:rPr>
              <w:t>0.9</w:t>
            </w:r>
          </w:p>
        </w:tc>
        <w:tc>
          <w:tcPr>
            <w:tcW w:w="1177" w:type="dxa"/>
          </w:tcPr>
          <w:p w14:paraId="22147DA9" w14:textId="7D9A79B9" w:rsidR="00DE5310" w:rsidRDefault="00DE5310" w:rsidP="00DE5310">
            <w:pPr>
              <w:jc w:val="center"/>
              <w:rPr>
                <w:sz w:val="24"/>
                <w:szCs w:val="24"/>
              </w:rPr>
            </w:pPr>
            <w:r>
              <w:rPr>
                <w:sz w:val="24"/>
                <w:szCs w:val="24"/>
              </w:rPr>
              <w:t>4.3</w:t>
            </w:r>
          </w:p>
        </w:tc>
        <w:tc>
          <w:tcPr>
            <w:tcW w:w="1178" w:type="dxa"/>
          </w:tcPr>
          <w:p w14:paraId="19454F84" w14:textId="2A3CB9E0" w:rsidR="00DE5310" w:rsidRDefault="00DE5310" w:rsidP="00DE5310">
            <w:pPr>
              <w:jc w:val="center"/>
              <w:rPr>
                <w:sz w:val="24"/>
                <w:szCs w:val="24"/>
              </w:rPr>
            </w:pPr>
            <w:r>
              <w:rPr>
                <w:sz w:val="24"/>
                <w:szCs w:val="24"/>
              </w:rPr>
              <w:t>1.0</w:t>
            </w:r>
          </w:p>
        </w:tc>
      </w:tr>
      <w:tr w:rsidR="00DE5310" w14:paraId="23B0F901" w14:textId="13083686" w:rsidTr="00E44F1B">
        <w:tc>
          <w:tcPr>
            <w:tcW w:w="2802" w:type="dxa"/>
          </w:tcPr>
          <w:p w14:paraId="3673DE14" w14:textId="1DF48A57" w:rsidR="00DE5310" w:rsidRDefault="00DE5310" w:rsidP="001666A6">
            <w:pPr>
              <w:rPr>
                <w:sz w:val="24"/>
                <w:szCs w:val="24"/>
              </w:rPr>
            </w:pPr>
            <w:r>
              <w:rPr>
                <w:sz w:val="24"/>
                <w:szCs w:val="24"/>
              </w:rPr>
              <w:t>Spatial Span</w:t>
            </w:r>
            <w:ins w:id="153" w:author="Adrian Owen" w:date="2018-07-09T15:38:00Z">
              <w:r w:rsidR="000211C3">
                <w:rPr>
                  <w:sz w:val="24"/>
                  <w:szCs w:val="24"/>
                </w:rPr>
                <w:t xml:space="preserve"> </w:t>
              </w:r>
              <w:r w:rsidR="000211C3">
                <w:rPr>
                  <w:sz w:val="24"/>
                  <w:szCs w:val="24"/>
                </w:rPr>
                <w:t>(CBS)</w:t>
              </w:r>
            </w:ins>
          </w:p>
        </w:tc>
        <w:tc>
          <w:tcPr>
            <w:tcW w:w="1177" w:type="dxa"/>
          </w:tcPr>
          <w:p w14:paraId="161B6E06" w14:textId="1B62DE45" w:rsidR="00DE5310" w:rsidRDefault="0063532F" w:rsidP="00DE5310">
            <w:pPr>
              <w:jc w:val="center"/>
              <w:rPr>
                <w:sz w:val="24"/>
                <w:szCs w:val="24"/>
              </w:rPr>
            </w:pPr>
            <w:r>
              <w:rPr>
                <w:sz w:val="24"/>
                <w:szCs w:val="24"/>
              </w:rPr>
              <w:t>4.3</w:t>
            </w:r>
          </w:p>
        </w:tc>
        <w:tc>
          <w:tcPr>
            <w:tcW w:w="1178" w:type="dxa"/>
          </w:tcPr>
          <w:p w14:paraId="077E893B" w14:textId="4F8EA6E9" w:rsidR="00DE5310" w:rsidRDefault="00DE5310" w:rsidP="00DE5310">
            <w:pPr>
              <w:jc w:val="center"/>
              <w:rPr>
                <w:sz w:val="24"/>
                <w:szCs w:val="24"/>
              </w:rPr>
            </w:pPr>
            <w:r>
              <w:rPr>
                <w:sz w:val="24"/>
                <w:szCs w:val="24"/>
              </w:rPr>
              <w:t>1.2</w:t>
            </w:r>
          </w:p>
        </w:tc>
        <w:tc>
          <w:tcPr>
            <w:tcW w:w="1177" w:type="dxa"/>
          </w:tcPr>
          <w:p w14:paraId="35589DF8" w14:textId="76B39007" w:rsidR="00DE5310" w:rsidRDefault="00DE5310" w:rsidP="00DE5310">
            <w:pPr>
              <w:jc w:val="center"/>
              <w:rPr>
                <w:sz w:val="24"/>
                <w:szCs w:val="24"/>
              </w:rPr>
            </w:pPr>
            <w:r>
              <w:rPr>
                <w:sz w:val="24"/>
                <w:szCs w:val="24"/>
              </w:rPr>
              <w:t>4.9</w:t>
            </w:r>
          </w:p>
        </w:tc>
        <w:tc>
          <w:tcPr>
            <w:tcW w:w="1178" w:type="dxa"/>
          </w:tcPr>
          <w:p w14:paraId="3D2075AB" w14:textId="61A94B96" w:rsidR="00DE5310" w:rsidRDefault="00DE5310" w:rsidP="00DE5310">
            <w:pPr>
              <w:jc w:val="center"/>
              <w:rPr>
                <w:sz w:val="24"/>
                <w:szCs w:val="24"/>
              </w:rPr>
            </w:pPr>
            <w:r>
              <w:rPr>
                <w:sz w:val="24"/>
                <w:szCs w:val="24"/>
              </w:rPr>
              <w:t>0.9</w:t>
            </w:r>
          </w:p>
        </w:tc>
      </w:tr>
      <w:tr w:rsidR="00DE5310" w14:paraId="4F455493" w14:textId="214EE36F" w:rsidTr="00E44F1B">
        <w:tc>
          <w:tcPr>
            <w:tcW w:w="2802" w:type="dxa"/>
          </w:tcPr>
          <w:p w14:paraId="1E476BFD" w14:textId="4F67801A" w:rsidR="00DE5310" w:rsidRDefault="00DE5310" w:rsidP="00DE5310">
            <w:pPr>
              <w:rPr>
                <w:sz w:val="24"/>
                <w:szCs w:val="24"/>
              </w:rPr>
            </w:pPr>
            <w:r>
              <w:rPr>
                <w:sz w:val="24"/>
                <w:szCs w:val="24"/>
              </w:rPr>
              <w:t>Feature Match</w:t>
            </w:r>
            <w:ins w:id="154" w:author="Adrian Owen" w:date="2018-07-09T15:38:00Z">
              <w:r w:rsidR="000211C3">
                <w:rPr>
                  <w:sz w:val="24"/>
                  <w:szCs w:val="24"/>
                </w:rPr>
                <w:t xml:space="preserve"> </w:t>
              </w:r>
              <w:r w:rsidR="000211C3">
                <w:rPr>
                  <w:sz w:val="24"/>
                  <w:szCs w:val="24"/>
                </w:rPr>
                <w:t>(CBS)</w:t>
              </w:r>
            </w:ins>
          </w:p>
        </w:tc>
        <w:tc>
          <w:tcPr>
            <w:tcW w:w="1177" w:type="dxa"/>
          </w:tcPr>
          <w:p w14:paraId="35067FD5" w14:textId="7E0F9B56" w:rsidR="00DE5310" w:rsidRDefault="0063532F" w:rsidP="00DE5310">
            <w:pPr>
              <w:jc w:val="center"/>
              <w:rPr>
                <w:sz w:val="24"/>
                <w:szCs w:val="24"/>
              </w:rPr>
            </w:pPr>
            <w:r>
              <w:rPr>
                <w:sz w:val="24"/>
                <w:szCs w:val="24"/>
              </w:rPr>
              <w:t>68.3</w:t>
            </w:r>
          </w:p>
        </w:tc>
        <w:tc>
          <w:tcPr>
            <w:tcW w:w="1178" w:type="dxa"/>
          </w:tcPr>
          <w:p w14:paraId="293CAC79" w14:textId="718ABE47" w:rsidR="00DE5310" w:rsidRDefault="0063532F" w:rsidP="00DE5310">
            <w:pPr>
              <w:jc w:val="center"/>
              <w:rPr>
                <w:sz w:val="24"/>
                <w:szCs w:val="24"/>
              </w:rPr>
            </w:pPr>
            <w:r>
              <w:rPr>
                <w:sz w:val="24"/>
                <w:szCs w:val="24"/>
              </w:rPr>
              <w:t>25.6</w:t>
            </w:r>
          </w:p>
        </w:tc>
        <w:tc>
          <w:tcPr>
            <w:tcW w:w="1177" w:type="dxa"/>
          </w:tcPr>
          <w:p w14:paraId="5562EDB0" w14:textId="36C59AD3" w:rsidR="00DE5310" w:rsidRDefault="00DE5310" w:rsidP="00DE5310">
            <w:pPr>
              <w:jc w:val="center"/>
              <w:rPr>
                <w:sz w:val="24"/>
                <w:szCs w:val="24"/>
              </w:rPr>
            </w:pPr>
            <w:r>
              <w:rPr>
                <w:sz w:val="24"/>
                <w:szCs w:val="24"/>
              </w:rPr>
              <w:t>95.8</w:t>
            </w:r>
          </w:p>
        </w:tc>
        <w:tc>
          <w:tcPr>
            <w:tcW w:w="1178" w:type="dxa"/>
          </w:tcPr>
          <w:p w14:paraId="6A77E9A5" w14:textId="55D1689E" w:rsidR="00DE5310" w:rsidRDefault="00DE5310" w:rsidP="00DE5310">
            <w:pPr>
              <w:jc w:val="center"/>
              <w:rPr>
                <w:sz w:val="24"/>
                <w:szCs w:val="24"/>
              </w:rPr>
            </w:pPr>
            <w:r>
              <w:rPr>
                <w:sz w:val="24"/>
                <w:szCs w:val="24"/>
              </w:rPr>
              <w:t>24.8</w:t>
            </w:r>
          </w:p>
        </w:tc>
      </w:tr>
      <w:tr w:rsidR="00DE5310" w14:paraId="3FAF2505" w14:textId="154B545B" w:rsidTr="00E44F1B">
        <w:tc>
          <w:tcPr>
            <w:tcW w:w="2802" w:type="dxa"/>
          </w:tcPr>
          <w:p w14:paraId="31CA6ADD" w14:textId="3204FA42" w:rsidR="00DE5310" w:rsidRDefault="00DE5310" w:rsidP="001666A6">
            <w:pPr>
              <w:rPr>
                <w:sz w:val="24"/>
                <w:szCs w:val="24"/>
              </w:rPr>
            </w:pPr>
            <w:r>
              <w:rPr>
                <w:sz w:val="24"/>
                <w:szCs w:val="24"/>
              </w:rPr>
              <w:t>Rotations</w:t>
            </w:r>
            <w:ins w:id="155" w:author="Adrian Owen" w:date="2018-07-09T15:38:00Z">
              <w:r w:rsidR="000211C3">
                <w:rPr>
                  <w:sz w:val="24"/>
                  <w:szCs w:val="24"/>
                </w:rPr>
                <w:t xml:space="preserve"> </w:t>
              </w:r>
              <w:r w:rsidR="000211C3">
                <w:rPr>
                  <w:sz w:val="24"/>
                  <w:szCs w:val="24"/>
                </w:rPr>
                <w:t>(CBS)</w:t>
              </w:r>
            </w:ins>
          </w:p>
        </w:tc>
        <w:tc>
          <w:tcPr>
            <w:tcW w:w="1177" w:type="dxa"/>
          </w:tcPr>
          <w:p w14:paraId="3D72637F" w14:textId="51877FEB" w:rsidR="00DE5310" w:rsidRDefault="0063532F" w:rsidP="00DE5310">
            <w:pPr>
              <w:jc w:val="center"/>
              <w:rPr>
                <w:sz w:val="24"/>
                <w:szCs w:val="24"/>
              </w:rPr>
            </w:pPr>
            <w:r>
              <w:rPr>
                <w:sz w:val="24"/>
                <w:szCs w:val="24"/>
              </w:rPr>
              <w:t>32.4</w:t>
            </w:r>
          </w:p>
        </w:tc>
        <w:tc>
          <w:tcPr>
            <w:tcW w:w="1178" w:type="dxa"/>
          </w:tcPr>
          <w:p w14:paraId="0C25B79E" w14:textId="6CFFD8B9" w:rsidR="00DE5310" w:rsidRDefault="0063532F" w:rsidP="00DE5310">
            <w:pPr>
              <w:jc w:val="center"/>
              <w:rPr>
                <w:sz w:val="24"/>
                <w:szCs w:val="24"/>
              </w:rPr>
            </w:pPr>
            <w:r>
              <w:rPr>
                <w:sz w:val="24"/>
                <w:szCs w:val="24"/>
              </w:rPr>
              <w:t>26.1</w:t>
            </w:r>
          </w:p>
        </w:tc>
        <w:tc>
          <w:tcPr>
            <w:tcW w:w="1177" w:type="dxa"/>
          </w:tcPr>
          <w:p w14:paraId="685FD65A" w14:textId="5DA758AD" w:rsidR="00DE5310" w:rsidRDefault="00DE5310" w:rsidP="00DE5310">
            <w:pPr>
              <w:jc w:val="center"/>
              <w:rPr>
                <w:sz w:val="24"/>
                <w:szCs w:val="24"/>
              </w:rPr>
            </w:pPr>
            <w:r>
              <w:rPr>
                <w:sz w:val="24"/>
                <w:szCs w:val="24"/>
              </w:rPr>
              <w:t>62.4</w:t>
            </w:r>
          </w:p>
        </w:tc>
        <w:tc>
          <w:tcPr>
            <w:tcW w:w="1178" w:type="dxa"/>
          </w:tcPr>
          <w:p w14:paraId="05EFF2BD" w14:textId="7801D889" w:rsidR="00DE5310" w:rsidRDefault="00DE5310" w:rsidP="00DE5310">
            <w:pPr>
              <w:jc w:val="center"/>
              <w:rPr>
                <w:sz w:val="24"/>
                <w:szCs w:val="24"/>
              </w:rPr>
            </w:pPr>
            <w:r>
              <w:rPr>
                <w:sz w:val="24"/>
                <w:szCs w:val="24"/>
              </w:rPr>
              <w:t>28.6</w:t>
            </w:r>
          </w:p>
        </w:tc>
      </w:tr>
      <w:tr w:rsidR="00DE5310" w14:paraId="716B6540" w14:textId="614001AB" w:rsidTr="00E44F1B">
        <w:tc>
          <w:tcPr>
            <w:tcW w:w="2802" w:type="dxa"/>
          </w:tcPr>
          <w:p w14:paraId="1BBC45AD" w14:textId="47148358" w:rsidR="00DE5310" w:rsidRDefault="00DE5310" w:rsidP="001666A6">
            <w:pPr>
              <w:rPr>
                <w:sz w:val="24"/>
                <w:szCs w:val="24"/>
              </w:rPr>
            </w:pPr>
            <w:r>
              <w:rPr>
                <w:sz w:val="24"/>
                <w:szCs w:val="24"/>
              </w:rPr>
              <w:t>Polygons</w:t>
            </w:r>
            <w:ins w:id="156" w:author="Adrian Owen" w:date="2018-07-09T15:38:00Z">
              <w:r w:rsidR="000211C3">
                <w:rPr>
                  <w:sz w:val="24"/>
                  <w:szCs w:val="24"/>
                </w:rPr>
                <w:t xml:space="preserve"> </w:t>
              </w:r>
              <w:r w:rsidR="000211C3">
                <w:rPr>
                  <w:sz w:val="24"/>
                  <w:szCs w:val="24"/>
                </w:rPr>
                <w:t>(CBS)</w:t>
              </w:r>
            </w:ins>
          </w:p>
        </w:tc>
        <w:tc>
          <w:tcPr>
            <w:tcW w:w="1177" w:type="dxa"/>
          </w:tcPr>
          <w:p w14:paraId="20C9C3AF" w14:textId="66D96C74" w:rsidR="00DE5310" w:rsidRDefault="0063532F" w:rsidP="00DE5310">
            <w:pPr>
              <w:jc w:val="center"/>
              <w:rPr>
                <w:sz w:val="24"/>
                <w:szCs w:val="24"/>
              </w:rPr>
            </w:pPr>
            <w:r>
              <w:rPr>
                <w:sz w:val="24"/>
                <w:szCs w:val="24"/>
              </w:rPr>
              <w:t>17.7</w:t>
            </w:r>
          </w:p>
        </w:tc>
        <w:tc>
          <w:tcPr>
            <w:tcW w:w="1178" w:type="dxa"/>
          </w:tcPr>
          <w:p w14:paraId="4623CBA7" w14:textId="0A4C869D" w:rsidR="00DE5310" w:rsidRDefault="0063532F" w:rsidP="00DE5310">
            <w:pPr>
              <w:jc w:val="center"/>
              <w:rPr>
                <w:sz w:val="24"/>
                <w:szCs w:val="24"/>
              </w:rPr>
            </w:pPr>
            <w:r>
              <w:rPr>
                <w:sz w:val="24"/>
                <w:szCs w:val="24"/>
              </w:rPr>
              <w:t>16.8</w:t>
            </w:r>
          </w:p>
        </w:tc>
        <w:tc>
          <w:tcPr>
            <w:tcW w:w="1177" w:type="dxa"/>
          </w:tcPr>
          <w:p w14:paraId="7764CF23" w14:textId="79DCEAFD" w:rsidR="00DE5310" w:rsidRDefault="00DE5310" w:rsidP="00DE5310">
            <w:pPr>
              <w:jc w:val="center"/>
              <w:rPr>
                <w:sz w:val="24"/>
                <w:szCs w:val="24"/>
              </w:rPr>
            </w:pPr>
            <w:r>
              <w:rPr>
                <w:sz w:val="24"/>
                <w:szCs w:val="24"/>
              </w:rPr>
              <w:t>32.4</w:t>
            </w:r>
          </w:p>
        </w:tc>
        <w:tc>
          <w:tcPr>
            <w:tcW w:w="1178" w:type="dxa"/>
          </w:tcPr>
          <w:p w14:paraId="6F8CE21F" w14:textId="2B2FE96B" w:rsidR="00DE5310" w:rsidRDefault="00DE5310" w:rsidP="00DE5310">
            <w:pPr>
              <w:jc w:val="center"/>
              <w:rPr>
                <w:sz w:val="24"/>
                <w:szCs w:val="24"/>
              </w:rPr>
            </w:pPr>
            <w:r>
              <w:rPr>
                <w:sz w:val="24"/>
                <w:szCs w:val="24"/>
              </w:rPr>
              <w:t>19.9</w:t>
            </w:r>
          </w:p>
        </w:tc>
      </w:tr>
      <w:tr w:rsidR="00DE5310" w14:paraId="2037464D" w14:textId="0ACBB9C6" w:rsidTr="00E44F1B">
        <w:tc>
          <w:tcPr>
            <w:tcW w:w="2802" w:type="dxa"/>
          </w:tcPr>
          <w:p w14:paraId="4372B9A4" w14:textId="02AEEC87" w:rsidR="00DE5310" w:rsidRDefault="00DE5310" w:rsidP="001666A6">
            <w:pPr>
              <w:rPr>
                <w:sz w:val="24"/>
                <w:szCs w:val="24"/>
              </w:rPr>
            </w:pPr>
            <w:r>
              <w:rPr>
                <w:sz w:val="24"/>
                <w:szCs w:val="24"/>
              </w:rPr>
              <w:t>Monkey Ladder</w:t>
            </w:r>
            <w:ins w:id="157" w:author="Adrian Owen" w:date="2018-07-09T15:38:00Z">
              <w:r w:rsidR="000211C3">
                <w:rPr>
                  <w:sz w:val="24"/>
                  <w:szCs w:val="24"/>
                </w:rPr>
                <w:t xml:space="preserve"> </w:t>
              </w:r>
              <w:r w:rsidR="000211C3">
                <w:rPr>
                  <w:sz w:val="24"/>
                  <w:szCs w:val="24"/>
                </w:rPr>
                <w:t>(CBS)</w:t>
              </w:r>
            </w:ins>
          </w:p>
        </w:tc>
        <w:tc>
          <w:tcPr>
            <w:tcW w:w="1177" w:type="dxa"/>
          </w:tcPr>
          <w:p w14:paraId="2348930F" w14:textId="389E5AA9" w:rsidR="00DE5310" w:rsidRDefault="00DE5310" w:rsidP="00DE5310">
            <w:pPr>
              <w:jc w:val="center"/>
              <w:rPr>
                <w:sz w:val="24"/>
                <w:szCs w:val="24"/>
              </w:rPr>
            </w:pPr>
            <w:r>
              <w:rPr>
                <w:sz w:val="24"/>
                <w:szCs w:val="24"/>
              </w:rPr>
              <w:t>5.7</w:t>
            </w:r>
          </w:p>
        </w:tc>
        <w:tc>
          <w:tcPr>
            <w:tcW w:w="1178" w:type="dxa"/>
          </w:tcPr>
          <w:p w14:paraId="0C977ED5" w14:textId="6644E2A2" w:rsidR="00DE5310" w:rsidRDefault="0063532F" w:rsidP="00DE5310">
            <w:pPr>
              <w:jc w:val="center"/>
              <w:rPr>
                <w:sz w:val="24"/>
                <w:szCs w:val="24"/>
              </w:rPr>
            </w:pPr>
            <w:r>
              <w:rPr>
                <w:sz w:val="24"/>
                <w:szCs w:val="24"/>
              </w:rPr>
              <w:t>1.8</w:t>
            </w:r>
          </w:p>
        </w:tc>
        <w:tc>
          <w:tcPr>
            <w:tcW w:w="1177" w:type="dxa"/>
          </w:tcPr>
          <w:p w14:paraId="323E6F0E" w14:textId="681A6AEF" w:rsidR="00DE5310" w:rsidRDefault="00DE5310" w:rsidP="00DE5310">
            <w:pPr>
              <w:jc w:val="center"/>
              <w:rPr>
                <w:sz w:val="24"/>
                <w:szCs w:val="24"/>
              </w:rPr>
            </w:pPr>
            <w:r>
              <w:rPr>
                <w:sz w:val="24"/>
                <w:szCs w:val="24"/>
              </w:rPr>
              <w:t>6.6</w:t>
            </w:r>
          </w:p>
        </w:tc>
        <w:tc>
          <w:tcPr>
            <w:tcW w:w="1178" w:type="dxa"/>
          </w:tcPr>
          <w:p w14:paraId="44A293CE" w14:textId="58855473" w:rsidR="00DE5310" w:rsidRDefault="00DE5310" w:rsidP="00DE5310">
            <w:pPr>
              <w:jc w:val="center"/>
              <w:rPr>
                <w:sz w:val="24"/>
                <w:szCs w:val="24"/>
              </w:rPr>
            </w:pPr>
            <w:r>
              <w:rPr>
                <w:sz w:val="24"/>
                <w:szCs w:val="24"/>
              </w:rPr>
              <w:t>1.3</w:t>
            </w:r>
          </w:p>
        </w:tc>
      </w:tr>
    </w:tbl>
    <w:p w14:paraId="2A6E33EB" w14:textId="77777777" w:rsidR="00A20BF6" w:rsidRDefault="00A20BF6" w:rsidP="001666A6">
      <w:pPr>
        <w:ind w:firstLine="567"/>
        <w:rPr>
          <w:sz w:val="24"/>
          <w:szCs w:val="24"/>
        </w:rPr>
      </w:pPr>
    </w:p>
    <w:p w14:paraId="34FC7315" w14:textId="76AC0D91" w:rsidR="007F28D0" w:rsidRDefault="007F28D0" w:rsidP="002B4AD1">
      <w:pPr>
        <w:ind w:firstLine="567"/>
        <w:rPr>
          <w:sz w:val="24"/>
          <w:szCs w:val="24"/>
        </w:rPr>
      </w:pPr>
      <w:r>
        <w:rPr>
          <w:sz w:val="24"/>
          <w:szCs w:val="24"/>
        </w:rPr>
        <w:lastRenderedPageBreak/>
        <w:t xml:space="preserve">The first analysis was to determine which of the 12 computerized tests best approximated the </w:t>
      </w:r>
      <w:ins w:id="158" w:author="Adrian Owen" w:date="2018-07-09T15:40:00Z">
        <w:r w:rsidR="002B4AD1">
          <w:rPr>
            <w:sz w:val="24"/>
            <w:szCs w:val="24"/>
          </w:rPr>
          <w:t xml:space="preserve">results of the </w:t>
        </w:r>
      </w:ins>
      <w:proofErr w:type="spellStart"/>
      <w:r>
        <w:rPr>
          <w:sz w:val="24"/>
          <w:szCs w:val="24"/>
        </w:rPr>
        <w:t>MoCA</w:t>
      </w:r>
      <w:proofErr w:type="spellEnd"/>
      <w:ins w:id="159" w:author="Adrian Owen" w:date="2018-07-09T15:40:00Z">
        <w:r w:rsidR="002B4AD1">
          <w:rPr>
            <w:sz w:val="24"/>
            <w:szCs w:val="24"/>
          </w:rPr>
          <w:t xml:space="preserve"> assessment. </w:t>
        </w:r>
      </w:ins>
      <w:del w:id="160" w:author="Adrian Owen" w:date="2018-07-09T15:40:00Z">
        <w:r w:rsidDel="002B4AD1">
          <w:rPr>
            <w:sz w:val="24"/>
            <w:szCs w:val="24"/>
          </w:rPr>
          <w:delText xml:space="preserve">. </w:delText>
        </w:r>
      </w:del>
      <w:r>
        <w:rPr>
          <w:sz w:val="24"/>
          <w:szCs w:val="24"/>
        </w:rPr>
        <w:t xml:space="preserve">A multiple regression analysis showed that </w:t>
      </w:r>
      <w:proofErr w:type="spellStart"/>
      <w:r>
        <w:rPr>
          <w:sz w:val="24"/>
          <w:szCs w:val="24"/>
        </w:rPr>
        <w:t>MoCA</w:t>
      </w:r>
      <w:proofErr w:type="spellEnd"/>
      <w:r>
        <w:rPr>
          <w:sz w:val="24"/>
          <w:szCs w:val="24"/>
        </w:rPr>
        <w:t xml:space="preserve"> scores </w:t>
      </w:r>
      <w:ins w:id="161" w:author="Adrian Owen" w:date="2018-07-09T15:40:00Z">
        <w:r w:rsidR="002B4AD1">
          <w:rPr>
            <w:sz w:val="24"/>
            <w:szCs w:val="24"/>
          </w:rPr>
          <w:t>were</w:t>
        </w:r>
      </w:ins>
      <w:del w:id="162" w:author="Adrian Owen" w:date="2018-07-09T15:40:00Z">
        <w:r w:rsidDel="002B4AD1">
          <w:rPr>
            <w:sz w:val="24"/>
            <w:szCs w:val="24"/>
          </w:rPr>
          <w:delText>are</w:delText>
        </w:r>
      </w:del>
      <w:r>
        <w:rPr>
          <w:sz w:val="24"/>
          <w:szCs w:val="24"/>
        </w:rPr>
        <w:t xml:space="preserve"> best predicted by two tests: Feature Match and Odd One Out, R</w:t>
      </w:r>
      <w:r w:rsidRPr="007F28D0">
        <w:rPr>
          <w:sz w:val="24"/>
          <w:szCs w:val="24"/>
          <w:vertAlign w:val="superscript"/>
        </w:rPr>
        <w:t>2</w:t>
      </w:r>
      <w:r>
        <w:rPr>
          <w:sz w:val="24"/>
          <w:szCs w:val="24"/>
        </w:rPr>
        <w:t>=0.65. Age was included as a factor, but did not significantly predict any variance over and above the tests</w:t>
      </w:r>
      <w:ins w:id="163" w:author="Adrian Owen" w:date="2018-07-09T15:40:00Z">
        <w:r w:rsidR="002B4AD1">
          <w:rPr>
            <w:sz w:val="24"/>
            <w:szCs w:val="24"/>
          </w:rPr>
          <w:t xml:space="preserve"> themselves</w:t>
        </w:r>
      </w:ins>
      <w:r>
        <w:rPr>
          <w:sz w:val="24"/>
          <w:szCs w:val="24"/>
        </w:rPr>
        <w:t xml:space="preserve">. On its own, age predicted 22% of the variance in </w:t>
      </w:r>
      <w:proofErr w:type="spellStart"/>
      <w:r>
        <w:rPr>
          <w:sz w:val="24"/>
          <w:szCs w:val="24"/>
        </w:rPr>
        <w:t>MoCA</w:t>
      </w:r>
      <w:proofErr w:type="spellEnd"/>
      <w:r>
        <w:rPr>
          <w:sz w:val="24"/>
          <w:szCs w:val="24"/>
        </w:rPr>
        <w:t xml:space="preserve"> scores (R</w:t>
      </w:r>
      <w:r w:rsidRPr="007F28D0">
        <w:rPr>
          <w:sz w:val="24"/>
          <w:szCs w:val="24"/>
          <w:vertAlign w:val="superscript"/>
        </w:rPr>
        <w:t>2</w:t>
      </w:r>
      <w:r>
        <w:rPr>
          <w:sz w:val="24"/>
          <w:szCs w:val="24"/>
        </w:rPr>
        <w:t>=0.</w:t>
      </w:r>
      <w:commentRangeStart w:id="164"/>
      <w:r>
        <w:rPr>
          <w:sz w:val="24"/>
          <w:szCs w:val="24"/>
        </w:rPr>
        <w:t>22</w:t>
      </w:r>
      <w:commentRangeEnd w:id="164"/>
      <w:r w:rsidR="00237868">
        <w:rPr>
          <w:rStyle w:val="CommentReference"/>
        </w:rPr>
        <w:commentReference w:id="164"/>
      </w:r>
      <w:r>
        <w:rPr>
          <w:sz w:val="24"/>
          <w:szCs w:val="24"/>
        </w:rPr>
        <w:t>).</w:t>
      </w:r>
    </w:p>
    <w:p w14:paraId="65E83176" w14:textId="41917C92" w:rsidR="007F28D0" w:rsidRPr="00F03CBB" w:rsidRDefault="007F28D0" w:rsidP="007F28D0">
      <w:pPr>
        <w:ind w:firstLine="567"/>
        <w:rPr>
          <w:sz w:val="24"/>
          <w:szCs w:val="24"/>
          <w:lang w:val="da-DK"/>
        </w:rPr>
      </w:pPr>
      <w:r>
        <w:rPr>
          <w:sz w:val="24"/>
          <w:szCs w:val="24"/>
        </w:rPr>
        <w:t xml:space="preserve">Participant scores </w:t>
      </w:r>
      <w:r w:rsidR="003E5762">
        <w:rPr>
          <w:sz w:val="24"/>
          <w:szCs w:val="24"/>
        </w:rPr>
        <w:t>w</w:t>
      </w:r>
      <w:r w:rsidR="002B54EF">
        <w:rPr>
          <w:sz w:val="24"/>
          <w:szCs w:val="24"/>
        </w:rPr>
        <w:t>ere</w:t>
      </w:r>
      <w:r>
        <w:rPr>
          <w:sz w:val="24"/>
          <w:szCs w:val="24"/>
        </w:rPr>
        <w:t xml:space="preserve"> then</w:t>
      </w:r>
      <w:r w:rsidR="002B54EF">
        <w:rPr>
          <w:sz w:val="24"/>
          <w:szCs w:val="24"/>
        </w:rPr>
        <w:t xml:space="preserve"> split into three categories </w:t>
      </w:r>
      <w:r w:rsidR="003E5762">
        <w:rPr>
          <w:sz w:val="24"/>
          <w:szCs w:val="24"/>
        </w:rPr>
        <w:t xml:space="preserve">based on </w:t>
      </w:r>
      <w:proofErr w:type="spellStart"/>
      <w:r w:rsidR="003E5762">
        <w:rPr>
          <w:sz w:val="24"/>
          <w:szCs w:val="24"/>
        </w:rPr>
        <w:t>MoCA</w:t>
      </w:r>
      <w:proofErr w:type="spellEnd"/>
      <w:r w:rsidR="003E5762">
        <w:rPr>
          <w:sz w:val="24"/>
          <w:szCs w:val="24"/>
        </w:rPr>
        <w:t xml:space="preserve"> scores</w:t>
      </w:r>
      <w:r w:rsidR="008A4F56">
        <w:rPr>
          <w:sz w:val="24"/>
          <w:szCs w:val="24"/>
        </w:rPr>
        <w:t xml:space="preserve"> (</w:t>
      </w:r>
      <w:r w:rsidR="00E852A7">
        <w:rPr>
          <w:sz w:val="24"/>
          <w:szCs w:val="24"/>
        </w:rPr>
        <w:t>See Figure 1</w:t>
      </w:r>
      <w:r w:rsidR="008A4F56">
        <w:rPr>
          <w:sz w:val="24"/>
          <w:szCs w:val="24"/>
        </w:rPr>
        <w:t>)</w:t>
      </w:r>
      <w:r w:rsidR="002B54EF">
        <w:rPr>
          <w:sz w:val="24"/>
          <w:szCs w:val="24"/>
        </w:rPr>
        <w:t xml:space="preserve">: unimpaired (n=25)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≥26</w:t>
      </w:r>
      <w:r w:rsidR="002B54EF">
        <w:rPr>
          <w:sz w:val="24"/>
          <w:szCs w:val="24"/>
        </w:rPr>
        <w:t xml:space="preserve">, borderline cognitive impairment (n=14) </w:t>
      </w:r>
      <w:proofErr w:type="spellStart"/>
      <w:r w:rsidR="002B54EF">
        <w:rPr>
          <w:sz w:val="24"/>
          <w:szCs w:val="24"/>
        </w:rPr>
        <w:t>MoCA</w:t>
      </w:r>
      <w:proofErr w:type="spellEnd"/>
      <w:r w:rsidR="002B54EF">
        <w:rPr>
          <w:sz w:val="24"/>
          <w:szCs w:val="24"/>
        </w:rPr>
        <w:t xml:space="preserve"> score 23-25, and impaired (n=12)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w:t>
      </w:r>
      <w:r w:rsidR="002B54EF">
        <w:rPr>
          <w:sz w:val="24"/>
          <w:szCs w:val="24"/>
        </w:rPr>
        <w:t xml:space="preserve"> 22</w:t>
      </w:r>
      <w:r w:rsidR="005B689D">
        <w:rPr>
          <w:sz w:val="24"/>
          <w:szCs w:val="24"/>
        </w:rPr>
        <w:t xml:space="preserve"> (see Figure 1)</w:t>
      </w:r>
      <w:r w:rsidR="002B54EF">
        <w:rPr>
          <w:sz w:val="24"/>
          <w:szCs w:val="24"/>
        </w:rPr>
        <w:t xml:space="preserve">. The lower threshold of 22 was chosen based on an average of recommended thresholds from </w:t>
      </w:r>
      <w:ins w:id="165" w:author="Adrian Owen" w:date="2018-07-09T15:41:00Z">
        <w:r w:rsidR="002B4AD1">
          <w:rPr>
            <w:sz w:val="24"/>
            <w:szCs w:val="24"/>
          </w:rPr>
          <w:t xml:space="preserve">the </w:t>
        </w:r>
      </w:ins>
      <w:r w:rsidR="002B54EF">
        <w:rPr>
          <w:sz w:val="24"/>
          <w:szCs w:val="24"/>
        </w:rPr>
        <w:t>previous literature</w:t>
      </w:r>
      <w:r w:rsidR="005B689D">
        <w:rPr>
          <w:sz w:val="24"/>
          <w:szCs w:val="24"/>
        </w:rPr>
        <w:t xml:space="preserve"> </w:t>
      </w:r>
      <w:r w:rsidR="002B54EF">
        <w:rPr>
          <w:sz w:val="24"/>
          <w:szCs w:val="24"/>
        </w:rPr>
        <w:fldChar w:fldCharType="begin" w:fldLock="1"/>
      </w:r>
      <w:r w:rsidR="00D96A08">
        <w:rPr>
          <w:sz w:val="24"/>
          <w:szCs w:val="24"/>
        </w:rPr>
        <w:instrText xml:space="preserve">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"id" : "ITEM-2", "itemData" : { "DOI" : "10.1080/13825585.2015.1041449", "ISBN" : "1382-5585", "ISSN" : "1382-5585", "PMID" : "25942388", "abstract" : "The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(\u226412\u00a0Years, 13-15, \u226516\u00a0Years).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 "author" : [ { "dropping-particle" : "", "family" : "Malek-Ahmadi", "given" : "Michael", "non-dropping-particle" : "", "parse-names" : false, "suffix" : "" }, { "dropping-particle" : "", "family" : "Powell", "given" : "Jessica J.", "non-dropping-particle" : "", "parse-names" : false, "suffix" : "" }, { "dropping-particle" : "", "family" : "Belden", "given" : "Christine M.", "non-dropping-particle" : "", "parse-names" : false, "suffix" : "" }, { "dropping-particle" : "", "family" : "O\u2019Connor", "given" : "Kathy", "non-dropping-particle" : "", "parse-names" : false, "suffix" : "" }, { "dropping-particle" : "", "family" : "Evans", "given" : "Linda", "non-dropping-particle" : "", "parse-names" : false, "suffix" : "" }, { "dropping-particle" : "", "family" : "Coon", "given" : "David W.", "non-dropping-particle" : "", "parse-names" : false, "suffix" : "" }, { "dropping-particle" : "", "family" : "Nieri", "given" : "Walter", "non-dropping-particle" : "", "parse-names" : false, "suffix" : "" } ], "container-title" : "Aging, Neuropsychology, and Cognition", "id" : "ITEM-2", "issue" : "6", "issued" : { "date-parts" : [ [ "2015" ] ] }, "page" : "755-761", "publisher" : "Routledge", "title" : "Age- and education-adjusted normative data for the Montreal Cognitive Assessment (MoCA) in older adults age 70\u201399", "type" : "article-journal", "volume" : "22" }, "uris" : [ "http://www.mendeley.com/documents/?uuid=15fe0be0-695a-4d26-88a0-e8dafc6553f7" ] }, { "id" : "ITEM-3", "itemData" : { "DOI" : "10.1159/000323867", "ISBN" : "1420-8008", "ISSN" : "14208008", "PMID" : "21282950", "abstract" : "&lt;i&gt;Aims:&lt;/i&gt;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 "author" : [ { "dropping-particle" : "", "family" : "Damian", "given" : "Anne M.", "non-dropping-particle" : "", "parse-names" : false, "suffix" : "" }, { "dropping-particle" : "", "family" : "Jacobson", "given" : "Sandra A.", "non-dropping-particle" : "", "parse-names" : false, "suffix" : "" }, { "dropping-particle" : "", "family" : "Hentz", "given" : "Joseph G.", "non-dropping-particle" : "", "parse-names" : false, "suffix" : "" }, { "dropping-particle" : "", "family" : "Belden", "given" : "Christine M.", "non-dropping-particle" : "", "parse-names" : false, "suffix" : "" }, { "dropping-particle" : "", "family" : "Shill", "given" : "Holly A.", "non-dropping-particle" </w:instrText>
      </w:r>
      <w:r w:rsidR="00D96A08" w:rsidRPr="00F03CBB">
        <w:rPr>
          <w:sz w:val="24"/>
          <w:szCs w:val="24"/>
          <w:lang w:val="da-DK"/>
        </w:rPr>
        <w:instrText>: "", "parse-names" : false, "suffix" : "" }, { "dropping-particle" : "", "family" : "Sabbagh", "given" : "Marwan N.", "non-dropping-particle" : "", "parse-names" : false, "suffix" : "" }, { "dropping-particle" : "", "family" : "Caviness", "given" : "John N.", "non-dropping-particle" : "", "parse-names" : false, "suffix" : "" }, { "dropping-particle" : "", "family" : "Adler", "given" : "Charles H.", "non-dropping-particle" : "", "parse-names" : false, "suffix" : "" } ], "container-title" : "Dementia and Geriatric Cognitive Disorders", "id" : "ITEM-3", "issue" : "2", "issued" : { "date-parts" : [ [ "2011" ] ] }, "page" : "126-131", "title" : "The montreal cognitive assessment and the mini-mental state examination as screening instruments for cognitive impairment: Item analyses and threshold scores", "type" : "article-journal", "volume" : "31" }, "uris" : [ "http://www.mendeley.com/documents/?uuid=37d2764f-022d-4334-988b-8950b5a810f8" ] } ], "mendeley" : { "formattedCitation" : "(Damian et al., 2011; Gluhm et al., 2013; Malek-Ahmadi et al., 2015)", "manualFormatting" : "(e.g. Damian et al., 2011; Gluhm et al., 2013; Malek-Ahmadi et al., 2015)", "plainTextFormattedCitation" : "(Damian et al., 2011; Gluhm et al., 2013; Malek-Ahmadi et al., 2015)", "previouslyFormattedCitation" : "(Damian et al., 2011; Gluhm et al., 2013; Malek-Ahmadi et al., 2015)" }, "properties" : { "noteIndex" : 0 }, "schema" : "https://github.com/citation-style-language/schema/raw/master/csl-citation.json" }</w:instrText>
      </w:r>
      <w:r w:rsidR="002B54EF">
        <w:rPr>
          <w:sz w:val="24"/>
          <w:szCs w:val="24"/>
        </w:rPr>
        <w:fldChar w:fldCharType="separate"/>
      </w:r>
      <w:r w:rsidR="002B54EF" w:rsidRPr="00F03CBB">
        <w:rPr>
          <w:noProof/>
          <w:sz w:val="24"/>
          <w:szCs w:val="24"/>
          <w:lang w:val="da-DK"/>
        </w:rPr>
        <w:t>(e.g. Damian et al., 2011; Gluhm et al., 2013; Malek-Ahmadi et al., 2015)</w:t>
      </w:r>
      <w:r w:rsidR="002B54EF">
        <w:rPr>
          <w:sz w:val="24"/>
          <w:szCs w:val="24"/>
        </w:rPr>
        <w:fldChar w:fldCharType="end"/>
      </w:r>
      <w:r w:rsidR="002B54EF" w:rsidRPr="00F03CBB">
        <w:rPr>
          <w:sz w:val="24"/>
          <w:szCs w:val="24"/>
          <w:lang w:val="da-DK"/>
        </w:rPr>
        <w:t xml:space="preserve">. </w:t>
      </w:r>
    </w:p>
    <w:p w14:paraId="45B5DFB5" w14:textId="055F80BA" w:rsidR="00526573" w:rsidRDefault="00526573" w:rsidP="007F28D0">
      <w:pPr>
        <w:ind w:firstLine="567"/>
        <w:rPr>
          <w:sz w:val="24"/>
          <w:szCs w:val="24"/>
        </w:rPr>
      </w:pPr>
      <w:r>
        <w:rPr>
          <w:sz w:val="24"/>
          <w:szCs w:val="24"/>
        </w:rPr>
        <w:t xml:space="preserve">*** FIGURE ONE </w:t>
      </w:r>
      <w:commentRangeStart w:id="166"/>
      <w:ins w:id="167" w:author="Adrian Owen" w:date="2018-07-09T15:41:00Z">
        <w:r w:rsidR="002B4AD1">
          <w:rPr>
            <w:sz w:val="24"/>
            <w:szCs w:val="24"/>
          </w:rPr>
          <w:t xml:space="preserve">ABOUT </w:t>
        </w:r>
      </w:ins>
      <w:r>
        <w:rPr>
          <w:sz w:val="24"/>
          <w:szCs w:val="24"/>
        </w:rPr>
        <w:t>HERE</w:t>
      </w:r>
      <w:ins w:id="168" w:author="Adrian Owen" w:date="2018-07-09T15:41:00Z">
        <w:r w:rsidR="002B4AD1">
          <w:rPr>
            <w:sz w:val="24"/>
            <w:szCs w:val="24"/>
          </w:rPr>
          <w:t xml:space="preserve"> PLEASE</w:t>
        </w:r>
      </w:ins>
      <w:commentRangeEnd w:id="166"/>
      <w:ins w:id="169" w:author="Adrian Owen" w:date="2018-07-09T15:42:00Z">
        <w:r w:rsidR="002B4AD1">
          <w:rPr>
            <w:rStyle w:val="CommentReference"/>
          </w:rPr>
          <w:commentReference w:id="166"/>
        </w:r>
      </w:ins>
      <w:r>
        <w:rPr>
          <w:sz w:val="24"/>
          <w:szCs w:val="24"/>
        </w:rPr>
        <w:t>***</w:t>
      </w:r>
    </w:p>
    <w:p w14:paraId="347D4D0E" w14:textId="35DA972A" w:rsidR="005761F9" w:rsidRDefault="003E5762" w:rsidP="00671D30">
      <w:pPr>
        <w:ind w:firstLine="567"/>
        <w:rPr>
          <w:sz w:val="24"/>
          <w:szCs w:val="24"/>
        </w:rPr>
      </w:pPr>
      <w:r>
        <w:rPr>
          <w:sz w:val="24"/>
          <w:szCs w:val="24"/>
        </w:rPr>
        <w:t>To replicate the analysis performed by</w:t>
      </w:r>
      <w:r w:rsidR="00D96A08">
        <w:rPr>
          <w:sz w:val="24"/>
          <w:szCs w:val="24"/>
        </w:rPr>
        <w:t xml:space="preserve"> </w:t>
      </w:r>
      <w:r w:rsidR="00D96A08">
        <w:rPr>
          <w:sz w:val="24"/>
          <w:szCs w:val="24"/>
        </w:rPr>
        <w:fldChar w:fldCharType="begin" w:fldLock="1"/>
      </w:r>
      <w:r w:rsidR="00EC6978">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et al., 2017)", "manualFormatting" : "Brenkel et al. (2017)", "plainTextFormattedCitation" : "(Brenkel et al., 2017)", "previouslyFormattedCitation" : "(Brenkel et al., 2017)" }, "properties" : { "noteIndex" : 0 }, "schema" : "https://github.com/citation-style-language/schema/raw/master/csl-citation.json" }</w:instrText>
      </w:r>
      <w:r w:rsidR="00D96A08">
        <w:rPr>
          <w:sz w:val="24"/>
          <w:szCs w:val="24"/>
        </w:rPr>
        <w:fldChar w:fldCharType="separate"/>
      </w:r>
      <w:r w:rsidR="00D96A08">
        <w:rPr>
          <w:noProof/>
          <w:sz w:val="24"/>
          <w:szCs w:val="24"/>
        </w:rPr>
        <w:t>Brenkel et al. (</w:t>
      </w:r>
      <w:r w:rsidR="00D96A08" w:rsidRPr="00D96A08">
        <w:rPr>
          <w:noProof/>
          <w:sz w:val="24"/>
          <w:szCs w:val="24"/>
        </w:rPr>
        <w:t>2017)</w:t>
      </w:r>
      <w:r w:rsidR="00D96A08">
        <w:rPr>
          <w:sz w:val="24"/>
          <w:szCs w:val="24"/>
        </w:rPr>
        <w:fldChar w:fldCharType="end"/>
      </w:r>
      <w:r>
        <w:rPr>
          <w:sz w:val="24"/>
          <w:szCs w:val="24"/>
        </w:rPr>
        <w:t xml:space="preserve"> </w:t>
      </w:r>
      <w:del w:id="170" w:author="Adrian Owen" w:date="2018-07-09T15:42:00Z">
        <w:r w:rsidDel="002B4AD1">
          <w:rPr>
            <w:sz w:val="24"/>
            <w:szCs w:val="24"/>
          </w:rPr>
          <w:delText xml:space="preserve">we further categorized </w:delText>
        </w:r>
      </w:del>
      <w:r>
        <w:rPr>
          <w:sz w:val="24"/>
          <w:szCs w:val="24"/>
        </w:rPr>
        <w:t xml:space="preserve">each participant in the </w:t>
      </w:r>
      <w:r w:rsidR="00A201BD">
        <w:rPr>
          <w:sz w:val="24"/>
          <w:szCs w:val="24"/>
        </w:rPr>
        <w:t>borderline</w:t>
      </w:r>
      <w:r w:rsidR="008A4F56">
        <w:rPr>
          <w:sz w:val="24"/>
          <w:szCs w:val="24"/>
        </w:rPr>
        <w:t xml:space="preserve"> group</w:t>
      </w:r>
      <w:r w:rsidR="00A201BD">
        <w:rPr>
          <w:sz w:val="24"/>
          <w:szCs w:val="24"/>
        </w:rPr>
        <w:t xml:space="preserve"> </w:t>
      </w:r>
      <w:ins w:id="171" w:author="Adrian Owen" w:date="2018-07-09T15:42:00Z">
        <w:r w:rsidR="002B4AD1">
          <w:rPr>
            <w:sz w:val="24"/>
            <w:szCs w:val="24"/>
          </w:rPr>
          <w:t xml:space="preserve">was reallocated </w:t>
        </w:r>
      </w:ins>
      <w:r w:rsidR="005C1966">
        <w:rPr>
          <w:sz w:val="24"/>
          <w:szCs w:val="24"/>
        </w:rPr>
        <w:t xml:space="preserve">to either the impaired or unimpaired groups based on their </w:t>
      </w:r>
      <w:del w:id="172" w:author="Adrian Owen" w:date="2018-07-09T15:42:00Z">
        <w:r w:rsidR="005C1966" w:rsidDel="002B4AD1">
          <w:rPr>
            <w:sz w:val="24"/>
            <w:szCs w:val="24"/>
          </w:rPr>
          <w:delText xml:space="preserve">computerized </w:delText>
        </w:r>
      </w:del>
      <w:ins w:id="173" w:author="Adrian Owen" w:date="2018-07-09T15:42:00Z">
        <w:r w:rsidR="002B4AD1">
          <w:rPr>
            <w:sz w:val="24"/>
            <w:szCs w:val="24"/>
          </w:rPr>
          <w:t>online</w:t>
        </w:r>
        <w:r w:rsidR="002B4AD1">
          <w:rPr>
            <w:sz w:val="24"/>
            <w:szCs w:val="24"/>
          </w:rPr>
          <w:t xml:space="preserve"> </w:t>
        </w:r>
      </w:ins>
      <w:r w:rsidR="005C1966">
        <w:rPr>
          <w:sz w:val="24"/>
          <w:szCs w:val="24"/>
        </w:rPr>
        <w:t>test scores</w:t>
      </w:r>
      <w:ins w:id="174" w:author="Adrian Owen" w:date="2018-07-09T15:43:00Z">
        <w:r w:rsidR="002B4AD1">
          <w:rPr>
            <w:sz w:val="24"/>
            <w:szCs w:val="24"/>
          </w:rPr>
          <w:t xml:space="preserve"> using the following procedure: </w:t>
        </w:r>
      </w:ins>
      <w:del w:id="175" w:author="Adrian Owen" w:date="2018-07-09T15:43:00Z">
        <w:r w:rsidDel="002B4AD1">
          <w:rPr>
            <w:sz w:val="24"/>
            <w:szCs w:val="24"/>
          </w:rPr>
          <w:delText xml:space="preserve">. </w:delText>
        </w:r>
      </w:del>
      <w:r>
        <w:rPr>
          <w:sz w:val="24"/>
          <w:szCs w:val="24"/>
        </w:rPr>
        <w:t xml:space="preserve">If the score of a participant in the </w:t>
      </w:r>
      <w:r w:rsidR="00AB7B13">
        <w:rPr>
          <w:sz w:val="24"/>
          <w:szCs w:val="24"/>
        </w:rPr>
        <w:t>borderline</w:t>
      </w:r>
      <w:r w:rsidR="005C1966">
        <w:rPr>
          <w:sz w:val="24"/>
          <w:szCs w:val="24"/>
        </w:rPr>
        <w:t xml:space="preserve"> group on one of the 12 </w:t>
      </w:r>
      <w:r>
        <w:rPr>
          <w:sz w:val="24"/>
          <w:szCs w:val="24"/>
        </w:rPr>
        <w:t>task</w:t>
      </w:r>
      <w:r w:rsidR="005C1966">
        <w:rPr>
          <w:sz w:val="24"/>
          <w:szCs w:val="24"/>
        </w:rPr>
        <w:t>s</w:t>
      </w:r>
      <w:r>
        <w:rPr>
          <w:sz w:val="24"/>
          <w:szCs w:val="24"/>
        </w:rPr>
        <w:t xml:space="preserve"> was less than or equal to the average score of the impaired group (on that task) they were categorized as impaired. If their score on a particular task was greater than or equal to the average score of the unimpaired group (on that task) they were </w:t>
      </w:r>
      <w:r w:rsidR="009432BB">
        <w:rPr>
          <w:sz w:val="24"/>
          <w:szCs w:val="24"/>
        </w:rPr>
        <w:t>classified</w:t>
      </w:r>
      <w:r>
        <w:rPr>
          <w:sz w:val="24"/>
          <w:szCs w:val="24"/>
        </w:rPr>
        <w:t xml:space="preserve"> as unimpaired. </w:t>
      </w:r>
      <w:r w:rsidR="005761F9">
        <w:rPr>
          <w:sz w:val="24"/>
          <w:szCs w:val="24"/>
        </w:rPr>
        <w:t>This</w:t>
      </w:r>
      <w:r w:rsidR="005C1966">
        <w:rPr>
          <w:sz w:val="24"/>
          <w:szCs w:val="24"/>
        </w:rPr>
        <w:t xml:space="preserve"> procedure was conducted for each of the </w:t>
      </w:r>
      <w:del w:id="176" w:author="Adrian Owen" w:date="2018-07-09T15:43:00Z">
        <w:r w:rsidR="005C1966" w:rsidDel="002B4AD1">
          <w:rPr>
            <w:sz w:val="24"/>
            <w:szCs w:val="24"/>
          </w:rPr>
          <w:delText xml:space="preserve">computerized </w:delText>
        </w:r>
      </w:del>
      <w:ins w:id="177" w:author="Adrian Owen" w:date="2018-07-09T15:43:00Z">
        <w:r w:rsidR="002B4AD1">
          <w:rPr>
            <w:sz w:val="24"/>
            <w:szCs w:val="24"/>
          </w:rPr>
          <w:t>online</w:t>
        </w:r>
        <w:r w:rsidR="002B4AD1">
          <w:rPr>
            <w:sz w:val="24"/>
            <w:szCs w:val="24"/>
          </w:rPr>
          <w:t xml:space="preserve"> </w:t>
        </w:r>
      </w:ins>
      <w:r w:rsidR="005C1966">
        <w:rPr>
          <w:sz w:val="24"/>
          <w:szCs w:val="24"/>
        </w:rPr>
        <w:t xml:space="preserve">tasks </w:t>
      </w:r>
      <w:r w:rsidR="00D96A08">
        <w:rPr>
          <w:sz w:val="24"/>
          <w:szCs w:val="24"/>
        </w:rPr>
        <w:t>individually</w:t>
      </w:r>
      <w:r w:rsidR="005761F9">
        <w:rPr>
          <w:sz w:val="24"/>
          <w:szCs w:val="24"/>
        </w:rPr>
        <w:t xml:space="preserve"> as well as </w:t>
      </w:r>
      <w:r w:rsidR="005C1966">
        <w:rPr>
          <w:sz w:val="24"/>
          <w:szCs w:val="24"/>
        </w:rPr>
        <w:t>all possible combinations of tasks.</w:t>
      </w:r>
      <w:r w:rsidR="005761F9">
        <w:rPr>
          <w:sz w:val="24"/>
          <w:szCs w:val="24"/>
        </w:rPr>
        <w:t xml:space="preserve"> When multiple of tasks were used, </w:t>
      </w:r>
      <w:r w:rsidR="0089629B">
        <w:rPr>
          <w:sz w:val="24"/>
          <w:szCs w:val="24"/>
        </w:rPr>
        <w:t xml:space="preserve">the borderline participants were only categorized if the direction of categorization was consistent across </w:t>
      </w:r>
      <w:r w:rsidR="00D96A08">
        <w:rPr>
          <w:sz w:val="24"/>
          <w:szCs w:val="24"/>
        </w:rPr>
        <w:t>all</w:t>
      </w:r>
      <w:r w:rsidR="0089629B">
        <w:rPr>
          <w:sz w:val="24"/>
          <w:szCs w:val="24"/>
        </w:rPr>
        <w:t xml:space="preserve"> tests in </w:t>
      </w:r>
      <w:r w:rsidR="00D96A08">
        <w:rPr>
          <w:sz w:val="24"/>
          <w:szCs w:val="24"/>
        </w:rPr>
        <w:t>the combination</w:t>
      </w:r>
      <w:r w:rsidR="00A201BD">
        <w:rPr>
          <w:sz w:val="24"/>
          <w:szCs w:val="24"/>
        </w:rPr>
        <w:t xml:space="preserve">. The </w:t>
      </w:r>
      <w:del w:id="178" w:author="Adrian Owen" w:date="2018-07-09T15:43:00Z">
        <w:r w:rsidR="00A201BD" w:rsidDel="002B4AD1">
          <w:rPr>
            <w:sz w:val="24"/>
            <w:szCs w:val="24"/>
          </w:rPr>
          <w:delText xml:space="preserve">categorization </w:delText>
        </w:r>
      </w:del>
      <w:r w:rsidR="00A201BD">
        <w:rPr>
          <w:sz w:val="24"/>
          <w:szCs w:val="24"/>
        </w:rPr>
        <w:t>a</w:t>
      </w:r>
      <w:r w:rsidR="005761F9">
        <w:rPr>
          <w:sz w:val="24"/>
          <w:szCs w:val="24"/>
        </w:rPr>
        <w:t xml:space="preserve">nalysis showed that the addition of one test (Spatial Planning) increased categorization of participants </w:t>
      </w:r>
      <w:r w:rsidR="00A201BD">
        <w:rPr>
          <w:sz w:val="24"/>
          <w:szCs w:val="24"/>
        </w:rPr>
        <w:t>the most</w:t>
      </w:r>
      <w:ins w:id="179" w:author="Adrian Owen" w:date="2018-07-09T15:45:00Z">
        <w:r w:rsidR="00671D30">
          <w:rPr>
            <w:sz w:val="24"/>
            <w:szCs w:val="24"/>
          </w:rPr>
          <w:t xml:space="preserve"> (94%), </w:t>
        </w:r>
      </w:ins>
      <w:del w:id="180" w:author="Adrian Owen" w:date="2018-07-09T15:45:00Z">
        <w:r w:rsidR="00A201BD" w:rsidDel="00671D30">
          <w:rPr>
            <w:sz w:val="24"/>
            <w:szCs w:val="24"/>
          </w:rPr>
          <w:delText xml:space="preserve">. With the addition of the Spatial Planning scores, 94% of participants were categorized </w:delText>
        </w:r>
      </w:del>
      <w:r w:rsidR="00A201BD">
        <w:rPr>
          <w:sz w:val="24"/>
          <w:szCs w:val="24"/>
        </w:rPr>
        <w:t xml:space="preserve">leaving only 3 in the borderline group. This single test categorized participants better than </w:t>
      </w:r>
      <w:ins w:id="181" w:author="Adrian Owen" w:date="2018-07-09T15:45:00Z">
        <w:r w:rsidR="00671D30">
          <w:rPr>
            <w:sz w:val="24"/>
            <w:szCs w:val="24"/>
          </w:rPr>
          <w:t xml:space="preserve">other single test or </w:t>
        </w:r>
      </w:ins>
      <w:r w:rsidR="00A201BD">
        <w:rPr>
          <w:sz w:val="24"/>
          <w:szCs w:val="24"/>
        </w:rPr>
        <w:t xml:space="preserve">any combination of tests. </w:t>
      </w:r>
    </w:p>
    <w:p w14:paraId="687A446D" w14:textId="18D2D0F5" w:rsidR="005B689D" w:rsidRDefault="005761F9" w:rsidP="005B689D">
      <w:pPr>
        <w:ind w:firstLine="567"/>
        <w:rPr>
          <w:sz w:val="24"/>
          <w:szCs w:val="24"/>
        </w:rPr>
      </w:pPr>
      <w:r>
        <w:rPr>
          <w:sz w:val="24"/>
          <w:szCs w:val="24"/>
        </w:rPr>
        <w:t xml:space="preserve">Participants’ scores on each of </w:t>
      </w:r>
      <w:r w:rsidR="00A201BD">
        <w:rPr>
          <w:sz w:val="24"/>
          <w:szCs w:val="24"/>
        </w:rPr>
        <w:t>the three tests identified in our</w:t>
      </w:r>
      <w:ins w:id="182" w:author="Adrian Owen" w:date="2018-07-09T15:45:00Z">
        <w:r w:rsidR="00671D30">
          <w:rPr>
            <w:sz w:val="24"/>
            <w:szCs w:val="24"/>
          </w:rPr>
          <w:t xml:space="preserve"> two</w:t>
        </w:r>
      </w:ins>
      <w:r w:rsidR="00A201BD">
        <w:rPr>
          <w:sz w:val="24"/>
          <w:szCs w:val="24"/>
        </w:rPr>
        <w:t xml:space="preserve"> analys</w:t>
      </w:r>
      <w:ins w:id="183" w:author="Adrian Owen" w:date="2018-07-09T15:46:00Z">
        <w:r w:rsidR="00671D30">
          <w:rPr>
            <w:sz w:val="24"/>
            <w:szCs w:val="24"/>
          </w:rPr>
          <w:t>e</w:t>
        </w:r>
      </w:ins>
      <w:del w:id="184" w:author="Adrian Owen" w:date="2018-07-09T15:45:00Z">
        <w:r w:rsidR="00A201BD" w:rsidDel="00671D30">
          <w:rPr>
            <w:sz w:val="24"/>
            <w:szCs w:val="24"/>
          </w:rPr>
          <w:delText>i</w:delText>
        </w:r>
      </w:del>
      <w:r w:rsidR="00A201BD">
        <w:rPr>
          <w:sz w:val="24"/>
          <w:szCs w:val="24"/>
        </w:rPr>
        <w:t>s (Feature Match, Odd One Out, and Spatial Planning)</w:t>
      </w:r>
      <w:r>
        <w:rPr>
          <w:sz w:val="24"/>
          <w:szCs w:val="24"/>
        </w:rPr>
        <w:t xml:space="preserve"> were converted to z-scores and an average was calculated to create a composite. This composite score was strongly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=0.74</w:t>
      </w:r>
      <w:r w:rsidR="00A201BD">
        <w:rPr>
          <w:sz w:val="24"/>
          <w:szCs w:val="24"/>
        </w:rPr>
        <w:t xml:space="preserve"> (</w:t>
      </w:r>
      <w:r w:rsidR="00A201BD" w:rsidRPr="00A201BD">
        <w:rPr>
          <w:i/>
          <w:sz w:val="24"/>
          <w:szCs w:val="24"/>
        </w:rPr>
        <w:t>p</w:t>
      </w:r>
      <w:r w:rsidR="00A201BD">
        <w:rPr>
          <w:sz w:val="24"/>
          <w:szCs w:val="24"/>
        </w:rPr>
        <w:t>&lt;0.001)</w:t>
      </w:r>
      <w:r>
        <w:rPr>
          <w:sz w:val="24"/>
          <w:szCs w:val="24"/>
        </w:rPr>
        <w:t xml:space="preserve">. </w:t>
      </w:r>
      <w:commentRangeStart w:id="185"/>
      <w:r>
        <w:rPr>
          <w:sz w:val="24"/>
          <w:szCs w:val="24"/>
        </w:rPr>
        <w:t xml:space="preserve">In comparison, the composite score was less correlated with </w:t>
      </w:r>
      <w:r w:rsidR="003E4809">
        <w:rPr>
          <w:sz w:val="24"/>
          <w:szCs w:val="24"/>
        </w:rPr>
        <w:t>Mini-Mental State Examination (MMSE)</w:t>
      </w:r>
      <w:r>
        <w:rPr>
          <w:sz w:val="24"/>
          <w:szCs w:val="24"/>
        </w:rPr>
        <w:t xml:space="preserve"> scores (</w:t>
      </w:r>
      <w:r w:rsidRPr="00A201BD">
        <w:rPr>
          <w:i/>
          <w:sz w:val="24"/>
          <w:szCs w:val="24"/>
        </w:rPr>
        <w:t>r</w:t>
      </w:r>
      <w:r>
        <w:rPr>
          <w:sz w:val="24"/>
          <w:szCs w:val="24"/>
        </w:rPr>
        <w:t>=0.55</w:t>
      </w:r>
      <w:r w:rsidR="00A201BD">
        <w:rPr>
          <w:sz w:val="24"/>
          <w:szCs w:val="24"/>
        </w:rPr>
        <w:t xml:space="preserve">, </w:t>
      </w:r>
      <w:r w:rsidR="00A201BD" w:rsidRPr="00A201BD">
        <w:rPr>
          <w:i/>
          <w:sz w:val="24"/>
          <w:szCs w:val="24"/>
        </w:rPr>
        <w:t>p</w:t>
      </w:r>
      <w:r w:rsidR="00A201BD">
        <w:rPr>
          <w:sz w:val="24"/>
          <w:szCs w:val="24"/>
        </w:rPr>
        <w:t>&lt;0.001; see Figure 1</w:t>
      </w:r>
      <w:r>
        <w:rPr>
          <w:sz w:val="24"/>
          <w:szCs w:val="24"/>
        </w:rPr>
        <w:t xml:space="preserve">). </w:t>
      </w:r>
      <w:commentRangeEnd w:id="185"/>
      <w:r w:rsidR="00E2392B">
        <w:rPr>
          <w:rStyle w:val="CommentReference"/>
        </w:rPr>
        <w:commentReference w:id="185"/>
      </w:r>
    </w:p>
    <w:p w14:paraId="2EEFAFB8" w14:textId="5B478917" w:rsidR="005F0CCD" w:rsidRPr="002A535D" w:rsidRDefault="000407A9" w:rsidP="005F0CCD">
      <w:pPr>
        <w:rPr>
          <w:b/>
          <w:sz w:val="24"/>
          <w:szCs w:val="24"/>
        </w:rPr>
      </w:pPr>
      <w:r w:rsidRPr="002A535D">
        <w:rPr>
          <w:b/>
          <w:sz w:val="24"/>
          <w:szCs w:val="24"/>
        </w:rPr>
        <w:t>DISCUSSION</w:t>
      </w:r>
    </w:p>
    <w:p w14:paraId="6D168735" w14:textId="162A7410" w:rsidR="00755E68" w:rsidRDefault="00AB7B13" w:rsidP="00E2392B">
      <w:pPr>
        <w:tabs>
          <w:tab w:val="left" w:pos="709"/>
        </w:tabs>
        <w:ind w:firstLine="567"/>
        <w:rPr>
          <w:sz w:val="24"/>
          <w:szCs w:val="24"/>
        </w:rPr>
      </w:pPr>
      <w:r>
        <w:rPr>
          <w:sz w:val="24"/>
          <w:szCs w:val="24"/>
        </w:rPr>
        <w:t>We</w:t>
      </w:r>
      <w:r w:rsidR="00633585">
        <w:rPr>
          <w:sz w:val="24"/>
          <w:szCs w:val="24"/>
        </w:rPr>
        <w:t xml:space="preserve"> investigated how a</w:t>
      </w:r>
      <w:ins w:id="186" w:author="Adrian Owen" w:date="2018-07-09T15:51:00Z">
        <w:r w:rsidR="00E2392B">
          <w:rPr>
            <w:sz w:val="24"/>
            <w:szCs w:val="24"/>
          </w:rPr>
          <w:t xml:space="preserve">n online cognitive </w:t>
        </w:r>
      </w:ins>
      <w:del w:id="187" w:author="Adrian Owen" w:date="2018-07-09T15:51:00Z">
        <w:r w:rsidR="00633585" w:rsidDel="00E2392B">
          <w:rPr>
            <w:sz w:val="24"/>
            <w:szCs w:val="24"/>
          </w:rPr>
          <w:delText xml:space="preserve"> computerized </w:delText>
        </w:r>
      </w:del>
      <w:r w:rsidR="00633585">
        <w:rPr>
          <w:sz w:val="24"/>
          <w:szCs w:val="24"/>
        </w:rPr>
        <w:t xml:space="preserve">test battery could be used to further identify </w:t>
      </w:r>
      <w:del w:id="188" w:author="Adrian Owen" w:date="2018-07-09T15:51:00Z">
        <w:r w:rsidDel="00E2392B">
          <w:rPr>
            <w:sz w:val="24"/>
            <w:szCs w:val="24"/>
          </w:rPr>
          <w:delText xml:space="preserve">an </w:delText>
        </w:r>
        <w:r w:rsidR="00633585" w:rsidDel="00E2392B">
          <w:rPr>
            <w:sz w:val="24"/>
            <w:szCs w:val="24"/>
          </w:rPr>
          <w:delText xml:space="preserve">individual’s </w:delText>
        </w:r>
      </w:del>
      <w:r w:rsidR="00633585">
        <w:rPr>
          <w:sz w:val="24"/>
          <w:szCs w:val="24"/>
        </w:rPr>
        <w:t xml:space="preserve">cognitive </w:t>
      </w:r>
      <w:r w:rsidR="005B3F20">
        <w:rPr>
          <w:sz w:val="24"/>
          <w:szCs w:val="24"/>
        </w:rPr>
        <w:t xml:space="preserve">impairment </w:t>
      </w:r>
      <w:del w:id="189" w:author="Adrian Owen" w:date="2018-07-09T15:51:00Z">
        <w:r w:rsidR="005B3F20" w:rsidDel="00E2392B">
          <w:rPr>
            <w:sz w:val="24"/>
            <w:szCs w:val="24"/>
          </w:rPr>
          <w:delText>beyond the scope of</w:delText>
        </w:r>
      </w:del>
      <w:ins w:id="190" w:author="Adrian Owen" w:date="2018-07-09T15:51:00Z">
        <w:r w:rsidR="00E2392B">
          <w:rPr>
            <w:sz w:val="24"/>
            <w:szCs w:val="24"/>
          </w:rPr>
          <w:t>when</w:t>
        </w:r>
      </w:ins>
      <w:r w:rsidR="005B3F20">
        <w:rPr>
          <w:sz w:val="24"/>
          <w:szCs w:val="24"/>
        </w:rPr>
        <w:t xml:space="preserve"> the</w:t>
      </w:r>
      <w:r w:rsidR="00633585">
        <w:rPr>
          <w:sz w:val="24"/>
          <w:szCs w:val="24"/>
        </w:rPr>
        <w:t xml:space="preserve"> </w:t>
      </w:r>
      <w:proofErr w:type="spellStart"/>
      <w:r w:rsidR="005B3F20">
        <w:rPr>
          <w:sz w:val="24"/>
          <w:szCs w:val="24"/>
        </w:rPr>
        <w:t>MoCA</w:t>
      </w:r>
      <w:proofErr w:type="spellEnd"/>
      <w:ins w:id="191" w:author="Adrian Owen" w:date="2018-07-09T15:51:00Z">
        <w:r w:rsidR="00E2392B">
          <w:rPr>
            <w:sz w:val="24"/>
            <w:szCs w:val="24"/>
          </w:rPr>
          <w:t xml:space="preserve"> returned scores that were neither clearly impaired or unimpaired.</w:t>
        </w:r>
      </w:ins>
      <w:del w:id="192" w:author="Adrian Owen" w:date="2018-07-09T15:51:00Z">
        <w:r w:rsidR="00633585" w:rsidDel="00E2392B">
          <w:rPr>
            <w:sz w:val="24"/>
            <w:szCs w:val="24"/>
          </w:rPr>
          <w:delText>.</w:delText>
        </w:r>
      </w:del>
      <w:r w:rsidR="00633585">
        <w:rPr>
          <w:sz w:val="24"/>
          <w:szCs w:val="24"/>
        </w:rPr>
        <w:t xml:space="preserve"> </w:t>
      </w:r>
      <w:r w:rsidR="00A955D4">
        <w:rPr>
          <w:sz w:val="24"/>
          <w:szCs w:val="24"/>
        </w:rPr>
        <w:t xml:space="preserve">Using a step-wise multiple regression we determined </w:t>
      </w:r>
      <w:r w:rsidR="005B3F20">
        <w:rPr>
          <w:sz w:val="24"/>
          <w:szCs w:val="24"/>
        </w:rPr>
        <w:t xml:space="preserve">that </w:t>
      </w:r>
      <w:r w:rsidR="00755E68">
        <w:rPr>
          <w:sz w:val="24"/>
          <w:szCs w:val="24"/>
        </w:rPr>
        <w:t xml:space="preserve">the Feature Match and the Odd One Out tasks best predicted </w:t>
      </w:r>
      <w:proofErr w:type="spellStart"/>
      <w:r w:rsidR="00755E68">
        <w:rPr>
          <w:sz w:val="24"/>
          <w:szCs w:val="24"/>
        </w:rPr>
        <w:t>MoCA</w:t>
      </w:r>
      <w:proofErr w:type="spellEnd"/>
      <w:r w:rsidR="00755E68">
        <w:rPr>
          <w:sz w:val="24"/>
          <w:szCs w:val="24"/>
        </w:rPr>
        <w:t xml:space="preserve"> scores. The categorization analysis showed that </w:t>
      </w:r>
      <w:r w:rsidR="005B3F20">
        <w:rPr>
          <w:sz w:val="24"/>
          <w:szCs w:val="24"/>
        </w:rPr>
        <w:t>using one additional computerized test in conjunction with the</w:t>
      </w:r>
      <w:r w:rsidR="00A955D4">
        <w:rPr>
          <w:sz w:val="24"/>
          <w:szCs w:val="24"/>
        </w:rPr>
        <w:t xml:space="preserve"> </w:t>
      </w:r>
      <w:proofErr w:type="spellStart"/>
      <w:r>
        <w:rPr>
          <w:sz w:val="24"/>
          <w:szCs w:val="24"/>
        </w:rPr>
        <w:t>MoCA</w:t>
      </w:r>
      <w:proofErr w:type="spellEnd"/>
      <w:r w:rsidR="005B3F20">
        <w:rPr>
          <w:sz w:val="24"/>
          <w:szCs w:val="24"/>
        </w:rPr>
        <w:t xml:space="preserve"> resulted in classification of 94</w:t>
      </w:r>
      <w:r>
        <w:rPr>
          <w:sz w:val="24"/>
          <w:szCs w:val="24"/>
        </w:rPr>
        <w:t>%</w:t>
      </w:r>
      <w:r w:rsidR="001F156D">
        <w:rPr>
          <w:sz w:val="24"/>
          <w:szCs w:val="24"/>
        </w:rPr>
        <w:t xml:space="preserve"> of participants as impaired or unimpaired (compared to the </w:t>
      </w:r>
      <w:proofErr w:type="spellStart"/>
      <w:r w:rsidR="001F156D">
        <w:rPr>
          <w:sz w:val="24"/>
          <w:szCs w:val="24"/>
        </w:rPr>
        <w:t>MoCA</w:t>
      </w:r>
      <w:proofErr w:type="spellEnd"/>
      <w:r>
        <w:rPr>
          <w:sz w:val="24"/>
          <w:szCs w:val="24"/>
        </w:rPr>
        <w:t xml:space="preserve"> alone</w:t>
      </w:r>
      <w:r w:rsidR="001F156D">
        <w:rPr>
          <w:sz w:val="24"/>
          <w:szCs w:val="24"/>
        </w:rPr>
        <w:t xml:space="preserve"> </w:t>
      </w:r>
      <w:r w:rsidR="00755E68">
        <w:rPr>
          <w:sz w:val="24"/>
          <w:szCs w:val="24"/>
        </w:rPr>
        <w:t xml:space="preserve">– </w:t>
      </w:r>
      <w:r w:rsidR="005B3F20">
        <w:rPr>
          <w:sz w:val="24"/>
          <w:szCs w:val="24"/>
        </w:rPr>
        <w:t>73</w:t>
      </w:r>
      <w:r w:rsidR="00A955D4">
        <w:rPr>
          <w:sz w:val="24"/>
          <w:szCs w:val="24"/>
        </w:rPr>
        <w:t xml:space="preserve">%). </w:t>
      </w:r>
      <w:r w:rsidR="00C075A5">
        <w:rPr>
          <w:sz w:val="24"/>
          <w:szCs w:val="24"/>
        </w:rPr>
        <w:t>The addition of the</w:t>
      </w:r>
      <w:r w:rsidR="00874B6B">
        <w:rPr>
          <w:sz w:val="24"/>
          <w:szCs w:val="24"/>
        </w:rPr>
        <w:t xml:space="preserve"> Spatial Planning task provided </w:t>
      </w:r>
      <w:r w:rsidR="00C075A5">
        <w:rPr>
          <w:sz w:val="24"/>
          <w:szCs w:val="24"/>
        </w:rPr>
        <w:t>more information about the participants’ complex exec</w:t>
      </w:r>
      <w:r w:rsidR="00874B6B">
        <w:rPr>
          <w:sz w:val="24"/>
          <w:szCs w:val="24"/>
        </w:rPr>
        <w:t>utive function skills and allowed</w:t>
      </w:r>
      <w:r w:rsidR="00C075A5">
        <w:rPr>
          <w:sz w:val="24"/>
          <w:szCs w:val="24"/>
        </w:rPr>
        <w:t xml:space="preserve"> for a more fine-grained categorization.</w:t>
      </w:r>
      <w:r w:rsidR="002B1A6E">
        <w:rPr>
          <w:sz w:val="24"/>
          <w:szCs w:val="24"/>
        </w:rPr>
        <w:t xml:space="preserve"> </w:t>
      </w:r>
      <w:r w:rsidR="00755E68">
        <w:rPr>
          <w:sz w:val="24"/>
          <w:szCs w:val="24"/>
        </w:rPr>
        <w:t xml:space="preserve">The </w:t>
      </w:r>
      <w:r w:rsidR="00755E68">
        <w:rPr>
          <w:sz w:val="24"/>
          <w:szCs w:val="24"/>
        </w:rPr>
        <w:lastRenderedPageBreak/>
        <w:t xml:space="preserve">advantage of being better able to classify individuals </w:t>
      </w:r>
      <w:r w:rsidR="00874B6B">
        <w:rPr>
          <w:sz w:val="24"/>
          <w:szCs w:val="24"/>
        </w:rPr>
        <w:t xml:space="preserve">with ambiguous scores </w:t>
      </w:r>
      <w:r w:rsidR="00755E68">
        <w:rPr>
          <w:sz w:val="24"/>
          <w:szCs w:val="24"/>
        </w:rPr>
        <w:t xml:space="preserve">has implications for their treatment and quality of life. </w:t>
      </w:r>
    </w:p>
    <w:p w14:paraId="67B71654" w14:textId="5F4C9D87" w:rsidR="00755E68" w:rsidRDefault="00755E68" w:rsidP="00755E68">
      <w:pPr>
        <w:tabs>
          <w:tab w:val="left" w:pos="709"/>
        </w:tabs>
        <w:ind w:firstLine="567"/>
        <w:rPr>
          <w:sz w:val="24"/>
          <w:szCs w:val="24"/>
        </w:rPr>
      </w:pPr>
      <w:r>
        <w:rPr>
          <w:sz w:val="24"/>
          <w:szCs w:val="24"/>
        </w:rPr>
        <w:t xml:space="preserve">The composite score created from these three tests was highly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=0.74), indicating that such a computerized test battery may be an effective way to track cognitive changes in aging adults. There was less of a correlation with MMSE scores (</w:t>
      </w:r>
      <w:r w:rsidRPr="00A201BD">
        <w:rPr>
          <w:i/>
          <w:sz w:val="24"/>
          <w:szCs w:val="24"/>
        </w:rPr>
        <w:t>r</w:t>
      </w:r>
      <w:r>
        <w:rPr>
          <w:sz w:val="24"/>
          <w:szCs w:val="24"/>
        </w:rPr>
        <w:t>=0.55) and we see a ceiling effect in the distribution of scores suggesting that the MMSE may not be an appropriate test for aging populations.</w:t>
      </w:r>
    </w:p>
    <w:p w14:paraId="5C1650BF" w14:textId="51FB307F" w:rsidR="00237868" w:rsidRDefault="005B3F20" w:rsidP="00C075A5">
      <w:pPr>
        <w:tabs>
          <w:tab w:val="left" w:pos="709"/>
        </w:tabs>
        <w:ind w:firstLine="567"/>
        <w:rPr>
          <w:sz w:val="24"/>
          <w:szCs w:val="24"/>
        </w:rPr>
      </w:pPr>
      <w:r>
        <w:rPr>
          <w:sz w:val="24"/>
          <w:szCs w:val="24"/>
        </w:rPr>
        <w:t xml:space="preserve">We did not replicate the results of </w:t>
      </w:r>
      <w:proofErr w:type="spellStart"/>
      <w:r>
        <w:rPr>
          <w:sz w:val="24"/>
          <w:szCs w:val="24"/>
        </w:rPr>
        <w:t>Brenkel</w:t>
      </w:r>
      <w:proofErr w:type="spellEnd"/>
      <w:r>
        <w:rPr>
          <w:sz w:val="24"/>
          <w:szCs w:val="24"/>
        </w:rPr>
        <w:t xml:space="preserve"> et al, 2017 </w:t>
      </w:r>
      <w:r w:rsidR="00755E68">
        <w:rPr>
          <w:sz w:val="24"/>
          <w:szCs w:val="24"/>
        </w:rPr>
        <w:t xml:space="preserve">who </w:t>
      </w:r>
      <w:r>
        <w:rPr>
          <w:sz w:val="24"/>
          <w:szCs w:val="24"/>
        </w:rPr>
        <w:t xml:space="preserve">found that the Odd One Out and Double Trouble tests best categorized borderline </w:t>
      </w:r>
      <w:commentRangeStart w:id="193"/>
      <w:r>
        <w:rPr>
          <w:sz w:val="24"/>
          <w:szCs w:val="24"/>
        </w:rPr>
        <w:t>participants</w:t>
      </w:r>
      <w:commentRangeEnd w:id="193"/>
      <w:r>
        <w:rPr>
          <w:rStyle w:val="CommentReference"/>
        </w:rPr>
        <w:commentReference w:id="193"/>
      </w:r>
      <w:r>
        <w:rPr>
          <w:sz w:val="24"/>
          <w:szCs w:val="24"/>
        </w:rPr>
        <w:t>. The difference in results is likely due to our participants completing the tasks on a touch screen tablet computer (iPad) while in the previous study, participants completed the tests with a mouse</w:t>
      </w:r>
      <w:r w:rsidR="00755E68">
        <w:rPr>
          <w:sz w:val="24"/>
          <w:szCs w:val="24"/>
        </w:rPr>
        <w:t xml:space="preserve"> and a computer screen</w:t>
      </w:r>
      <w:r>
        <w:rPr>
          <w:sz w:val="24"/>
          <w:szCs w:val="24"/>
        </w:rPr>
        <w:t xml:space="preserve">. </w:t>
      </w:r>
      <w:commentRangeStart w:id="194"/>
      <w:r>
        <w:rPr>
          <w:sz w:val="24"/>
          <w:szCs w:val="24"/>
        </w:rPr>
        <w:t xml:space="preserve">For older adults who may not be familiar with computers, using a mouse to complete tasks may be too difficult. With a more intuitive </w:t>
      </w:r>
      <w:r w:rsidR="00755E68">
        <w:rPr>
          <w:sz w:val="24"/>
          <w:szCs w:val="24"/>
        </w:rPr>
        <w:t xml:space="preserve">touchscreen </w:t>
      </w:r>
      <w:r>
        <w:rPr>
          <w:sz w:val="24"/>
          <w:szCs w:val="24"/>
        </w:rPr>
        <w:t xml:space="preserve">interface, older adults are better able to perform the tasks. </w:t>
      </w:r>
      <w:commentRangeEnd w:id="194"/>
      <w:r w:rsidR="001229F7">
        <w:rPr>
          <w:rStyle w:val="CommentReference"/>
        </w:rPr>
        <w:commentReference w:id="194"/>
      </w:r>
    </w:p>
    <w:p w14:paraId="5C637C45" w14:textId="1C80A235" w:rsidR="00A955D4" w:rsidRDefault="00A955D4" w:rsidP="00A955D4">
      <w:pPr>
        <w:tabs>
          <w:tab w:val="left" w:pos="709"/>
        </w:tabs>
        <w:ind w:firstLine="567"/>
        <w:rPr>
          <w:sz w:val="24"/>
          <w:szCs w:val="24"/>
        </w:rPr>
      </w:pPr>
      <w:r>
        <w:rPr>
          <w:sz w:val="24"/>
          <w:szCs w:val="24"/>
        </w:rPr>
        <w:t xml:space="preserve">This study also explored the feasibility of using a computerized test battery in an older adult population. </w:t>
      </w:r>
      <w:r w:rsidR="00755E68">
        <w:rPr>
          <w:sz w:val="24"/>
          <w:szCs w:val="24"/>
        </w:rPr>
        <w:t>St</w:t>
      </w:r>
      <w:r w:rsidR="001F686E">
        <w:rPr>
          <w:sz w:val="24"/>
          <w:szCs w:val="24"/>
        </w:rPr>
        <w:t>atistics Canada</w:t>
      </w:r>
      <w:r w:rsidR="00755E68">
        <w:rPr>
          <w:sz w:val="24"/>
          <w:szCs w:val="24"/>
        </w:rPr>
        <w:t xml:space="preserve"> predicts that by 2036, 25% of the Canadian population will be over 65 years of age</w:t>
      </w:r>
      <w:r w:rsidR="001320D1">
        <w:rPr>
          <w:sz w:val="24"/>
          <w:szCs w:val="24"/>
        </w:rPr>
        <w:t xml:space="preserve"> </w:t>
      </w:r>
      <w:r w:rsidR="00EC6978">
        <w:rPr>
          <w:sz w:val="24"/>
          <w:szCs w:val="24"/>
        </w:rPr>
        <w:fldChar w:fldCharType="begin" w:fldLock="1"/>
      </w:r>
      <w:r w:rsidR="00EC6978">
        <w:rPr>
          <w:sz w:val="24"/>
          <w:szCs w:val="24"/>
        </w:rPr>
        <w:instrText>ADDIN CSL_CITATION { "citationItems" : [ { "id" : "ITEM-1", "itemData" : { "author" : [ { "dropping-particle" : "", "family" : "Canada", "given" : "Statistics", "non-dropping-particle" : "", "parse-names" : false, "suffix" : "" } ], "id" : "ITEM-1", "issued" : { "date-parts" : [ [ "2016" ] ] }, "title" : "Census of Population, 1851 to 2016", "type" : "report" }, "uris" : [ "http://www.mendeley.com/documents/?uuid=19edd645-fffe-4874-86ef-9c4331c10ff4" ] } ], "mendeley" : { "formattedCitation" : "(Canada, 2016)", "plainTextFormattedCitation" : "(Canada, 2016)" }, "properties" : { "noteIndex" : 0 }, "schema" : "https://github.com/citation-style-language/schema/raw/master/csl-citation.json" }</w:instrText>
      </w:r>
      <w:r w:rsidR="00EC6978">
        <w:rPr>
          <w:sz w:val="24"/>
          <w:szCs w:val="24"/>
        </w:rPr>
        <w:fldChar w:fldCharType="separate"/>
      </w:r>
      <w:r w:rsidR="00EC6978" w:rsidRPr="00EC6978">
        <w:rPr>
          <w:noProof/>
          <w:sz w:val="24"/>
          <w:szCs w:val="24"/>
        </w:rPr>
        <w:t>(</w:t>
      </w:r>
      <w:r w:rsidR="00EC6978">
        <w:rPr>
          <w:noProof/>
          <w:sz w:val="24"/>
          <w:szCs w:val="24"/>
        </w:rPr>
        <w:t xml:space="preserve">Statistics </w:t>
      </w:r>
      <w:r w:rsidR="00EC6978" w:rsidRPr="00EC6978">
        <w:rPr>
          <w:noProof/>
          <w:sz w:val="24"/>
          <w:szCs w:val="24"/>
        </w:rPr>
        <w:t>Canada, 2016)</w:t>
      </w:r>
      <w:r w:rsidR="00EC6978">
        <w:rPr>
          <w:sz w:val="24"/>
          <w:szCs w:val="24"/>
        </w:rPr>
        <w:fldChar w:fldCharType="end"/>
      </w:r>
      <w:r w:rsidR="00755E68">
        <w:rPr>
          <w:sz w:val="24"/>
          <w:szCs w:val="24"/>
        </w:rPr>
        <w:t>. W</w:t>
      </w:r>
      <w:r w:rsidR="00F76EEA">
        <w:rPr>
          <w:sz w:val="24"/>
          <w:szCs w:val="24"/>
        </w:rPr>
        <w:t>ith an increasingly aged</w:t>
      </w:r>
      <w:r>
        <w:rPr>
          <w:sz w:val="24"/>
          <w:szCs w:val="24"/>
        </w:rPr>
        <w:t xml:space="preserve"> </w:t>
      </w:r>
      <w:r w:rsidR="00755E68">
        <w:rPr>
          <w:sz w:val="24"/>
          <w:szCs w:val="24"/>
        </w:rPr>
        <w:t>population,</w:t>
      </w:r>
      <w:r>
        <w:rPr>
          <w:sz w:val="24"/>
          <w:szCs w:val="24"/>
        </w:rPr>
        <w:t xml:space="preserve"> the ability to use computerized test batteries is extremely important. </w:t>
      </w:r>
      <w:commentRangeStart w:id="195"/>
      <w:r>
        <w:rPr>
          <w:sz w:val="24"/>
          <w:szCs w:val="24"/>
        </w:rPr>
        <w:t xml:space="preserve">Computerized tests do not require a one-on-one interview </w:t>
      </w:r>
      <w:commentRangeEnd w:id="195"/>
      <w:r w:rsidR="001229F7">
        <w:rPr>
          <w:rStyle w:val="CommentReference"/>
        </w:rPr>
        <w:commentReference w:id="195"/>
      </w:r>
      <w:r>
        <w:rPr>
          <w:sz w:val="24"/>
          <w:szCs w:val="24"/>
        </w:rPr>
        <w:t xml:space="preserve">and therefore reduce the </w:t>
      </w:r>
      <w:r w:rsidR="001320D1">
        <w:rPr>
          <w:sz w:val="24"/>
          <w:szCs w:val="24"/>
        </w:rPr>
        <w:t>amount of time</w:t>
      </w:r>
      <w:r>
        <w:rPr>
          <w:sz w:val="24"/>
          <w:szCs w:val="24"/>
        </w:rPr>
        <w:t xml:space="preserve"> necessary to assess patients. </w:t>
      </w:r>
      <w:commentRangeStart w:id="196"/>
      <w:r>
        <w:rPr>
          <w:sz w:val="24"/>
          <w:szCs w:val="24"/>
        </w:rPr>
        <w:t xml:space="preserve">Computerized tests also have the advantage of presenting a novel version of the test each time it is administered. </w:t>
      </w:r>
      <w:commentRangeEnd w:id="196"/>
      <w:r w:rsidR="001229F7">
        <w:rPr>
          <w:rStyle w:val="CommentReference"/>
        </w:rPr>
        <w:commentReference w:id="196"/>
      </w:r>
      <w:r>
        <w:rPr>
          <w:sz w:val="24"/>
          <w:szCs w:val="24"/>
        </w:rPr>
        <w:t>By randomizing the test items</w:t>
      </w:r>
      <w:r w:rsidR="000F1256">
        <w:rPr>
          <w:sz w:val="24"/>
          <w:szCs w:val="24"/>
        </w:rPr>
        <w:t>,</w:t>
      </w:r>
      <w:r>
        <w:rPr>
          <w:sz w:val="24"/>
          <w:szCs w:val="24"/>
        </w:rPr>
        <w:t xml:space="preserve"> we can guarantee that the patient’s score is related to their abilities and not their memory of test </w:t>
      </w:r>
      <w:commentRangeStart w:id="197"/>
      <w:r w:rsidR="00F76EEA">
        <w:rPr>
          <w:sz w:val="24"/>
          <w:szCs w:val="24"/>
        </w:rPr>
        <w:t>items</w:t>
      </w:r>
      <w:commentRangeEnd w:id="197"/>
      <w:r w:rsidR="001320D1">
        <w:rPr>
          <w:rStyle w:val="CommentReference"/>
        </w:rPr>
        <w:commentReference w:id="197"/>
      </w:r>
      <w:r>
        <w:rPr>
          <w:sz w:val="24"/>
          <w:szCs w:val="24"/>
        </w:rPr>
        <w:t xml:space="preserve">. As a result, participants can take these tests many times </w:t>
      </w:r>
      <w:r w:rsidR="00F510C1">
        <w:rPr>
          <w:sz w:val="24"/>
          <w:szCs w:val="24"/>
        </w:rPr>
        <w:t>making</w:t>
      </w:r>
      <w:r w:rsidR="00F76EEA">
        <w:rPr>
          <w:sz w:val="24"/>
          <w:szCs w:val="24"/>
        </w:rPr>
        <w:t xml:space="preserve"> </w:t>
      </w:r>
      <w:r>
        <w:rPr>
          <w:sz w:val="24"/>
          <w:szCs w:val="24"/>
        </w:rPr>
        <w:t xml:space="preserve">the computerized tests a good candidate for monitoring abilities over time. </w:t>
      </w:r>
    </w:p>
    <w:p w14:paraId="615E3C80" w14:textId="025C50D9" w:rsidR="005F0CCD" w:rsidRDefault="00F76EEA" w:rsidP="000F1256">
      <w:pPr>
        <w:tabs>
          <w:tab w:val="left" w:pos="709"/>
        </w:tabs>
        <w:ind w:firstLine="567"/>
        <w:rPr>
          <w:sz w:val="24"/>
          <w:szCs w:val="24"/>
        </w:rPr>
      </w:pPr>
      <w:r>
        <w:rPr>
          <w:sz w:val="24"/>
          <w:szCs w:val="24"/>
        </w:rPr>
        <w:t xml:space="preserve">As with any type of test it is important </w:t>
      </w:r>
      <w:r w:rsidR="000F1256">
        <w:rPr>
          <w:sz w:val="24"/>
          <w:szCs w:val="24"/>
        </w:rPr>
        <w:t>that the</w:t>
      </w:r>
      <w:r>
        <w:rPr>
          <w:sz w:val="24"/>
          <w:szCs w:val="24"/>
        </w:rPr>
        <w:t xml:space="preserve"> test taker </w:t>
      </w:r>
      <w:r w:rsidR="000F1256">
        <w:rPr>
          <w:sz w:val="24"/>
          <w:szCs w:val="24"/>
        </w:rPr>
        <w:t>is</w:t>
      </w:r>
      <w:r>
        <w:rPr>
          <w:sz w:val="24"/>
          <w:szCs w:val="24"/>
        </w:rPr>
        <w:t xml:space="preserve"> as comfortable as possible throughout the session. In this study, we were concerned that older adults would have issues completing a</w:t>
      </w:r>
      <w:r w:rsidR="006D4784">
        <w:rPr>
          <w:sz w:val="24"/>
          <w:szCs w:val="24"/>
        </w:rPr>
        <w:t>ll 12 tasks due to fatigue, but</w:t>
      </w:r>
      <w:r>
        <w:rPr>
          <w:sz w:val="24"/>
          <w:szCs w:val="24"/>
        </w:rPr>
        <w:t xml:space="preserve"> only </w:t>
      </w:r>
      <w:r w:rsidR="006D4784">
        <w:rPr>
          <w:sz w:val="24"/>
          <w:szCs w:val="24"/>
        </w:rPr>
        <w:t>two</w:t>
      </w:r>
      <w:r>
        <w:rPr>
          <w:sz w:val="24"/>
          <w:szCs w:val="24"/>
        </w:rPr>
        <w:t xml:space="preserve"> participant</w:t>
      </w:r>
      <w:r w:rsidR="006D4784">
        <w:rPr>
          <w:sz w:val="24"/>
          <w:szCs w:val="24"/>
        </w:rPr>
        <w:t xml:space="preserve">s were </w:t>
      </w:r>
      <w:r>
        <w:rPr>
          <w:sz w:val="24"/>
          <w:szCs w:val="24"/>
        </w:rPr>
        <w:t xml:space="preserve">unable to complete </w:t>
      </w:r>
      <w:r w:rsidR="006D4784">
        <w:rPr>
          <w:sz w:val="24"/>
          <w:szCs w:val="24"/>
        </w:rPr>
        <w:t xml:space="preserve">the tasks. One participant did not complete the tasks </w:t>
      </w:r>
      <w:r>
        <w:rPr>
          <w:sz w:val="24"/>
          <w:szCs w:val="24"/>
        </w:rPr>
        <w:t>due to frustration</w:t>
      </w:r>
      <w:r w:rsidR="006D4784">
        <w:rPr>
          <w:sz w:val="24"/>
          <w:szCs w:val="24"/>
        </w:rPr>
        <w:t>, and the other simply lost interest. Allowing all participants to take as many breaks as they needed resulted in no participant withdrawing due to fatigue</w:t>
      </w:r>
      <w:r>
        <w:rPr>
          <w:sz w:val="24"/>
          <w:szCs w:val="24"/>
        </w:rPr>
        <w:t xml:space="preserve">. </w:t>
      </w:r>
      <w:r w:rsidR="006D4784">
        <w:rPr>
          <w:sz w:val="24"/>
          <w:szCs w:val="24"/>
        </w:rPr>
        <w:t>Moreover, t</w:t>
      </w:r>
      <w:r>
        <w:rPr>
          <w:sz w:val="24"/>
          <w:szCs w:val="24"/>
        </w:rPr>
        <w:t xml:space="preserve">he three tasks that we have </w:t>
      </w:r>
      <w:r w:rsidR="001320D1">
        <w:rPr>
          <w:sz w:val="24"/>
          <w:szCs w:val="24"/>
        </w:rPr>
        <w:t xml:space="preserve">identified </w:t>
      </w:r>
      <w:r w:rsidR="006D4784">
        <w:rPr>
          <w:sz w:val="24"/>
          <w:szCs w:val="24"/>
        </w:rPr>
        <w:t>(Spatial Planning, Odd One Out, and Feature Match)</w:t>
      </w:r>
      <w:r>
        <w:rPr>
          <w:sz w:val="24"/>
          <w:szCs w:val="24"/>
        </w:rPr>
        <w:t xml:space="preserve"> can be completed in </w:t>
      </w:r>
      <w:r w:rsidR="006D4784">
        <w:rPr>
          <w:sz w:val="24"/>
          <w:szCs w:val="24"/>
        </w:rPr>
        <w:t>less than 10</w:t>
      </w:r>
      <w:r>
        <w:rPr>
          <w:sz w:val="24"/>
          <w:szCs w:val="24"/>
        </w:rPr>
        <w:t xml:space="preserve"> minutes minimizing </w:t>
      </w:r>
      <w:r w:rsidR="00874B6B">
        <w:rPr>
          <w:sz w:val="24"/>
          <w:szCs w:val="24"/>
        </w:rPr>
        <w:t xml:space="preserve">any </w:t>
      </w:r>
      <w:r w:rsidR="001320D1">
        <w:rPr>
          <w:sz w:val="24"/>
          <w:szCs w:val="24"/>
        </w:rPr>
        <w:t>adverse effects</w:t>
      </w:r>
      <w:r>
        <w:rPr>
          <w:sz w:val="24"/>
          <w:szCs w:val="24"/>
        </w:rPr>
        <w:t>.</w:t>
      </w:r>
      <w:r w:rsidR="00A955D4">
        <w:rPr>
          <w:sz w:val="24"/>
          <w:szCs w:val="24"/>
        </w:rPr>
        <w:t xml:space="preserve"> </w:t>
      </w:r>
      <w:r>
        <w:rPr>
          <w:sz w:val="24"/>
          <w:szCs w:val="24"/>
        </w:rPr>
        <w:t xml:space="preserve">Frustration </w:t>
      </w:r>
      <w:r w:rsidR="000F1256">
        <w:rPr>
          <w:sz w:val="24"/>
          <w:szCs w:val="24"/>
        </w:rPr>
        <w:t>was</w:t>
      </w:r>
      <w:r>
        <w:rPr>
          <w:sz w:val="24"/>
          <w:szCs w:val="24"/>
        </w:rPr>
        <w:t xml:space="preserve"> also minimized in our study as </w:t>
      </w:r>
      <w:r w:rsidR="00D4595F">
        <w:rPr>
          <w:sz w:val="24"/>
          <w:szCs w:val="24"/>
        </w:rPr>
        <w:t xml:space="preserve">the </w:t>
      </w:r>
      <w:r>
        <w:rPr>
          <w:sz w:val="24"/>
          <w:szCs w:val="24"/>
        </w:rPr>
        <w:t xml:space="preserve">tasks were presented on a tablet computer </w:t>
      </w:r>
      <w:r w:rsidR="006D4784">
        <w:rPr>
          <w:sz w:val="24"/>
          <w:szCs w:val="24"/>
        </w:rPr>
        <w:t>rather than asking participants to coordinate mouse movements to a screen.</w:t>
      </w:r>
    </w:p>
    <w:p w14:paraId="5FCF2BD7" w14:textId="373DE26B" w:rsidR="000F1256" w:rsidRDefault="00D4595F" w:rsidP="000F1256">
      <w:pPr>
        <w:tabs>
          <w:tab w:val="left" w:pos="709"/>
        </w:tabs>
        <w:ind w:firstLine="567"/>
        <w:rPr>
          <w:sz w:val="24"/>
          <w:szCs w:val="24"/>
        </w:rPr>
      </w:pPr>
      <w:r>
        <w:rPr>
          <w:sz w:val="24"/>
          <w:szCs w:val="24"/>
        </w:rPr>
        <w:t xml:space="preserve">As </w:t>
      </w:r>
      <w:r w:rsidR="00874B6B">
        <w:rPr>
          <w:sz w:val="24"/>
          <w:szCs w:val="24"/>
        </w:rPr>
        <w:t>the</w:t>
      </w:r>
      <w:r>
        <w:rPr>
          <w:sz w:val="24"/>
          <w:szCs w:val="24"/>
        </w:rPr>
        <w:t xml:space="preserve"> population ages it is important to have a conclusive assessment of cognitive abilities in older adults. In this experiment, we have shown how the inclusion of a short battery of computerized tests in addition to the </w:t>
      </w:r>
      <w:proofErr w:type="spellStart"/>
      <w:r>
        <w:rPr>
          <w:sz w:val="24"/>
          <w:szCs w:val="24"/>
        </w:rPr>
        <w:t>MoCA</w:t>
      </w:r>
      <w:proofErr w:type="spellEnd"/>
      <w:r>
        <w:rPr>
          <w:sz w:val="24"/>
          <w:szCs w:val="24"/>
        </w:rPr>
        <w:t xml:space="preserve"> can better identify impaired and unimpaired individuals. </w:t>
      </w:r>
    </w:p>
    <w:p w14:paraId="13A1A8F0" w14:textId="13A45ADD" w:rsidR="002A535D" w:rsidRPr="00F45AB2" w:rsidRDefault="00F45AB2" w:rsidP="005F0CCD">
      <w:pPr>
        <w:rPr>
          <w:b/>
          <w:sz w:val="24"/>
          <w:szCs w:val="24"/>
        </w:rPr>
      </w:pPr>
      <w:r>
        <w:rPr>
          <w:b/>
          <w:sz w:val="24"/>
          <w:szCs w:val="24"/>
        </w:rPr>
        <w:lastRenderedPageBreak/>
        <w:t>Acknowledgements</w:t>
      </w:r>
    </w:p>
    <w:p w14:paraId="41997FA7" w14:textId="678DADB3" w:rsidR="002A535D" w:rsidRPr="002A535D" w:rsidRDefault="00212F4E" w:rsidP="005F0CCD">
      <w:pPr>
        <w:rPr>
          <w:sz w:val="24"/>
          <w:szCs w:val="24"/>
        </w:rPr>
      </w:pPr>
      <w:r>
        <w:rPr>
          <w:sz w:val="24"/>
          <w:szCs w:val="24"/>
        </w:rPr>
        <w:t xml:space="preserve">Special thanks to </w:t>
      </w:r>
      <w:r w:rsidR="005662E2">
        <w:rPr>
          <w:sz w:val="24"/>
          <w:szCs w:val="24"/>
        </w:rPr>
        <w:t xml:space="preserve">residents of </w:t>
      </w:r>
      <w:r>
        <w:rPr>
          <w:sz w:val="24"/>
          <w:szCs w:val="24"/>
        </w:rPr>
        <w:t>Christie Gardens Apartments and Care in Toronto, Ontario</w:t>
      </w:r>
      <w:r w:rsidR="006D4784">
        <w:rPr>
          <w:sz w:val="24"/>
          <w:szCs w:val="24"/>
        </w:rPr>
        <w:t xml:space="preserve"> and</w:t>
      </w:r>
      <w:r w:rsidR="005662E2">
        <w:rPr>
          <w:sz w:val="24"/>
          <w:szCs w:val="24"/>
        </w:rPr>
        <w:t xml:space="preserve"> to Grand Wood Park in London, Ontario</w:t>
      </w:r>
      <w:r w:rsidR="006D4784">
        <w:rPr>
          <w:sz w:val="24"/>
          <w:szCs w:val="24"/>
        </w:rPr>
        <w:t xml:space="preserve"> </w:t>
      </w:r>
      <w:r>
        <w:rPr>
          <w:sz w:val="24"/>
          <w:szCs w:val="24"/>
        </w:rPr>
        <w:t>for their willingness to participate in our research. Thank you to Emily S. Nichols and</w:t>
      </w:r>
      <w:r w:rsidR="002A535D" w:rsidRPr="002A535D">
        <w:rPr>
          <w:sz w:val="24"/>
          <w:szCs w:val="24"/>
        </w:rPr>
        <w:t xml:space="preserve"> Alexand</w:t>
      </w:r>
      <w:r w:rsidR="002452C7">
        <w:rPr>
          <w:sz w:val="24"/>
          <w:szCs w:val="24"/>
        </w:rPr>
        <w:t>ra A. Pearce</w:t>
      </w:r>
      <w:r>
        <w:rPr>
          <w:sz w:val="24"/>
          <w:szCs w:val="24"/>
        </w:rPr>
        <w:t xml:space="preserve"> for their help with data collection. </w:t>
      </w:r>
    </w:p>
    <w:p w14:paraId="29907571" w14:textId="275035FA" w:rsidR="002A535D" w:rsidRPr="00F45AB2" w:rsidRDefault="002A535D" w:rsidP="002A535D">
      <w:pPr>
        <w:rPr>
          <w:b/>
          <w:sz w:val="24"/>
          <w:szCs w:val="24"/>
        </w:rPr>
      </w:pPr>
      <w:commentRangeStart w:id="198"/>
      <w:r w:rsidRPr="00F45AB2">
        <w:rPr>
          <w:b/>
          <w:sz w:val="24"/>
          <w:szCs w:val="24"/>
        </w:rPr>
        <w:t>Competing</w:t>
      </w:r>
      <w:commentRangeEnd w:id="198"/>
      <w:r w:rsidR="003A7AD7">
        <w:rPr>
          <w:rStyle w:val="CommentReference"/>
        </w:rPr>
        <w:commentReference w:id="198"/>
      </w:r>
      <w:r w:rsidRPr="00F45AB2">
        <w:rPr>
          <w:b/>
          <w:sz w:val="24"/>
          <w:szCs w:val="24"/>
        </w:rPr>
        <w:t xml:space="preserve"> Interests</w:t>
      </w:r>
    </w:p>
    <w:p w14:paraId="76090CEB" w14:textId="77777777" w:rsidR="001229F7" w:rsidRDefault="001229F7" w:rsidP="001229F7">
      <w:pPr>
        <w:rPr>
          <w:ins w:id="199" w:author="Adrian Owen" w:date="2018-07-09T15:58:00Z"/>
          <w:rFonts w:cs="ArialMT"/>
          <w:sz w:val="24"/>
          <w:szCs w:val="24"/>
          <w:lang w:val="en-US"/>
        </w:rPr>
      </w:pPr>
      <w:ins w:id="200" w:author="Adrian Owen" w:date="2018-07-09T15:58:00Z">
        <w:r>
          <w:rPr>
            <w:rFonts w:cs="ArialMT"/>
            <w:sz w:val="24"/>
            <w:szCs w:val="24"/>
            <w:lang w:val="en-US"/>
          </w:rPr>
          <w:t>T</w:t>
        </w:r>
        <w:r w:rsidRPr="001229F7">
          <w:rPr>
            <w:rFonts w:cs="ArialMT"/>
            <w:sz w:val="24"/>
            <w:szCs w:val="24"/>
            <w:lang w:val="en-US"/>
          </w:rPr>
          <w:t xml:space="preserve">he </w:t>
        </w:r>
        <w:r>
          <w:rPr>
            <w:rFonts w:cs="ArialMT"/>
            <w:sz w:val="24"/>
            <w:szCs w:val="24"/>
            <w:lang w:val="en-US"/>
          </w:rPr>
          <w:t xml:space="preserve">online </w:t>
        </w:r>
        <w:r w:rsidRPr="001229F7">
          <w:rPr>
            <w:rFonts w:cs="ArialMT"/>
            <w:sz w:val="24"/>
            <w:szCs w:val="24"/>
            <w:lang w:val="en-US"/>
          </w:rPr>
          <w:t xml:space="preserve">cognitive tests used in this study are marketed by Cambridge Brain Sciences </w:t>
        </w:r>
        <w:proofErr w:type="spellStart"/>
        <w:r w:rsidRPr="001229F7">
          <w:rPr>
            <w:rFonts w:cs="ArialMT"/>
            <w:sz w:val="24"/>
            <w:szCs w:val="24"/>
            <w:lang w:val="en-US"/>
          </w:rPr>
          <w:t>Inc</w:t>
        </w:r>
        <w:proofErr w:type="spellEnd"/>
        <w:r w:rsidRPr="001229F7">
          <w:rPr>
            <w:rFonts w:cs="ArialMT"/>
            <w:sz w:val="24"/>
            <w:szCs w:val="24"/>
            <w:lang w:val="en-US"/>
          </w:rPr>
          <w:t xml:space="preserve">, of which Dr. Owen is the 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study and the activities of Cambridge Brain Sciences </w:t>
        </w:r>
        <w:proofErr w:type="spellStart"/>
        <w:r w:rsidRPr="001229F7">
          <w:rPr>
            <w:rFonts w:cs="ArialMT"/>
            <w:sz w:val="24"/>
            <w:szCs w:val="24"/>
            <w:lang w:val="en-US"/>
          </w:rPr>
          <w:t>Inc</w:t>
        </w:r>
        <w:proofErr w:type="spellEnd"/>
        <w:r w:rsidRPr="001229F7">
          <w:rPr>
            <w:rFonts w:cs="ArialMT"/>
            <w:sz w:val="24"/>
            <w:szCs w:val="24"/>
            <w:lang w:val="en-US"/>
          </w:rPr>
          <w:t>, nor was there any cost to the authors, funding bodies or participants who were involved in the study.</w:t>
        </w:r>
      </w:ins>
    </w:p>
    <w:p w14:paraId="274D8BDA" w14:textId="54418B7B" w:rsidR="002A535D" w:rsidDel="001229F7" w:rsidRDefault="002A535D" w:rsidP="001229F7">
      <w:pPr>
        <w:rPr>
          <w:del w:id="201" w:author="Adrian Owen" w:date="2018-07-09T15:58:00Z"/>
          <w:rFonts w:cs="ArialMT"/>
          <w:sz w:val="24"/>
          <w:szCs w:val="24"/>
        </w:rPr>
      </w:pPr>
      <w:del w:id="202" w:author="Adrian Owen" w:date="2018-07-09T15:58:00Z">
        <w:r w:rsidRPr="002A535D" w:rsidDel="001229F7">
          <w:rPr>
            <w:rFonts w:cs="ArialMT"/>
            <w:sz w:val="24"/>
            <w:szCs w:val="24"/>
          </w:rPr>
          <w:delText>The Cambridge Brain Sciences Battery was created by Professor Owen. Although he has an unrestricted academic license to use this software he stands to gain nothing financially (or otherwise) from its use in this research project. The software was developed in his lab, primarily for research purposes, and is being used currently in numerous academic research studies. T</w:delText>
        </w:r>
        <w:r w:rsidDel="001229F7">
          <w:rPr>
            <w:rFonts w:cs="ArialMT"/>
            <w:sz w:val="24"/>
            <w:szCs w:val="24"/>
          </w:rPr>
          <w:delText>here is no conflict of interest.</w:delText>
        </w:r>
      </w:del>
    </w:p>
    <w:p w14:paraId="1107E51D" w14:textId="587BFAC5" w:rsidR="002A535D" w:rsidRPr="00F45AB2" w:rsidRDefault="00F45AB2" w:rsidP="001229F7">
      <w:pPr>
        <w:rPr>
          <w:rFonts w:cs="ArialMT"/>
          <w:b/>
          <w:sz w:val="24"/>
          <w:szCs w:val="24"/>
        </w:rPr>
      </w:pPr>
      <w:r>
        <w:rPr>
          <w:rFonts w:cs="ArialMT"/>
          <w:b/>
          <w:sz w:val="24"/>
          <w:szCs w:val="24"/>
        </w:rPr>
        <w:t>Funding</w:t>
      </w:r>
    </w:p>
    <w:p w14:paraId="4296E00D" w14:textId="296DD945" w:rsidR="00526573" w:rsidRDefault="002A535D">
      <w:pPr>
        <w:rPr>
          <w:rFonts w:cs="ArialMT"/>
          <w:sz w:val="24"/>
          <w:szCs w:val="24"/>
        </w:rPr>
      </w:pPr>
      <w:r>
        <w:rPr>
          <w:rFonts w:cs="ArialMT"/>
          <w:sz w:val="24"/>
          <w:szCs w:val="24"/>
        </w:rPr>
        <w:t xml:space="preserve">This </w:t>
      </w:r>
      <w:r w:rsidR="00CD6FA2">
        <w:rPr>
          <w:rFonts w:cs="ArialMT"/>
          <w:sz w:val="24"/>
          <w:szCs w:val="24"/>
        </w:rPr>
        <w:t>project</w:t>
      </w:r>
      <w:r>
        <w:rPr>
          <w:rFonts w:cs="ArialMT"/>
          <w:sz w:val="24"/>
          <w:szCs w:val="24"/>
        </w:rPr>
        <w:t xml:space="preserve"> was funded by</w:t>
      </w:r>
      <w:r w:rsidR="005662E2">
        <w:rPr>
          <w:rFonts w:cs="ArialMT"/>
          <w:sz w:val="24"/>
          <w:szCs w:val="24"/>
        </w:rPr>
        <w:t xml:space="preserve"> </w:t>
      </w:r>
      <w:r w:rsidR="00CD6FA2">
        <w:rPr>
          <w:rFonts w:cs="ArialMT"/>
          <w:sz w:val="24"/>
          <w:szCs w:val="24"/>
        </w:rPr>
        <w:t xml:space="preserve">the </w:t>
      </w:r>
      <w:r w:rsidR="005662E2">
        <w:rPr>
          <w:rFonts w:cs="ArialMT"/>
          <w:sz w:val="24"/>
          <w:szCs w:val="24"/>
        </w:rPr>
        <w:t>National Science and Engineering Research Council and the Canada Excellence Research Chairs Program.</w:t>
      </w:r>
    </w:p>
    <w:p w14:paraId="6C0B04A6" w14:textId="77777777" w:rsidR="003A7AD7" w:rsidRDefault="003A7AD7">
      <w:pPr>
        <w:rPr>
          <w:rFonts w:cs="ArialMT"/>
          <w:sz w:val="24"/>
          <w:szCs w:val="24"/>
        </w:rPr>
      </w:pPr>
      <w:r>
        <w:rPr>
          <w:rFonts w:cs="ArialMT"/>
          <w:sz w:val="24"/>
          <w:szCs w:val="24"/>
        </w:rPr>
        <w:br w:type="page"/>
      </w:r>
    </w:p>
    <w:p w14:paraId="54C3BFEE" w14:textId="4DD7D4C9" w:rsidR="002A535D" w:rsidRDefault="00526573" w:rsidP="002A535D">
      <w:pPr>
        <w:rPr>
          <w:rFonts w:cs="ArialMT"/>
          <w:sz w:val="24"/>
          <w:szCs w:val="24"/>
        </w:rPr>
      </w:pPr>
      <w:r>
        <w:rPr>
          <w:rFonts w:cs="ArialMT"/>
          <w:sz w:val="24"/>
          <w:szCs w:val="24"/>
        </w:rPr>
        <w:lastRenderedPageBreak/>
        <w:t>Figure Captions:</w:t>
      </w:r>
    </w:p>
    <w:p w14:paraId="308DFFCF" w14:textId="529B8842" w:rsidR="00D847FC" w:rsidRPr="002A535D" w:rsidRDefault="00526573" w:rsidP="002A535D">
      <w:pPr>
        <w:rPr>
          <w:rFonts w:cs="ArialMT"/>
          <w:sz w:val="24"/>
          <w:szCs w:val="24"/>
        </w:rPr>
      </w:pPr>
      <w:r>
        <w:rPr>
          <w:rFonts w:cs="ArialMT"/>
          <w:sz w:val="24"/>
          <w:szCs w:val="24"/>
        </w:rPr>
        <w:t xml:space="preserve">Figure 1. </w:t>
      </w:r>
      <w:proofErr w:type="spellStart"/>
      <w:r w:rsidR="004D33D2">
        <w:rPr>
          <w:rFonts w:cs="ArialMT"/>
          <w:sz w:val="24"/>
          <w:szCs w:val="24"/>
        </w:rPr>
        <w:t>MoCA</w:t>
      </w:r>
      <w:proofErr w:type="spellEnd"/>
      <w:r w:rsidR="004D33D2">
        <w:rPr>
          <w:rFonts w:cs="ArialMT"/>
          <w:sz w:val="24"/>
          <w:szCs w:val="24"/>
        </w:rPr>
        <w:t xml:space="preserve"> </w:t>
      </w:r>
      <w:r w:rsidR="00D548C5">
        <w:rPr>
          <w:rFonts w:cs="ArialMT"/>
          <w:sz w:val="24"/>
          <w:szCs w:val="24"/>
        </w:rPr>
        <w:t xml:space="preserve">and MMSE </w:t>
      </w:r>
      <w:r w:rsidR="004D33D2">
        <w:rPr>
          <w:rFonts w:cs="ArialMT"/>
          <w:sz w:val="24"/>
          <w:szCs w:val="24"/>
        </w:rPr>
        <w:t>scores are plotted here with horizontal lines indicating the thresholds used to differentiate the three groups.</w:t>
      </w:r>
      <w:r w:rsidR="00D548C5">
        <w:rPr>
          <w:rFonts w:cs="ArialMT"/>
          <w:sz w:val="24"/>
          <w:szCs w:val="24"/>
        </w:rPr>
        <w:t xml:space="preserve"> </w:t>
      </w:r>
      <w:proofErr w:type="spellStart"/>
      <w:r w:rsidR="00D548C5">
        <w:rPr>
          <w:rFonts w:cs="ArialMT"/>
          <w:sz w:val="24"/>
          <w:szCs w:val="24"/>
        </w:rPr>
        <w:t>MoCA</w:t>
      </w:r>
      <w:proofErr w:type="spellEnd"/>
      <w:r w:rsidR="00D548C5">
        <w:rPr>
          <w:rFonts w:cs="ArialMT"/>
          <w:sz w:val="24"/>
          <w:szCs w:val="24"/>
        </w:rPr>
        <w:t xml:space="preserve"> scores are differentiated using the method described here.</w:t>
      </w:r>
      <w:r w:rsidR="004D33D2">
        <w:rPr>
          <w:rFonts w:cs="ArialMT"/>
          <w:sz w:val="24"/>
          <w:szCs w:val="24"/>
        </w:rPr>
        <w:t xml:space="preserve"> MMSE scores are differentiated using the severity method as explained in the published MMSE scoring document. Correlations between the </w:t>
      </w:r>
      <w:r w:rsidR="000B384A">
        <w:rPr>
          <w:rFonts w:cs="ArialMT"/>
          <w:sz w:val="24"/>
          <w:szCs w:val="24"/>
        </w:rPr>
        <w:t>tests and composite scores are</w:t>
      </w:r>
      <w:r w:rsidR="004D33D2">
        <w:rPr>
          <w:rFonts w:cs="ArialMT"/>
          <w:sz w:val="24"/>
          <w:szCs w:val="24"/>
        </w:rPr>
        <w:t xml:space="preserve"> significant at p&lt;0.001.</w:t>
      </w:r>
      <w:bookmarkStart w:id="203" w:name="_GoBack"/>
      <w:bookmarkEnd w:id="203"/>
    </w:p>
    <w:sectPr w:rsidR="00D847FC" w:rsidRPr="002A535D" w:rsidSect="000407A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drian Owen" w:date="2018-07-09T14:55:00Z" w:initials="AO">
    <w:p w14:paraId="3B6ED8C8" w14:textId="2CC3BAB7" w:rsidR="00F03CBB" w:rsidRDefault="00F03CBB">
      <w:pPr>
        <w:pStyle w:val="CommentText"/>
      </w:pPr>
      <w:r>
        <w:rPr>
          <w:rStyle w:val="CommentReference"/>
        </w:rPr>
        <w:annotationRef/>
      </w:r>
      <w:r>
        <w:t xml:space="preserve">I think I’d emphasize ‘online’ because computerized test batteries have been around now for 25 years. </w:t>
      </w:r>
    </w:p>
  </w:comment>
  <w:comment w:id="4" w:author="Avital Sternin" w:date="2018-06-18T14:18:00Z" w:initials="AS">
    <w:p w14:paraId="42DF3601" w14:textId="6FDF25BD" w:rsidR="009F5AAC" w:rsidRDefault="009F5AAC">
      <w:pPr>
        <w:pStyle w:val="CommentText"/>
      </w:pPr>
      <w:r>
        <w:rPr>
          <w:rStyle w:val="CommentReference"/>
        </w:rPr>
        <w:annotationRef/>
      </w:r>
      <w:r w:rsidRPr="007416C1">
        <w:t>http://authors.bmj.com/policies/bmj-policy-on-authorship/</w:t>
      </w:r>
    </w:p>
  </w:comment>
  <w:comment w:id="15" w:author="Adrian Owen" w:date="2018-07-09T14:59:00Z" w:initials="AO">
    <w:p w14:paraId="77C8916E" w14:textId="3BA124A5" w:rsidR="00674DFE" w:rsidRDefault="00674DFE">
      <w:pPr>
        <w:pStyle w:val="CommentText"/>
      </w:pPr>
      <w:r>
        <w:rPr>
          <w:rStyle w:val="CommentReference"/>
        </w:rPr>
        <w:annotationRef/>
      </w:r>
      <w:r>
        <w:t xml:space="preserve">You’ll notice that I am cutting out words left right and centre. Most manuscripts I read I find way too wordy so my advice would be “if you can write a sentence without it and not change the meaning then get rid of it”. </w:t>
      </w:r>
      <w:proofErr w:type="gramStart"/>
      <w:r>
        <w:t>Specifically</w:t>
      </w:r>
      <w:proofErr w:type="gramEnd"/>
      <w:r>
        <w:t xml:space="preserve"> ‘padding’ like “We were interested to see….” Sentences are much punchier without that stuff. </w:t>
      </w:r>
    </w:p>
  </w:comment>
  <w:comment w:id="24" w:author="Adrian Owen" w:date="2018-07-09T14:58:00Z" w:initials="AO">
    <w:p w14:paraId="4E75E51A" w14:textId="501CB13F" w:rsidR="00674DFE" w:rsidRDefault="00674DFE">
      <w:pPr>
        <w:pStyle w:val="CommentText"/>
      </w:pPr>
      <w:r>
        <w:rPr>
          <w:rStyle w:val="CommentReference"/>
        </w:rPr>
        <w:annotationRef/>
      </w:r>
      <w:r>
        <w:t xml:space="preserve">I am not completely sure whether this is PC or not. </w:t>
      </w:r>
    </w:p>
  </w:comment>
  <w:comment w:id="31" w:author="Adrian Owen" w:date="2018-07-09T15:09:00Z" w:initials="AO">
    <w:p w14:paraId="7AB8CD7A" w14:textId="2065EBD1" w:rsidR="00E929CC" w:rsidRDefault="00E929CC">
      <w:pPr>
        <w:pStyle w:val="CommentText"/>
      </w:pPr>
      <w:r>
        <w:rPr>
          <w:rStyle w:val="CommentReference"/>
        </w:rPr>
        <w:annotationRef/>
      </w:r>
      <w:r>
        <w:t xml:space="preserve">I am not 100% sure this is true but I just put this in to alert you to the fact that you have to say something about the MMSE. You can’t just mention it in the methods and then not mention it in the results. </w:t>
      </w:r>
    </w:p>
  </w:comment>
  <w:comment w:id="38" w:author="Adrian Owen" w:date="2018-07-09T15:03:00Z" w:initials="AO">
    <w:p w14:paraId="6CD52A6F" w14:textId="038D6997" w:rsidR="00674DFE" w:rsidRDefault="00674DFE">
      <w:pPr>
        <w:pStyle w:val="CommentText"/>
      </w:pPr>
      <w:r>
        <w:rPr>
          <w:rStyle w:val="CommentReference"/>
        </w:rPr>
        <w:annotationRef/>
      </w:r>
      <w:r>
        <w:t>This is an introductory statement and does not belong in the Discussion section</w:t>
      </w:r>
    </w:p>
  </w:comment>
  <w:comment w:id="39" w:author="Adrian Owen" w:date="2018-07-09T15:02:00Z" w:initials="AO">
    <w:p w14:paraId="471E1C41" w14:textId="51231E3A" w:rsidR="00674DFE" w:rsidRDefault="00674DFE">
      <w:pPr>
        <w:pStyle w:val="CommentText"/>
      </w:pPr>
      <w:r>
        <w:rPr>
          <w:rStyle w:val="CommentReference"/>
        </w:rPr>
        <w:annotationRef/>
      </w:r>
      <w:r>
        <w:t xml:space="preserve">Again, these are all unnecessary words. </w:t>
      </w:r>
    </w:p>
  </w:comment>
  <w:comment w:id="61" w:author="Adrian Owen" w:date="2018-07-09T15:17:00Z" w:initials="AO">
    <w:p w14:paraId="6613152E" w14:textId="4C5DE5CC" w:rsidR="0092033D" w:rsidRDefault="0092033D">
      <w:pPr>
        <w:pStyle w:val="CommentText"/>
      </w:pPr>
      <w:r>
        <w:rPr>
          <w:rStyle w:val="CommentReference"/>
        </w:rPr>
        <w:annotationRef/>
      </w:r>
      <w:r>
        <w:t>You need to cite a reference to support this</w:t>
      </w:r>
    </w:p>
  </w:comment>
  <w:comment w:id="87" w:author="Avital Sternin" w:date="2018-06-18T15:45:00Z" w:initials="AS">
    <w:p w14:paraId="0EE788F8" w14:textId="5F015684" w:rsidR="009F5AAC" w:rsidRDefault="009F5AAC">
      <w:pPr>
        <w:pStyle w:val="CommentText"/>
      </w:pPr>
      <w:r>
        <w:rPr>
          <w:rStyle w:val="CommentReference"/>
        </w:rPr>
        <w:annotationRef/>
      </w:r>
      <w:r>
        <w:t xml:space="preserve">I’m struggling to bridge the gap between </w:t>
      </w:r>
      <w:proofErr w:type="spellStart"/>
      <w:r>
        <w:t>Brenkel’s</w:t>
      </w:r>
      <w:proofErr w:type="spellEnd"/>
      <w:r>
        <w:t xml:space="preserve"> paper and this one.</w:t>
      </w:r>
    </w:p>
  </w:comment>
  <w:comment w:id="139" w:author="Avital Sternin" w:date="2018-06-18T13:15:00Z" w:initials="AS">
    <w:p w14:paraId="7C374626" w14:textId="77777777" w:rsidR="009F5AAC" w:rsidRPr="002A535D" w:rsidRDefault="009F5AAC" w:rsidP="006D4784">
      <w:pPr>
        <w:tabs>
          <w:tab w:val="left" w:pos="709"/>
        </w:tabs>
        <w:ind w:firstLine="567"/>
        <w:rPr>
          <w:sz w:val="24"/>
          <w:szCs w:val="24"/>
        </w:rPr>
      </w:pPr>
      <w:r>
        <w:rPr>
          <w:rStyle w:val="CommentReference"/>
        </w:rPr>
        <w:annotationRef/>
      </w:r>
      <w:r w:rsidRPr="002A535D">
        <w:rPr>
          <w:sz w:val="24"/>
          <w:szCs w:val="24"/>
        </w:rPr>
        <w:t xml:space="preserve">. The MMSE was developed in 1975 as an efficient way to routinely evaluate psychiatric patients </w:t>
      </w:r>
      <w:r w:rsidRPr="002A535D">
        <w:rPr>
          <w:sz w:val="24"/>
          <w:szCs w:val="24"/>
        </w:rPr>
        <w:fldChar w:fldCharType="begin" w:fldLock="1"/>
      </w:r>
      <w:r>
        <w:rPr>
          <w:sz w:val="24"/>
          <w:szCs w:val="24"/>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"plainTextFormattedCitation" : "(Folstein, Folstein, &amp; McHugh, 1975)", "previouslyFormattedCitation" : "(Folstein, Folstein, &amp; McHugh, 1975)" }, "properties" : { "noteIndex" : 0 }, "schema" : "https://github.com/citation-style-language/schema/raw/master/csl-citation.json" }</w:instrText>
      </w:r>
      <w:r w:rsidRPr="002A535D">
        <w:rPr>
          <w:sz w:val="24"/>
          <w:szCs w:val="24"/>
        </w:rPr>
        <w:fldChar w:fldCharType="separate"/>
      </w:r>
      <w:r w:rsidRPr="00F344EF">
        <w:rPr>
          <w:noProof/>
          <w:sz w:val="24"/>
          <w:szCs w:val="24"/>
        </w:rPr>
        <w:t>(Folstein, Folstein, &amp; McHugh, 1975)</w:t>
      </w:r>
      <w:r w:rsidRPr="002A535D">
        <w:rPr>
          <w:sz w:val="24"/>
          <w:szCs w:val="24"/>
        </w:rPr>
        <w:fldChar w:fldCharType="end"/>
      </w:r>
      <w:r w:rsidRPr="002A535D">
        <w:rPr>
          <w:sz w:val="24"/>
          <w:szCs w:val="24"/>
        </w:rPr>
        <w:t>.</w:t>
      </w:r>
    </w:p>
    <w:p w14:paraId="29D7A142" w14:textId="50523139" w:rsidR="009F5AAC" w:rsidRDefault="009F5AAC">
      <w:pPr>
        <w:pStyle w:val="CommentText"/>
      </w:pPr>
    </w:p>
  </w:comment>
  <w:comment w:id="164" w:author="Avital Sternin" w:date="2018-06-18T11:51:00Z" w:initials="AS">
    <w:p w14:paraId="25BDC5BA" w14:textId="52DFFE65" w:rsidR="009F5AAC" w:rsidRPr="00237868" w:rsidRDefault="009F5AAC" w:rsidP="00237868">
      <w:pPr>
        <w:ind w:firstLine="567"/>
        <w:rPr>
          <w:sz w:val="24"/>
          <w:szCs w:val="24"/>
        </w:rPr>
      </w:pPr>
      <w:r>
        <w:rPr>
          <w:rStyle w:val="CommentReference"/>
        </w:rPr>
        <w:annotationRef/>
      </w:r>
      <w:r>
        <w:rPr>
          <w:sz w:val="24"/>
          <w:szCs w:val="24"/>
        </w:rPr>
        <w:t>A regression was also performed on MMSE scores. Feature Match and Grammatical Reasoning best predicted MMSE scores and accounted for 38% of the variance. Age was included in this regression but did not explain a significant amount of variance over and above the task scores. On its own, age accounted for 8% of the variance in MMSE scores.</w:t>
      </w:r>
    </w:p>
  </w:comment>
  <w:comment w:id="166" w:author="Adrian Owen" w:date="2018-07-09T15:42:00Z" w:initials="AO">
    <w:p w14:paraId="3BDA0868" w14:textId="0DCE1FE4" w:rsidR="002B4AD1" w:rsidRDefault="002B4AD1">
      <w:pPr>
        <w:pStyle w:val="CommentText"/>
      </w:pPr>
      <w:r>
        <w:rPr>
          <w:rStyle w:val="CommentReference"/>
        </w:rPr>
        <w:annotationRef/>
      </w:r>
      <w:r>
        <w:t xml:space="preserve">I always find it helps to be polite </w:t>
      </w:r>
      <w:r>
        <w:sym w:font="Wingdings" w:char="F04A"/>
      </w:r>
      <w:r>
        <w:t xml:space="preserve"> </w:t>
      </w:r>
    </w:p>
  </w:comment>
  <w:comment w:id="185" w:author="Adrian Owen" w:date="2018-07-09T15:50:00Z" w:initials="AO">
    <w:p w14:paraId="3263B734" w14:textId="142949DF" w:rsidR="00E2392B" w:rsidRDefault="00E2392B">
      <w:pPr>
        <w:pStyle w:val="CommentText"/>
      </w:pPr>
      <w:r>
        <w:rPr>
          <w:rStyle w:val="CommentReference"/>
        </w:rPr>
        <w:annotationRef/>
      </w:r>
      <w:r>
        <w:t xml:space="preserve">I think you need to add much more into the paper about the MMSE. For a </w:t>
      </w:r>
      <w:proofErr w:type="gramStart"/>
      <w:r>
        <w:t>start</w:t>
      </w:r>
      <w:proofErr w:type="gramEnd"/>
      <w:r>
        <w:t xml:space="preserve"> it’s one of the things that makes this paper different to Megan’s </w:t>
      </w:r>
    </w:p>
  </w:comment>
  <w:comment w:id="193" w:author="Avital Sternin" w:date="2018-06-18T13:07:00Z" w:initials="AS">
    <w:p w14:paraId="72B2CBE9" w14:textId="79E69007" w:rsidR="009F5AAC" w:rsidRDefault="009F5AAC">
      <w:pPr>
        <w:pStyle w:val="CommentText"/>
      </w:pPr>
      <w:r>
        <w:rPr>
          <w:rStyle w:val="CommentReference"/>
        </w:rPr>
        <w:annotationRef/>
      </w:r>
      <w:r>
        <w:t xml:space="preserve">The other issue is that </w:t>
      </w:r>
      <w:proofErr w:type="spellStart"/>
      <w:r>
        <w:t>Brenkel</w:t>
      </w:r>
      <w:proofErr w:type="spellEnd"/>
      <w:r>
        <w:t xml:space="preserve"> et al didn’t use the correct </w:t>
      </w:r>
      <w:proofErr w:type="spellStart"/>
      <w:r>
        <w:t>MoCA</w:t>
      </w:r>
      <w:proofErr w:type="spellEnd"/>
      <w:r>
        <w:t xml:space="preserve"> </w:t>
      </w:r>
      <w:proofErr w:type="spellStart"/>
      <w:r>
        <w:t>cutoff</w:t>
      </w:r>
      <w:proofErr w:type="spellEnd"/>
      <w:r>
        <w:t>. They used 27-30 rather than 26-30 for their unimpaired category</w:t>
      </w:r>
    </w:p>
  </w:comment>
  <w:comment w:id="194" w:author="Adrian Owen" w:date="2018-07-09T15:53:00Z" w:initials="AO">
    <w:p w14:paraId="36A76E79" w14:textId="17542A74" w:rsidR="001229F7" w:rsidRDefault="001229F7">
      <w:pPr>
        <w:pStyle w:val="CommentText"/>
      </w:pPr>
      <w:r>
        <w:rPr>
          <w:rStyle w:val="CommentReference"/>
        </w:rPr>
        <w:annotationRef/>
      </w:r>
      <w:r>
        <w:t xml:space="preserve">Also, your populations were completely different – you had intelligent elderly people she had a mixed bag of recovered psychiatric patients. </w:t>
      </w:r>
    </w:p>
  </w:comment>
  <w:comment w:id="195" w:author="Adrian Owen" w:date="2018-07-09T15:54:00Z" w:initials="AO">
    <w:p w14:paraId="12ED5CB7" w14:textId="3692C5BA" w:rsidR="001229F7" w:rsidRDefault="001229F7">
      <w:pPr>
        <w:pStyle w:val="CommentText"/>
      </w:pPr>
      <w:r>
        <w:rPr>
          <w:rStyle w:val="CommentReference"/>
        </w:rPr>
        <w:annotationRef/>
      </w:r>
      <w:r>
        <w:t xml:space="preserve">This is not true of all cognitive tests – you need to say more about the CBS tests that are specifically developed for this purpose. Most computerised </w:t>
      </w:r>
      <w:proofErr w:type="spellStart"/>
      <w:r>
        <w:t>tresst</w:t>
      </w:r>
      <w:proofErr w:type="spellEnd"/>
      <w:r>
        <w:t xml:space="preserve"> are not. Just because they are computerized does not mean that they don’t need a researcher. </w:t>
      </w:r>
    </w:p>
  </w:comment>
  <w:comment w:id="196" w:author="Adrian Owen" w:date="2018-07-09T15:55:00Z" w:initials="AO">
    <w:p w14:paraId="37B84D68" w14:textId="2A99B259" w:rsidR="001229F7" w:rsidRDefault="001229F7">
      <w:pPr>
        <w:pStyle w:val="CommentText"/>
      </w:pPr>
      <w:r>
        <w:rPr>
          <w:rStyle w:val="CommentReference"/>
        </w:rPr>
        <w:annotationRef/>
      </w:r>
      <w:r>
        <w:t>Again, this logic doesn’t follow. It’s true that the CBS tests are built to do this but it’s not true of all (</w:t>
      </w:r>
      <w:proofErr w:type="spellStart"/>
      <w:r>
        <w:t>ndeed</w:t>
      </w:r>
      <w:proofErr w:type="spellEnd"/>
      <w:r>
        <w:t xml:space="preserve"> most) computerized tests. </w:t>
      </w:r>
    </w:p>
  </w:comment>
  <w:comment w:id="197" w:author="Avital Sternin" w:date="2018-06-18T14:58:00Z" w:initials="AS">
    <w:p w14:paraId="0DDB8135" w14:textId="55EA3C0A" w:rsidR="009F5AAC" w:rsidRDefault="009F5AAC">
      <w:pPr>
        <w:pStyle w:val="CommentText"/>
      </w:pPr>
      <w:r>
        <w:rPr>
          <w:rStyle w:val="CommentReference"/>
        </w:rPr>
        <w:annotationRef/>
      </w:r>
      <w:r>
        <w:t>Should we mention practice effects? Is there anything we can cite for Bobby’s practice effect results?</w:t>
      </w:r>
    </w:p>
  </w:comment>
  <w:comment w:id="198" w:author="Avital Sternin" w:date="2018-06-18T15:00:00Z" w:initials="AS">
    <w:p w14:paraId="5F8307FD" w14:textId="7A529981" w:rsidR="009F5AAC" w:rsidRDefault="009F5AAC">
      <w:pPr>
        <w:pStyle w:val="CommentText"/>
      </w:pPr>
      <w:r>
        <w:rPr>
          <w:rStyle w:val="CommentReference"/>
        </w:rPr>
        <w:annotationRef/>
      </w:r>
      <w:r>
        <w:t>This is taken from what I submitted to ethics for this project.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6ED8C8" w15:done="0"/>
  <w15:commentEx w15:paraId="42DF3601" w15:done="0"/>
  <w15:commentEx w15:paraId="77C8916E" w15:done="0"/>
  <w15:commentEx w15:paraId="4E75E51A" w15:done="0"/>
  <w15:commentEx w15:paraId="7AB8CD7A" w15:done="0"/>
  <w15:commentEx w15:paraId="6CD52A6F" w15:done="0"/>
  <w15:commentEx w15:paraId="471E1C41" w15:done="0"/>
  <w15:commentEx w15:paraId="6613152E" w15:done="0"/>
  <w15:commentEx w15:paraId="0EE788F8" w15:done="0"/>
  <w15:commentEx w15:paraId="29D7A142" w15:done="0"/>
  <w15:commentEx w15:paraId="25BDC5BA" w15:done="0"/>
  <w15:commentEx w15:paraId="3BDA0868" w15:done="0"/>
  <w15:commentEx w15:paraId="3263B734" w15:done="0"/>
  <w15:commentEx w15:paraId="72B2CBE9" w15:done="0"/>
  <w15:commentEx w15:paraId="36A76E79" w15:done="0"/>
  <w15:commentEx w15:paraId="12ED5CB7" w15:done="0"/>
  <w15:commentEx w15:paraId="37B84D68" w15:done="0"/>
  <w15:commentEx w15:paraId="0DDB8135" w15:done="0"/>
  <w15:commentEx w15:paraId="5F8307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10022FF" w:usb1="C000E47F" w:usb2="00000029" w:usb3="00000000" w:csb0="000001DF"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 Owen">
    <w15:presenceInfo w15:providerId="None" w15:userId="Adrian Owen"/>
  </w15:person>
  <w15:person w15:author="Avital Sternin">
    <w15:presenceInfo w15:providerId="AD" w15:userId="S-1-5-21-1659004503-920026266-1343024091-697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211C3"/>
    <w:rsid w:val="00030255"/>
    <w:rsid w:val="000407A9"/>
    <w:rsid w:val="000B384A"/>
    <w:rsid w:val="000E4968"/>
    <w:rsid w:val="000F1256"/>
    <w:rsid w:val="000F5F6F"/>
    <w:rsid w:val="001072B6"/>
    <w:rsid w:val="00111FE7"/>
    <w:rsid w:val="001229F7"/>
    <w:rsid w:val="001320D1"/>
    <w:rsid w:val="001666A6"/>
    <w:rsid w:val="001A2FE2"/>
    <w:rsid w:val="001B24F4"/>
    <w:rsid w:val="001B64A9"/>
    <w:rsid w:val="001F156D"/>
    <w:rsid w:val="001F686E"/>
    <w:rsid w:val="00200AEC"/>
    <w:rsid w:val="00212F4E"/>
    <w:rsid w:val="0023518E"/>
    <w:rsid w:val="00237868"/>
    <w:rsid w:val="002452C7"/>
    <w:rsid w:val="00296295"/>
    <w:rsid w:val="002A535D"/>
    <w:rsid w:val="002B1A6E"/>
    <w:rsid w:val="002B4AD1"/>
    <w:rsid w:val="002B54EF"/>
    <w:rsid w:val="002E5488"/>
    <w:rsid w:val="0031427A"/>
    <w:rsid w:val="00330103"/>
    <w:rsid w:val="003672EE"/>
    <w:rsid w:val="003A7AD7"/>
    <w:rsid w:val="003E4809"/>
    <w:rsid w:val="003E5762"/>
    <w:rsid w:val="00402D3A"/>
    <w:rsid w:val="00446051"/>
    <w:rsid w:val="00467AEB"/>
    <w:rsid w:val="004773D0"/>
    <w:rsid w:val="0048400B"/>
    <w:rsid w:val="004949AD"/>
    <w:rsid w:val="004A786F"/>
    <w:rsid w:val="004D33D2"/>
    <w:rsid w:val="004E1F55"/>
    <w:rsid w:val="004F36E5"/>
    <w:rsid w:val="00520A1A"/>
    <w:rsid w:val="00526573"/>
    <w:rsid w:val="00535E67"/>
    <w:rsid w:val="00563617"/>
    <w:rsid w:val="005662E2"/>
    <w:rsid w:val="005761F9"/>
    <w:rsid w:val="005B3F20"/>
    <w:rsid w:val="005B689D"/>
    <w:rsid w:val="005B6AA3"/>
    <w:rsid w:val="005C1966"/>
    <w:rsid w:val="005D403D"/>
    <w:rsid w:val="005F0CCD"/>
    <w:rsid w:val="00633585"/>
    <w:rsid w:val="0063532F"/>
    <w:rsid w:val="00635D62"/>
    <w:rsid w:val="00671D30"/>
    <w:rsid w:val="00674DFE"/>
    <w:rsid w:val="00691752"/>
    <w:rsid w:val="006D120E"/>
    <w:rsid w:val="006D4784"/>
    <w:rsid w:val="006E4C97"/>
    <w:rsid w:val="007075DF"/>
    <w:rsid w:val="0072335C"/>
    <w:rsid w:val="00733BBC"/>
    <w:rsid w:val="0073789A"/>
    <w:rsid w:val="007416C1"/>
    <w:rsid w:val="00744170"/>
    <w:rsid w:val="00755E68"/>
    <w:rsid w:val="007F28D0"/>
    <w:rsid w:val="00801ED4"/>
    <w:rsid w:val="008365DE"/>
    <w:rsid w:val="00874B6B"/>
    <w:rsid w:val="00890FE5"/>
    <w:rsid w:val="0089629B"/>
    <w:rsid w:val="0089680A"/>
    <w:rsid w:val="008A4F56"/>
    <w:rsid w:val="008A5145"/>
    <w:rsid w:val="008E7875"/>
    <w:rsid w:val="008F7FFE"/>
    <w:rsid w:val="00903A15"/>
    <w:rsid w:val="0092033D"/>
    <w:rsid w:val="009432BB"/>
    <w:rsid w:val="009653CF"/>
    <w:rsid w:val="009F5AAC"/>
    <w:rsid w:val="00A04671"/>
    <w:rsid w:val="00A201BD"/>
    <w:rsid w:val="00A20BF6"/>
    <w:rsid w:val="00A43116"/>
    <w:rsid w:val="00A635EA"/>
    <w:rsid w:val="00A777AE"/>
    <w:rsid w:val="00A955D4"/>
    <w:rsid w:val="00AB7B13"/>
    <w:rsid w:val="00AE42B1"/>
    <w:rsid w:val="00AF251B"/>
    <w:rsid w:val="00B95214"/>
    <w:rsid w:val="00BA0688"/>
    <w:rsid w:val="00BC79D5"/>
    <w:rsid w:val="00C075A5"/>
    <w:rsid w:val="00C47164"/>
    <w:rsid w:val="00CA30F4"/>
    <w:rsid w:val="00CB2248"/>
    <w:rsid w:val="00CC446D"/>
    <w:rsid w:val="00CD102C"/>
    <w:rsid w:val="00CD6FA2"/>
    <w:rsid w:val="00CE7163"/>
    <w:rsid w:val="00D4595F"/>
    <w:rsid w:val="00D548C5"/>
    <w:rsid w:val="00D847FC"/>
    <w:rsid w:val="00D96A08"/>
    <w:rsid w:val="00DE5310"/>
    <w:rsid w:val="00E03B35"/>
    <w:rsid w:val="00E07160"/>
    <w:rsid w:val="00E2392B"/>
    <w:rsid w:val="00E44F1B"/>
    <w:rsid w:val="00E45A63"/>
    <w:rsid w:val="00E54251"/>
    <w:rsid w:val="00E852A7"/>
    <w:rsid w:val="00E929CC"/>
    <w:rsid w:val="00EC3129"/>
    <w:rsid w:val="00EC6978"/>
    <w:rsid w:val="00ED2CF8"/>
    <w:rsid w:val="00EF09C6"/>
    <w:rsid w:val="00F03CBB"/>
    <w:rsid w:val="00F16F66"/>
    <w:rsid w:val="00F17A5D"/>
    <w:rsid w:val="00F344EF"/>
    <w:rsid w:val="00F36DF1"/>
    <w:rsid w:val="00F37755"/>
    <w:rsid w:val="00F45AB2"/>
    <w:rsid w:val="00F510C1"/>
    <w:rsid w:val="00F55286"/>
    <w:rsid w:val="00F56716"/>
    <w:rsid w:val="00F75612"/>
    <w:rsid w:val="00F76EEA"/>
    <w:rsid w:val="00F81E7F"/>
    <w:rsid w:val="00FB4A90"/>
    <w:rsid w:val="00FB61A0"/>
    <w:rsid w:val="00FC0731"/>
    <w:rsid w:val="00FC3902"/>
    <w:rsid w:val="00FE39AC"/>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91F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82858-DA03-7541-8E6B-7D7949CC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6814</Words>
  <Characters>38844</Characters>
  <Application>Microsoft Macintosh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Adrian Owen</cp:lastModifiedBy>
  <cp:revision>5</cp:revision>
  <dcterms:created xsi:type="dcterms:W3CDTF">2018-07-09T19:15:00Z</dcterms:created>
  <dcterms:modified xsi:type="dcterms:W3CDTF">2018-07-09T19:58:00Z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http://csl.mendeley.com/styles/29242231/apa</vt:lpwstr>
  </property>
  <property fmtid="{D5CDD505-2E9C-101B-9397-08002B2CF9AE}" pid="7" name="Mendeley Recent Style Name 2_1">
    <vt:lpwstr>American Psychological Association 6th edition - Avital Sternin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http://www.zotero.org/styles/apa</vt:lpwstr>
  </property>
</Properties>
</file>