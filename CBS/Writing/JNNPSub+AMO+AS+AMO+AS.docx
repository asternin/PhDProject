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A00B8" w14:textId="223F821C" w:rsidR="000407A9" w:rsidRPr="002A535D" w:rsidRDefault="000407A9" w:rsidP="00D847FC">
      <w:pP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55A7E3A4" w:rsidR="000407A9" w:rsidRPr="002A535D" w:rsidRDefault="00467AEB" w:rsidP="00F03CBB">
      <w:pPr>
        <w:jc w:val="center"/>
        <w:rPr>
          <w:sz w:val="24"/>
          <w:szCs w:val="24"/>
        </w:rPr>
      </w:pPr>
      <w:r>
        <w:rPr>
          <w:sz w:val="24"/>
          <w:szCs w:val="24"/>
        </w:rPr>
        <w:t>Fine tuning cognitive assessment in the elderly: The benefits of a</w:t>
      </w:r>
      <w:r w:rsidR="00F03CBB">
        <w:rPr>
          <w:sz w:val="24"/>
          <w:szCs w:val="24"/>
        </w:rPr>
        <w:t xml:space="preserve">n online </w:t>
      </w:r>
      <w:r>
        <w:rPr>
          <w:sz w:val="24"/>
          <w:szCs w:val="24"/>
        </w:rPr>
        <w:t xml:space="preserve">test battery </w:t>
      </w:r>
    </w:p>
    <w:p w14:paraId="0667225F" w14:textId="5150E91E" w:rsidR="000407A9" w:rsidRPr="002A535D" w:rsidRDefault="000407A9" w:rsidP="000407A9">
      <w:pPr>
        <w:jc w:val="center"/>
        <w:rPr>
          <w:sz w:val="24"/>
          <w:szCs w:val="24"/>
        </w:rPr>
      </w:pPr>
      <w:r w:rsidRPr="002A535D">
        <w:rPr>
          <w:sz w:val="24"/>
          <w:szCs w:val="24"/>
        </w:rPr>
        <w:t xml:space="preserve">Avital Sternin*, Jessica A. </w:t>
      </w:r>
      <w:proofErr w:type="spellStart"/>
      <w:r w:rsidRPr="002A535D">
        <w:rPr>
          <w:sz w:val="24"/>
          <w:szCs w:val="24"/>
        </w:rPr>
        <w:t>Grahn</w:t>
      </w:r>
      <w:proofErr w:type="spellEnd"/>
      <w:r w:rsidRPr="002A535D">
        <w:rPr>
          <w:sz w:val="24"/>
          <w:szCs w:val="24"/>
        </w:rPr>
        <w:t>,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0D2BD53F" w:rsidR="002A535D" w:rsidRPr="002A535D" w:rsidRDefault="002A535D" w:rsidP="002A535D">
      <w:pPr>
        <w:jc w:val="right"/>
        <w:rPr>
          <w:sz w:val="24"/>
          <w:szCs w:val="24"/>
        </w:rPr>
      </w:pPr>
      <w:r w:rsidRPr="002A535D">
        <w:rPr>
          <w:sz w:val="24"/>
          <w:szCs w:val="24"/>
        </w:rPr>
        <w:t>Word count:</w:t>
      </w:r>
      <w:r w:rsidR="004A786F">
        <w:rPr>
          <w:sz w:val="24"/>
          <w:szCs w:val="24"/>
        </w:rPr>
        <w:t xml:space="preserve"> (1500 max), 1 figure, 1 table</w:t>
      </w:r>
    </w:p>
    <w:p w14:paraId="3269A241" w14:textId="33C72092" w:rsidR="002A535D" w:rsidRDefault="002A535D" w:rsidP="002A535D">
      <w:pPr>
        <w:rPr>
          <w:sz w:val="24"/>
          <w:szCs w:val="24"/>
        </w:rPr>
      </w:pPr>
      <w:r w:rsidRPr="002A535D">
        <w:rPr>
          <w:sz w:val="24"/>
          <w:szCs w:val="24"/>
        </w:rPr>
        <w:br w:type="page"/>
      </w:r>
      <w:r w:rsidR="00296295">
        <w:rPr>
          <w:sz w:val="24"/>
          <w:szCs w:val="24"/>
        </w:rPr>
        <w:lastRenderedPageBreak/>
        <w:t>Abstract (20</w:t>
      </w:r>
      <w:r w:rsidR="00D847FC">
        <w:rPr>
          <w:sz w:val="24"/>
          <w:szCs w:val="24"/>
        </w:rPr>
        <w:t>0 words)</w:t>
      </w:r>
    </w:p>
    <w:p w14:paraId="44BED303" w14:textId="69B7DBD7" w:rsidR="00296295" w:rsidRDefault="00296295" w:rsidP="00674DFE">
      <w:pPr>
        <w:rPr>
          <w:sz w:val="24"/>
          <w:szCs w:val="24"/>
        </w:rPr>
      </w:pPr>
      <w:r w:rsidRPr="00296295">
        <w:rPr>
          <w:b/>
          <w:sz w:val="24"/>
          <w:szCs w:val="24"/>
        </w:rPr>
        <w:t>Introduction</w:t>
      </w:r>
      <w:r>
        <w:rPr>
          <w:sz w:val="24"/>
          <w:szCs w:val="24"/>
        </w:rPr>
        <w:t xml:space="preserve"> - </w:t>
      </w:r>
      <w:r w:rsidR="00F17A5D" w:rsidRPr="002A535D">
        <w:rPr>
          <w:sz w:val="24"/>
          <w:szCs w:val="24"/>
        </w:rPr>
        <w:t xml:space="preserve">Assessing an individual’s cognitive capacity </w:t>
      </w:r>
      <w:r w:rsidR="00266238">
        <w:rPr>
          <w:sz w:val="24"/>
          <w:szCs w:val="24"/>
        </w:rPr>
        <w:t xml:space="preserve">is </w:t>
      </w:r>
      <w:r w:rsidR="00F17A5D" w:rsidRPr="002A535D">
        <w:rPr>
          <w:sz w:val="24"/>
          <w:szCs w:val="24"/>
        </w:rPr>
        <w:t xml:space="preserve">an </w:t>
      </w:r>
      <w:r w:rsidR="00F03CBB">
        <w:rPr>
          <w:sz w:val="24"/>
          <w:szCs w:val="24"/>
        </w:rPr>
        <w:t>important</w:t>
      </w:r>
      <w:r w:rsidR="00F03CBB" w:rsidRPr="002A535D">
        <w:rPr>
          <w:sz w:val="24"/>
          <w:szCs w:val="24"/>
        </w:rPr>
        <w:t xml:space="preserve"> </w:t>
      </w:r>
      <w:r w:rsidR="00F17A5D" w:rsidRPr="002A535D">
        <w:rPr>
          <w:sz w:val="24"/>
          <w:szCs w:val="24"/>
        </w:rPr>
        <w:t>part of caring for the elderly.</w:t>
      </w:r>
      <w:r w:rsidR="00F17A5D">
        <w:rPr>
          <w:sz w:val="24"/>
          <w:szCs w:val="24"/>
        </w:rPr>
        <w:t xml:space="preserve"> </w:t>
      </w:r>
      <w:r w:rsidR="00A2315A">
        <w:rPr>
          <w:sz w:val="24"/>
          <w:szCs w:val="24"/>
        </w:rPr>
        <w:t>We</w:t>
      </w:r>
      <w:r w:rsidR="00F17A5D">
        <w:rPr>
          <w:sz w:val="24"/>
          <w:szCs w:val="24"/>
        </w:rPr>
        <w:t xml:space="preserve"> </w:t>
      </w:r>
      <w:r w:rsidR="00674DFE">
        <w:rPr>
          <w:sz w:val="24"/>
          <w:szCs w:val="24"/>
        </w:rPr>
        <w:t xml:space="preserve">sought </w:t>
      </w:r>
      <w:r w:rsidR="00F17A5D">
        <w:rPr>
          <w:sz w:val="24"/>
          <w:szCs w:val="24"/>
        </w:rPr>
        <w:t>to determine whether</w:t>
      </w:r>
      <w:r w:rsidR="00F17A5D" w:rsidRPr="002A535D">
        <w:rPr>
          <w:sz w:val="24"/>
          <w:szCs w:val="24"/>
        </w:rPr>
        <w:t xml:space="preserve"> </w:t>
      </w:r>
      <w:r w:rsidR="00F17A5D">
        <w:rPr>
          <w:sz w:val="24"/>
          <w:szCs w:val="24"/>
        </w:rPr>
        <w:t>a</w:t>
      </w:r>
      <w:r w:rsidR="008A5D29">
        <w:rPr>
          <w:sz w:val="24"/>
          <w:szCs w:val="24"/>
        </w:rPr>
        <w:t xml:space="preserve"> novel </w:t>
      </w:r>
      <w:r w:rsidR="00674DFE">
        <w:rPr>
          <w:sz w:val="24"/>
          <w:szCs w:val="24"/>
        </w:rPr>
        <w:t>online cognitive test</w:t>
      </w:r>
      <w:r w:rsidR="00F17A5D" w:rsidRPr="002A535D">
        <w:rPr>
          <w:sz w:val="24"/>
          <w:szCs w:val="24"/>
        </w:rPr>
        <w:t xml:space="preserve"> battery </w:t>
      </w:r>
      <w:r w:rsidR="00F17A5D">
        <w:rPr>
          <w:sz w:val="24"/>
          <w:szCs w:val="24"/>
        </w:rPr>
        <w:t>c</w:t>
      </w:r>
      <w:r w:rsidR="00F17A5D" w:rsidRPr="002A535D">
        <w:rPr>
          <w:sz w:val="24"/>
          <w:szCs w:val="24"/>
        </w:rPr>
        <w:t xml:space="preserve">ould </w:t>
      </w:r>
      <w:r w:rsidR="00F17A5D">
        <w:rPr>
          <w:sz w:val="24"/>
          <w:szCs w:val="24"/>
        </w:rPr>
        <w:t>differentiate</w:t>
      </w:r>
      <w:r w:rsidR="00F17A5D" w:rsidRPr="002A535D">
        <w:rPr>
          <w:sz w:val="24"/>
          <w:szCs w:val="24"/>
        </w:rPr>
        <w:t xml:space="preserve"> individuals with ambiguous </w:t>
      </w:r>
      <w:r w:rsidR="00A2315A">
        <w:rPr>
          <w:sz w:val="24"/>
          <w:szCs w:val="24"/>
        </w:rPr>
        <w:t xml:space="preserve">cognitive </w:t>
      </w:r>
      <w:r w:rsidR="00F17A5D">
        <w:rPr>
          <w:sz w:val="24"/>
          <w:szCs w:val="24"/>
        </w:rPr>
        <w:t>scores</w:t>
      </w:r>
      <w:r w:rsidR="00674DFE">
        <w:rPr>
          <w:sz w:val="24"/>
          <w:szCs w:val="24"/>
        </w:rPr>
        <w:t>; s</w:t>
      </w:r>
      <w:r w:rsidR="00F17A5D" w:rsidRPr="002A535D">
        <w:rPr>
          <w:sz w:val="24"/>
          <w:szCs w:val="24"/>
        </w:rPr>
        <w:t xml:space="preserve">pecifically, </w:t>
      </w:r>
      <w:r w:rsidR="00266238">
        <w:rPr>
          <w:sz w:val="24"/>
          <w:szCs w:val="24"/>
        </w:rPr>
        <w:t>we asked which</w:t>
      </w:r>
      <w:r w:rsidR="002B4D02">
        <w:rPr>
          <w:sz w:val="24"/>
          <w:szCs w:val="24"/>
        </w:rPr>
        <w:t xml:space="preserve"> </w:t>
      </w:r>
      <w:r w:rsidR="00266238">
        <w:rPr>
          <w:sz w:val="24"/>
          <w:szCs w:val="24"/>
        </w:rPr>
        <w:t xml:space="preserve">combination of </w:t>
      </w:r>
      <w:r w:rsidR="002B4D02">
        <w:rPr>
          <w:sz w:val="24"/>
          <w:szCs w:val="24"/>
        </w:rPr>
        <w:t xml:space="preserve">online </w:t>
      </w:r>
      <w:r w:rsidR="00266238">
        <w:rPr>
          <w:sz w:val="24"/>
          <w:szCs w:val="24"/>
        </w:rPr>
        <w:t>tests, best categorizes</w:t>
      </w:r>
      <w:r w:rsidR="00266238" w:rsidRPr="002A535D">
        <w:rPr>
          <w:sz w:val="24"/>
          <w:szCs w:val="24"/>
        </w:rPr>
        <w:t xml:space="preserve"> individuals with ambiguous </w:t>
      </w:r>
      <w:proofErr w:type="spellStart"/>
      <w:r w:rsidR="00266238">
        <w:rPr>
          <w:sz w:val="24"/>
          <w:szCs w:val="24"/>
        </w:rPr>
        <w:t>MoCA</w:t>
      </w:r>
      <w:proofErr w:type="spellEnd"/>
      <w:r w:rsidR="00266238">
        <w:rPr>
          <w:sz w:val="24"/>
          <w:szCs w:val="24"/>
        </w:rPr>
        <w:t xml:space="preserve"> and MMSE scores.</w:t>
      </w:r>
    </w:p>
    <w:p w14:paraId="5A1A3C48" w14:textId="535BB952"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030255">
        <w:rPr>
          <w:sz w:val="24"/>
          <w:szCs w:val="24"/>
        </w:rPr>
        <w:t>52</w:t>
      </w:r>
      <w:r w:rsidR="00F17A5D">
        <w:rPr>
          <w:sz w:val="24"/>
          <w:szCs w:val="24"/>
        </w:rPr>
        <w:t xml:space="preserve"> </w:t>
      </w:r>
      <w:r w:rsidR="00674DFE">
        <w:rPr>
          <w:sz w:val="24"/>
          <w:szCs w:val="24"/>
        </w:rPr>
        <w:t xml:space="preserve">elderly </w:t>
      </w:r>
      <w:r w:rsidR="00F17A5D">
        <w:rPr>
          <w:sz w:val="24"/>
          <w:szCs w:val="24"/>
        </w:rPr>
        <w:t xml:space="preserve">participants completed 12 </w:t>
      </w:r>
      <w:r w:rsidR="00674DFE">
        <w:rPr>
          <w:sz w:val="24"/>
          <w:szCs w:val="24"/>
        </w:rPr>
        <w:t xml:space="preserve">online </w:t>
      </w:r>
      <w:r w:rsidR="00F17A5D">
        <w:rPr>
          <w:sz w:val="24"/>
          <w:szCs w:val="24"/>
        </w:rPr>
        <w:t xml:space="preserve">tests on a tablet computer, a </w:t>
      </w:r>
      <w:proofErr w:type="spellStart"/>
      <w:r w:rsidR="00F17A5D">
        <w:rPr>
          <w:sz w:val="24"/>
          <w:szCs w:val="24"/>
        </w:rPr>
        <w:t>MoCA</w:t>
      </w:r>
      <w:proofErr w:type="spellEnd"/>
      <w:r w:rsidR="00F17A5D">
        <w:rPr>
          <w:sz w:val="24"/>
          <w:szCs w:val="24"/>
        </w:rPr>
        <w:t xml:space="preserve">, and a MMSE. </w:t>
      </w:r>
    </w:p>
    <w:p w14:paraId="3EB95598" w14:textId="4A34C83E" w:rsidR="00296295" w:rsidRDefault="00296295" w:rsidP="002A535D">
      <w:pPr>
        <w:rPr>
          <w:sz w:val="24"/>
          <w:szCs w:val="24"/>
        </w:rPr>
      </w:pPr>
      <w:r w:rsidRPr="00296295">
        <w:rPr>
          <w:b/>
          <w:sz w:val="24"/>
          <w:szCs w:val="24"/>
        </w:rPr>
        <w:t>Results</w:t>
      </w:r>
      <w:r>
        <w:rPr>
          <w:sz w:val="24"/>
          <w:szCs w:val="24"/>
        </w:rPr>
        <w:t xml:space="preserve"> </w:t>
      </w:r>
      <w:r w:rsidR="0034436C">
        <w:rPr>
          <w:sz w:val="24"/>
          <w:szCs w:val="24"/>
        </w:rPr>
        <w:t xml:space="preserve">– </w:t>
      </w:r>
      <w:r w:rsidR="00EE0CA4">
        <w:rPr>
          <w:sz w:val="24"/>
          <w:szCs w:val="24"/>
        </w:rPr>
        <w:t>The</w:t>
      </w:r>
      <w:r w:rsidR="00F17A5D">
        <w:rPr>
          <w:sz w:val="24"/>
          <w:szCs w:val="24"/>
        </w:rPr>
        <w:t xml:space="preserve"> </w:t>
      </w:r>
      <w:proofErr w:type="spellStart"/>
      <w:r w:rsidR="00F17A5D">
        <w:rPr>
          <w:sz w:val="24"/>
          <w:szCs w:val="24"/>
        </w:rPr>
        <w:t>MoCA</w:t>
      </w:r>
      <w:proofErr w:type="spellEnd"/>
      <w:r w:rsidR="00F17A5D">
        <w:rPr>
          <w:sz w:val="24"/>
          <w:szCs w:val="24"/>
        </w:rPr>
        <w:t xml:space="preserve"> </w:t>
      </w:r>
      <w:r w:rsidR="0034436C">
        <w:rPr>
          <w:sz w:val="24"/>
          <w:szCs w:val="24"/>
        </w:rPr>
        <w:t xml:space="preserve">categorized </w:t>
      </w:r>
      <w:r w:rsidR="004949AD">
        <w:rPr>
          <w:sz w:val="24"/>
          <w:szCs w:val="24"/>
        </w:rPr>
        <w:t>7</w:t>
      </w:r>
      <w:r w:rsidR="00F17A5D">
        <w:rPr>
          <w:sz w:val="24"/>
          <w:szCs w:val="24"/>
        </w:rPr>
        <w:t xml:space="preserve">3% of participants as </w:t>
      </w:r>
      <w:r w:rsidR="00674DFE">
        <w:rPr>
          <w:sz w:val="24"/>
          <w:szCs w:val="24"/>
        </w:rPr>
        <w:t xml:space="preserve">impaired </w:t>
      </w:r>
      <w:r w:rsidR="0034436C">
        <w:rPr>
          <w:sz w:val="24"/>
          <w:szCs w:val="24"/>
        </w:rPr>
        <w:t xml:space="preserve">or </w:t>
      </w:r>
      <w:r w:rsidR="00674DFE">
        <w:rPr>
          <w:sz w:val="24"/>
          <w:szCs w:val="24"/>
        </w:rPr>
        <w:t>unimpaired</w:t>
      </w:r>
      <w:r w:rsidR="00F17A5D">
        <w:rPr>
          <w:sz w:val="24"/>
          <w:szCs w:val="24"/>
        </w:rPr>
        <w:t xml:space="preserve">. </w:t>
      </w:r>
      <w:r w:rsidR="004949AD">
        <w:rPr>
          <w:sz w:val="24"/>
          <w:szCs w:val="24"/>
        </w:rPr>
        <w:t xml:space="preserve">The addition of a single </w:t>
      </w:r>
      <w:r w:rsidR="00EE0CA4">
        <w:rPr>
          <w:sz w:val="24"/>
          <w:szCs w:val="24"/>
        </w:rPr>
        <w:t xml:space="preserve">online </w:t>
      </w:r>
      <w:r w:rsidR="002B4D02">
        <w:rPr>
          <w:sz w:val="24"/>
          <w:szCs w:val="24"/>
        </w:rPr>
        <w:t>test</w:t>
      </w:r>
      <w:r w:rsidR="004949AD">
        <w:rPr>
          <w:sz w:val="24"/>
          <w:szCs w:val="24"/>
        </w:rPr>
        <w:t xml:space="preserve"> increased </w:t>
      </w:r>
      <w:r w:rsidR="0034436C">
        <w:rPr>
          <w:sz w:val="24"/>
          <w:szCs w:val="24"/>
        </w:rPr>
        <w:t xml:space="preserve">categorization </w:t>
      </w:r>
      <w:r w:rsidR="004949AD">
        <w:rPr>
          <w:sz w:val="24"/>
          <w:szCs w:val="24"/>
        </w:rPr>
        <w:t>t</w:t>
      </w:r>
      <w:r w:rsidR="00F56716">
        <w:rPr>
          <w:sz w:val="24"/>
          <w:szCs w:val="24"/>
        </w:rPr>
        <w:t>o 94</w:t>
      </w:r>
      <w:r w:rsidR="004949AD">
        <w:rPr>
          <w:sz w:val="24"/>
          <w:szCs w:val="24"/>
        </w:rPr>
        <w:t xml:space="preserve">%. </w:t>
      </w:r>
      <w:r w:rsidR="0034436C">
        <w:rPr>
          <w:sz w:val="24"/>
          <w:szCs w:val="24"/>
        </w:rPr>
        <w:t xml:space="preserve">A multiple regression identified two other </w:t>
      </w:r>
      <w:r w:rsidR="002B4D02">
        <w:rPr>
          <w:sz w:val="24"/>
          <w:szCs w:val="24"/>
        </w:rPr>
        <w:t>tests</w:t>
      </w:r>
      <w:r w:rsidR="0034436C">
        <w:rPr>
          <w:sz w:val="24"/>
          <w:szCs w:val="24"/>
        </w:rPr>
        <w:t xml:space="preserve"> that best predicted </w:t>
      </w:r>
      <w:proofErr w:type="spellStart"/>
      <w:r w:rsidR="0034436C">
        <w:rPr>
          <w:sz w:val="24"/>
          <w:szCs w:val="24"/>
        </w:rPr>
        <w:t>MoCA</w:t>
      </w:r>
      <w:proofErr w:type="spellEnd"/>
      <w:r w:rsidR="0034436C">
        <w:rPr>
          <w:sz w:val="24"/>
          <w:szCs w:val="24"/>
        </w:rPr>
        <w:t xml:space="preserve"> scores. The combination of scores from the three identified tests were highly correlated with </w:t>
      </w:r>
      <w:proofErr w:type="spellStart"/>
      <w:r w:rsidR="0034436C">
        <w:rPr>
          <w:sz w:val="24"/>
          <w:szCs w:val="24"/>
        </w:rPr>
        <w:t>MoCA</w:t>
      </w:r>
      <w:proofErr w:type="spellEnd"/>
      <w:r w:rsidR="0034436C">
        <w:rPr>
          <w:sz w:val="24"/>
          <w:szCs w:val="24"/>
        </w:rPr>
        <w:t xml:space="preserve"> scores. A regression also identified two </w:t>
      </w:r>
      <w:r w:rsidR="002B4D02">
        <w:rPr>
          <w:sz w:val="24"/>
          <w:szCs w:val="24"/>
        </w:rPr>
        <w:t>tests</w:t>
      </w:r>
      <w:r w:rsidR="0034436C">
        <w:rPr>
          <w:sz w:val="24"/>
          <w:szCs w:val="24"/>
        </w:rPr>
        <w:t xml:space="preserve"> that best predicted MMSE scores</w:t>
      </w:r>
      <w:r w:rsidR="00783C34">
        <w:rPr>
          <w:sz w:val="24"/>
          <w:szCs w:val="24"/>
        </w:rPr>
        <w:t>,</w:t>
      </w:r>
      <w:r w:rsidR="0034436C">
        <w:rPr>
          <w:sz w:val="24"/>
          <w:szCs w:val="24"/>
        </w:rPr>
        <w:t xml:space="preserve"> but the categorization</w:t>
      </w:r>
      <w:r w:rsidR="00EE0CA4">
        <w:rPr>
          <w:sz w:val="24"/>
          <w:szCs w:val="24"/>
        </w:rPr>
        <w:t xml:space="preserve"> analysis was not performed because of a ceiling </w:t>
      </w:r>
      <w:r w:rsidR="005C76A2">
        <w:rPr>
          <w:sz w:val="24"/>
          <w:szCs w:val="24"/>
        </w:rPr>
        <w:t>effect</w:t>
      </w:r>
      <w:r w:rsidR="0034436C">
        <w:rPr>
          <w:sz w:val="24"/>
          <w:szCs w:val="24"/>
        </w:rPr>
        <w:t xml:space="preserve"> in MMSE scores</w:t>
      </w:r>
      <w:r w:rsidR="005C76A2">
        <w:rPr>
          <w:sz w:val="24"/>
          <w:szCs w:val="24"/>
        </w:rPr>
        <w:t xml:space="preserve">. </w:t>
      </w:r>
    </w:p>
    <w:p w14:paraId="4579CDB3" w14:textId="203EC360" w:rsidR="00674DFE" w:rsidRDefault="00296295" w:rsidP="00F16F66">
      <w:pPr>
        <w:tabs>
          <w:tab w:val="left" w:pos="709"/>
        </w:tabs>
        <w:rPr>
          <w:sz w:val="24"/>
          <w:szCs w:val="24"/>
        </w:rPr>
      </w:pPr>
      <w:r w:rsidRPr="00296295">
        <w:rPr>
          <w:b/>
          <w:sz w:val="24"/>
          <w:szCs w:val="24"/>
        </w:rPr>
        <w:t>Discussion</w:t>
      </w:r>
      <w:r>
        <w:rPr>
          <w:sz w:val="24"/>
          <w:szCs w:val="24"/>
        </w:rPr>
        <w:t xml:space="preserve"> </w:t>
      </w:r>
      <w:r w:rsidR="00535E67">
        <w:rPr>
          <w:sz w:val="24"/>
          <w:szCs w:val="24"/>
        </w:rPr>
        <w:t>–</w:t>
      </w:r>
      <w:r w:rsidR="0034436C">
        <w:rPr>
          <w:sz w:val="24"/>
          <w:szCs w:val="24"/>
        </w:rPr>
        <w:t xml:space="preserve"> </w:t>
      </w:r>
      <w:r w:rsidR="00A2315A">
        <w:rPr>
          <w:sz w:val="24"/>
          <w:szCs w:val="24"/>
        </w:rPr>
        <w:t xml:space="preserve">The addition of a single online </w:t>
      </w:r>
      <w:r w:rsidR="002B4D02">
        <w:rPr>
          <w:sz w:val="24"/>
          <w:szCs w:val="24"/>
        </w:rPr>
        <w:t>test</w:t>
      </w:r>
      <w:r w:rsidR="00A2315A">
        <w:rPr>
          <w:sz w:val="24"/>
          <w:szCs w:val="24"/>
        </w:rPr>
        <w:t xml:space="preserve"> to the </w:t>
      </w:r>
      <w:proofErr w:type="spellStart"/>
      <w:r w:rsidR="00A2315A">
        <w:rPr>
          <w:sz w:val="24"/>
          <w:szCs w:val="24"/>
        </w:rPr>
        <w:t>MoCA</w:t>
      </w:r>
      <w:proofErr w:type="spellEnd"/>
      <w:r w:rsidR="00A2315A">
        <w:rPr>
          <w:sz w:val="24"/>
          <w:szCs w:val="24"/>
        </w:rPr>
        <w:t xml:space="preserve"> improve</w:t>
      </w:r>
      <w:r w:rsidR="00266238">
        <w:rPr>
          <w:sz w:val="24"/>
          <w:szCs w:val="24"/>
        </w:rPr>
        <w:t>d</w:t>
      </w:r>
      <w:r w:rsidR="00A2315A">
        <w:rPr>
          <w:sz w:val="24"/>
          <w:szCs w:val="24"/>
        </w:rPr>
        <w:t xml:space="preserve"> </w:t>
      </w:r>
      <w:r w:rsidR="00783C34">
        <w:rPr>
          <w:sz w:val="24"/>
          <w:szCs w:val="24"/>
        </w:rPr>
        <w:t>categorization</w:t>
      </w:r>
      <w:r w:rsidR="00A2315A">
        <w:rPr>
          <w:sz w:val="24"/>
          <w:szCs w:val="24"/>
        </w:rPr>
        <w:t xml:space="preserve"> of individuals with ambiguous scores and a short b</w:t>
      </w:r>
      <w:r w:rsidR="00266238">
        <w:rPr>
          <w:sz w:val="24"/>
          <w:szCs w:val="24"/>
        </w:rPr>
        <w:t>attery of three CBS tests is</w:t>
      </w:r>
      <w:r w:rsidR="00A2315A">
        <w:rPr>
          <w:sz w:val="24"/>
          <w:szCs w:val="24"/>
        </w:rPr>
        <w:t xml:space="preserve"> a viable alternative to </w:t>
      </w:r>
      <w:r w:rsidR="00266238">
        <w:rPr>
          <w:sz w:val="24"/>
          <w:szCs w:val="24"/>
        </w:rPr>
        <w:t xml:space="preserve">the </w:t>
      </w:r>
      <w:r w:rsidR="00A2315A">
        <w:rPr>
          <w:sz w:val="24"/>
          <w:szCs w:val="24"/>
        </w:rPr>
        <w:t>paper-pencil tests currently used to monitor cognitive changes in older adults. This online testing battery may have significant consequences for care and quality of life in the aging population.</w:t>
      </w:r>
    </w:p>
    <w:p w14:paraId="3D3161E2" w14:textId="4FE4885D" w:rsidR="00296295" w:rsidRPr="002A535D" w:rsidRDefault="00296295" w:rsidP="002A535D">
      <w:pPr>
        <w:rPr>
          <w:sz w:val="24"/>
          <w:szCs w:val="24"/>
        </w:rPr>
      </w:pPr>
    </w:p>
    <w:p w14:paraId="061D4907" w14:textId="77777777" w:rsidR="002A535D" w:rsidRPr="002A535D" w:rsidRDefault="002A535D" w:rsidP="002A535D">
      <w:pPr>
        <w:jc w:val="right"/>
        <w:rPr>
          <w:sz w:val="24"/>
          <w:szCs w:val="24"/>
        </w:rPr>
      </w:pPr>
    </w:p>
    <w:p w14:paraId="7F635FBB" w14:textId="77777777" w:rsidR="000407A9" w:rsidRPr="002A535D" w:rsidRDefault="000407A9" w:rsidP="00A2315A">
      <w:pP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67BE222B" w:rsidR="00B95214" w:rsidRPr="002A535D" w:rsidRDefault="00CB2248" w:rsidP="00CD102C">
      <w:pPr>
        <w:tabs>
          <w:tab w:val="left" w:pos="709"/>
        </w:tabs>
        <w:ind w:firstLine="567"/>
        <w:rPr>
          <w:sz w:val="24"/>
          <w:szCs w:val="24"/>
        </w:rPr>
      </w:pPr>
      <w:r w:rsidRPr="002A535D">
        <w:rPr>
          <w:sz w:val="24"/>
          <w:szCs w:val="24"/>
        </w:rPr>
        <w:lastRenderedPageBreak/>
        <w:t xml:space="preserve">Assessing an individual’s cognitive capacity </w:t>
      </w:r>
      <w:r w:rsidR="000C6821">
        <w:rPr>
          <w:sz w:val="24"/>
          <w:szCs w:val="24"/>
        </w:rPr>
        <w:t xml:space="preserve">is </w:t>
      </w:r>
      <w:r w:rsidRPr="002A535D">
        <w:rPr>
          <w:sz w:val="24"/>
          <w:szCs w:val="24"/>
        </w:rPr>
        <w:t xml:space="preserve">an </w:t>
      </w:r>
      <w:del w:id="0" w:author="Avital Sternin" w:date="2018-08-27T11:18:00Z">
        <w:r w:rsidRPr="002A535D" w:rsidDel="00902DEB">
          <w:rPr>
            <w:sz w:val="24"/>
            <w:szCs w:val="24"/>
          </w:rPr>
          <w:delText xml:space="preserve">increasingly </w:delText>
        </w:r>
      </w:del>
      <w:r w:rsidR="00E03B35">
        <w:rPr>
          <w:sz w:val="24"/>
          <w:szCs w:val="24"/>
        </w:rPr>
        <w:t>important</w:t>
      </w:r>
      <w:r w:rsidR="00E03B35" w:rsidRPr="002A535D">
        <w:rPr>
          <w:sz w:val="24"/>
          <w:szCs w:val="24"/>
        </w:rPr>
        <w:t xml:space="preserve"> </w:t>
      </w:r>
      <w:r w:rsidRPr="002A535D">
        <w:rPr>
          <w:sz w:val="24"/>
          <w:szCs w:val="24"/>
        </w:rPr>
        <w:t>part of caring for the elderly</w:t>
      </w:r>
      <w:ins w:id="1" w:author="Avital Sternin" w:date="2018-08-27T11:18:00Z">
        <w:r w:rsidR="00902DEB">
          <w:rPr>
            <w:sz w:val="24"/>
            <w:szCs w:val="24"/>
          </w:rPr>
          <w:t xml:space="preserve"> as </w:t>
        </w:r>
      </w:ins>
      <w:del w:id="2" w:author="Avital Sternin" w:date="2018-08-27T11:18:00Z">
        <w:r w:rsidRPr="002A535D" w:rsidDel="00902DEB">
          <w:rPr>
            <w:sz w:val="24"/>
            <w:szCs w:val="24"/>
          </w:rPr>
          <w:delText>. Cogni</w:delText>
        </w:r>
      </w:del>
      <w:del w:id="3" w:author="Avital Sternin" w:date="2018-08-27T11:19:00Z">
        <w:r w:rsidRPr="002A535D" w:rsidDel="00902DEB">
          <w:rPr>
            <w:sz w:val="24"/>
            <w:szCs w:val="24"/>
          </w:rPr>
          <w:delText>tive capacity</w:delText>
        </w:r>
      </w:del>
      <w:ins w:id="4" w:author="Avital Sternin" w:date="2018-08-27T11:19:00Z">
        <w:r w:rsidR="00902DEB">
          <w:rPr>
            <w:sz w:val="24"/>
            <w:szCs w:val="24"/>
          </w:rPr>
          <w:t>such</w:t>
        </w:r>
      </w:ins>
      <w:r w:rsidRPr="002A535D">
        <w:rPr>
          <w:sz w:val="24"/>
          <w:szCs w:val="24"/>
        </w:rPr>
        <w:t xml:space="preserve"> assessments are used to determine the level of care an individual requires</w:t>
      </w:r>
      <w:del w:id="5" w:author="Avital Sternin" w:date="2018-08-27T11:19:00Z">
        <w:r w:rsidRPr="002A535D" w:rsidDel="00902DEB">
          <w:rPr>
            <w:sz w:val="24"/>
            <w:szCs w:val="24"/>
          </w:rPr>
          <w:delText xml:space="preserve"> and </w:delText>
        </w:r>
        <w:r w:rsidR="002E5488" w:rsidRPr="002A535D" w:rsidDel="00902DEB">
          <w:rPr>
            <w:sz w:val="24"/>
            <w:szCs w:val="24"/>
          </w:rPr>
          <w:delText>assessment results</w:delText>
        </w:r>
        <w:r w:rsidRPr="002A535D" w:rsidDel="00902DEB">
          <w:rPr>
            <w:sz w:val="24"/>
            <w:szCs w:val="24"/>
          </w:rPr>
          <w:delText xml:space="preserve"> have legal implications for </w:delText>
        </w:r>
        <w:r w:rsidR="00A43116" w:rsidRPr="002A535D" w:rsidDel="00902DEB">
          <w:rPr>
            <w:sz w:val="24"/>
            <w:szCs w:val="24"/>
          </w:rPr>
          <w:delText>determining whether an individual is capable of maki</w:delText>
        </w:r>
        <w:r w:rsidR="002E5488" w:rsidRPr="002A535D" w:rsidDel="00902DEB">
          <w:rPr>
            <w:sz w:val="24"/>
            <w:szCs w:val="24"/>
          </w:rPr>
          <w:delText xml:space="preserve">ng decisions about property and </w:delText>
        </w:r>
        <w:r w:rsidR="00A43116" w:rsidRPr="002A535D" w:rsidDel="00902DEB">
          <w:rPr>
            <w:sz w:val="24"/>
            <w:szCs w:val="24"/>
          </w:rPr>
          <w:delText>personal care</w:delText>
        </w:r>
      </w:del>
      <w:r w:rsidR="00A43116" w:rsidRPr="002A535D">
        <w:rPr>
          <w:sz w:val="24"/>
          <w:szCs w:val="24"/>
        </w:rPr>
        <w:t xml:space="preserve">. Full cognitive capacity assessments are difficult </w:t>
      </w:r>
      <w:r w:rsidR="002E5488" w:rsidRPr="002A535D">
        <w:rPr>
          <w:sz w:val="24"/>
          <w:szCs w:val="24"/>
        </w:rPr>
        <w:t>and time-consuming to administer. S</w:t>
      </w:r>
      <w:r w:rsidR="00A43116" w:rsidRPr="002A535D">
        <w:rPr>
          <w:sz w:val="24"/>
          <w:szCs w:val="24"/>
        </w:rPr>
        <w:t xml:space="preserve">horter versions can be </w:t>
      </w:r>
      <w:r w:rsidR="002E5488" w:rsidRPr="002A535D">
        <w:rPr>
          <w:sz w:val="24"/>
          <w:szCs w:val="24"/>
        </w:rPr>
        <w:t xml:space="preserve">used </w:t>
      </w:r>
      <w:r w:rsidRPr="002A535D">
        <w:rPr>
          <w:sz w:val="24"/>
          <w:szCs w:val="24"/>
        </w:rPr>
        <w:t xml:space="preserve">to </w:t>
      </w:r>
      <w:r w:rsidR="002E5488" w:rsidRPr="002A535D">
        <w:rPr>
          <w:sz w:val="24"/>
          <w:szCs w:val="24"/>
        </w:rPr>
        <w:t xml:space="preserve">gain a snapshot understanding of </w:t>
      </w:r>
      <w:r w:rsidRPr="002A535D">
        <w:rPr>
          <w:sz w:val="24"/>
          <w:szCs w:val="24"/>
        </w:rPr>
        <w:t>an individual’s</w:t>
      </w:r>
      <w:r w:rsidR="00A43116" w:rsidRPr="002A535D">
        <w:rPr>
          <w:sz w:val="24"/>
          <w:szCs w:val="24"/>
        </w:rPr>
        <w:t xml:space="preserve"> capacity and</w:t>
      </w:r>
      <w:r w:rsidR="002E5488" w:rsidRPr="002A535D">
        <w:rPr>
          <w:sz w:val="24"/>
          <w:szCs w:val="24"/>
        </w:rPr>
        <w:t xml:space="preserve"> to </w:t>
      </w:r>
      <w:r w:rsidR="000C6821">
        <w:rPr>
          <w:sz w:val="24"/>
          <w:szCs w:val="24"/>
        </w:rPr>
        <w:t xml:space="preserve">efficiently </w:t>
      </w:r>
      <w:r w:rsidR="002E5488" w:rsidRPr="002A535D">
        <w:rPr>
          <w:sz w:val="24"/>
          <w:szCs w:val="24"/>
        </w:rPr>
        <w:t>follow</w:t>
      </w:r>
      <w:r w:rsidRPr="002A535D">
        <w:rPr>
          <w:sz w:val="24"/>
          <w:szCs w:val="24"/>
        </w:rPr>
        <w:t xml:space="preserve"> cognitive </w:t>
      </w:r>
      <w:r w:rsidR="002E5488" w:rsidRPr="002A535D">
        <w:rPr>
          <w:sz w:val="24"/>
          <w:szCs w:val="24"/>
        </w:rPr>
        <w:t>changes</w:t>
      </w:r>
      <w:r w:rsidRPr="002A535D">
        <w:rPr>
          <w:sz w:val="24"/>
          <w:szCs w:val="24"/>
        </w:rPr>
        <w:t xml:space="preserve"> over time.</w:t>
      </w:r>
      <w:r w:rsidR="00BA322B">
        <w:rPr>
          <w:sz w:val="24"/>
          <w:szCs w:val="24"/>
        </w:rPr>
        <w:t xml:space="preserve"> Long-term monitoring of</w:t>
      </w:r>
      <w:r w:rsidR="000C6821">
        <w:rPr>
          <w:sz w:val="24"/>
          <w:szCs w:val="24"/>
        </w:rPr>
        <w:t xml:space="preserve"> </w:t>
      </w:r>
      <w:r w:rsidR="00BA322B">
        <w:rPr>
          <w:sz w:val="24"/>
          <w:szCs w:val="24"/>
        </w:rPr>
        <w:t xml:space="preserve">cognitive abilities is important for </w:t>
      </w:r>
      <w:r w:rsidR="000C6821">
        <w:rPr>
          <w:sz w:val="24"/>
          <w:szCs w:val="24"/>
        </w:rPr>
        <w:t>identifying fluctuations</w:t>
      </w:r>
      <w:r w:rsidR="00BA322B">
        <w:rPr>
          <w:sz w:val="24"/>
          <w:szCs w:val="24"/>
        </w:rPr>
        <w:t xml:space="preserve"> that may</w:t>
      </w:r>
      <w:r w:rsidR="001A6F70">
        <w:rPr>
          <w:sz w:val="24"/>
          <w:szCs w:val="24"/>
        </w:rPr>
        <w:t xml:space="preserve"> require </w:t>
      </w:r>
      <w:r w:rsidR="000C6821">
        <w:rPr>
          <w:sz w:val="24"/>
          <w:szCs w:val="24"/>
        </w:rPr>
        <w:t>modifications to an individual’s care plan</w:t>
      </w:r>
      <w:r w:rsidR="001A6F70">
        <w:rPr>
          <w:sz w:val="24"/>
          <w:szCs w:val="24"/>
        </w:rPr>
        <w:t>.</w:t>
      </w:r>
      <w:r w:rsidR="00BA322B">
        <w:rPr>
          <w:sz w:val="24"/>
          <w:szCs w:val="24"/>
        </w:rPr>
        <w:t xml:space="preserve"> </w:t>
      </w:r>
      <w:r w:rsidRPr="002A535D">
        <w:rPr>
          <w:sz w:val="24"/>
          <w:szCs w:val="24"/>
        </w:rPr>
        <w:t xml:space="preserve"> </w:t>
      </w:r>
      <w:r w:rsidR="00B95214" w:rsidRPr="002A535D">
        <w:rPr>
          <w:sz w:val="24"/>
          <w:szCs w:val="24"/>
        </w:rPr>
        <w:t xml:space="preserve">Currently, </w:t>
      </w:r>
      <w:r w:rsidR="00F56716">
        <w:rPr>
          <w:sz w:val="24"/>
          <w:szCs w:val="24"/>
        </w:rPr>
        <w:t>one of the</w:t>
      </w:r>
      <w:r w:rsidR="00B95214" w:rsidRPr="002A535D">
        <w:rPr>
          <w:sz w:val="24"/>
          <w:szCs w:val="24"/>
        </w:rPr>
        <w:t xml:space="preserve"> most widely used </w:t>
      </w:r>
      <w:r w:rsidR="00F56716">
        <w:rPr>
          <w:sz w:val="24"/>
          <w:szCs w:val="24"/>
        </w:rPr>
        <w:t xml:space="preserve">tests </w:t>
      </w:r>
      <w:r w:rsidR="001A6F70">
        <w:rPr>
          <w:sz w:val="24"/>
          <w:szCs w:val="24"/>
        </w:rPr>
        <w:t>for monitoring cognitive abilities is</w:t>
      </w:r>
      <w:r w:rsidR="001A6F70" w:rsidRPr="002A535D">
        <w:rPr>
          <w:sz w:val="24"/>
          <w:szCs w:val="24"/>
        </w:rPr>
        <w:t xml:space="preserve"> </w:t>
      </w:r>
      <w:r w:rsidR="00A43116" w:rsidRPr="002A535D">
        <w:rPr>
          <w:sz w:val="24"/>
          <w:szCs w:val="24"/>
        </w:rPr>
        <w:t xml:space="preserve">the </w:t>
      </w:r>
      <w:r w:rsidR="00E54251" w:rsidRPr="002A535D">
        <w:rPr>
          <w:sz w:val="24"/>
          <w:szCs w:val="24"/>
        </w:rPr>
        <w:t>Montreal Cognitive Assessment (</w:t>
      </w:r>
      <w:proofErr w:type="spellStart"/>
      <w:r w:rsidR="00E54251" w:rsidRPr="002A535D">
        <w:rPr>
          <w:sz w:val="24"/>
          <w:szCs w:val="24"/>
        </w:rPr>
        <w:t>MoCA</w:t>
      </w:r>
      <w:proofErr w:type="spellEnd"/>
      <w:r w:rsidR="00B95214" w:rsidRPr="002A535D">
        <w:rPr>
          <w:sz w:val="24"/>
          <w:szCs w:val="24"/>
        </w:rPr>
        <w:fldChar w:fldCharType="begin" w:fldLock="1"/>
      </w:r>
      <w:r w:rsidR="00C75F2A">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F81E7F" w:rsidRPr="002A535D">
        <w:rPr>
          <w:sz w:val="24"/>
          <w:szCs w:val="24"/>
        </w:rPr>
        <w:t xml:space="preserve">. </w:t>
      </w:r>
      <w:r w:rsidR="00F56716">
        <w:rPr>
          <w:sz w:val="24"/>
          <w:szCs w:val="24"/>
        </w:rPr>
        <w:t>T</w:t>
      </w:r>
      <w:r w:rsidR="00A43116" w:rsidRPr="002A535D">
        <w:rPr>
          <w:sz w:val="24"/>
          <w:szCs w:val="24"/>
        </w:rPr>
        <w:t xml:space="preserve">he </w:t>
      </w:r>
      <w:r w:rsidR="009F5AAC">
        <w:rPr>
          <w:sz w:val="24"/>
          <w:szCs w:val="24"/>
        </w:rPr>
        <w:t xml:space="preserve">popularity of the </w:t>
      </w:r>
      <w:proofErr w:type="spellStart"/>
      <w:r w:rsidR="00A43116" w:rsidRPr="002A535D">
        <w:rPr>
          <w:sz w:val="24"/>
          <w:szCs w:val="24"/>
        </w:rPr>
        <w:t>MoCA</w:t>
      </w:r>
      <w:proofErr w:type="spellEnd"/>
      <w:r w:rsidR="00E54251" w:rsidRPr="002A535D">
        <w:rPr>
          <w:sz w:val="24"/>
          <w:szCs w:val="24"/>
        </w:rPr>
        <w:t xml:space="preserve"> </w:t>
      </w:r>
      <w:r w:rsidR="00F56716">
        <w:rPr>
          <w:sz w:val="24"/>
          <w:szCs w:val="24"/>
        </w:rPr>
        <w:t xml:space="preserve">is </w:t>
      </w:r>
      <w:r w:rsidR="009F5AAC">
        <w:rPr>
          <w:sz w:val="24"/>
          <w:szCs w:val="24"/>
        </w:rPr>
        <w:t>largely due to how quickly it can be</w:t>
      </w:r>
      <w:r w:rsidR="00E45A63" w:rsidRPr="002A535D">
        <w:rPr>
          <w:sz w:val="24"/>
          <w:szCs w:val="24"/>
        </w:rPr>
        <w:t xml:space="preserve"> </w:t>
      </w:r>
      <w:r w:rsidR="00E54251" w:rsidRPr="002A535D">
        <w:rPr>
          <w:sz w:val="24"/>
          <w:szCs w:val="24"/>
        </w:rPr>
        <w:t>admini</w:t>
      </w:r>
      <w:r w:rsidR="00B95214" w:rsidRPr="002A535D">
        <w:rPr>
          <w:sz w:val="24"/>
          <w:szCs w:val="24"/>
        </w:rPr>
        <w:t>stered</w:t>
      </w:r>
      <w:r w:rsidR="009F5AAC">
        <w:rPr>
          <w:sz w:val="24"/>
          <w:szCs w:val="24"/>
        </w:rPr>
        <w:t xml:space="preserve"> (less than 10 minutes)</w:t>
      </w:r>
      <w:r w:rsidR="000C6821">
        <w:rPr>
          <w:sz w:val="24"/>
          <w:szCs w:val="24"/>
        </w:rPr>
        <w:t xml:space="preserve"> and its </w:t>
      </w:r>
      <w:r w:rsidR="009F5AAC">
        <w:rPr>
          <w:sz w:val="24"/>
          <w:szCs w:val="24"/>
        </w:rPr>
        <w:t>sensitivity to mild cognitive impairment</w:t>
      </w:r>
      <w:r w:rsidR="000C6821">
        <w:rPr>
          <w:sz w:val="24"/>
          <w:szCs w:val="24"/>
        </w:rPr>
        <w:t>s</w:t>
      </w:r>
      <w:r w:rsidR="00783C34">
        <w:rPr>
          <w:sz w:val="24"/>
          <w:szCs w:val="24"/>
        </w:rPr>
        <w:t>,</w:t>
      </w:r>
      <w:r w:rsidR="000C6821">
        <w:rPr>
          <w:sz w:val="24"/>
          <w:szCs w:val="24"/>
        </w:rPr>
        <w:t xml:space="preserve"> which</w:t>
      </w:r>
      <w:r w:rsidR="009F5AAC">
        <w:rPr>
          <w:sz w:val="24"/>
          <w:szCs w:val="24"/>
        </w:rPr>
        <w:t xml:space="preserve"> </w:t>
      </w:r>
      <w:r w:rsidR="00CD102C">
        <w:rPr>
          <w:sz w:val="24"/>
          <w:szCs w:val="24"/>
        </w:rPr>
        <w:t>is known to be</w:t>
      </w:r>
      <w:r w:rsidR="009F5AAC">
        <w:rPr>
          <w:sz w:val="24"/>
          <w:szCs w:val="24"/>
        </w:rPr>
        <w:t xml:space="preserve"> higher than similar test</w:t>
      </w:r>
      <w:r w:rsidR="000C6821">
        <w:rPr>
          <w:sz w:val="24"/>
          <w:szCs w:val="24"/>
        </w:rPr>
        <w:t>s</w:t>
      </w:r>
      <w:r w:rsidR="009F5AAC">
        <w:rPr>
          <w:sz w:val="24"/>
          <w:szCs w:val="24"/>
        </w:rPr>
        <w:t xml:space="preserve"> such as the Mini-Mental State Examination (MMSE)</w:t>
      </w:r>
      <w:r w:rsidR="00D86D44">
        <w:rPr>
          <w:sz w:val="24"/>
          <w:szCs w:val="24"/>
        </w:rPr>
        <w:t xml:space="preserve"> </w:t>
      </w:r>
      <w:r w:rsidR="00D86D44">
        <w:rPr>
          <w:sz w:val="24"/>
          <w:szCs w:val="24"/>
        </w:rPr>
        <w:fldChar w:fldCharType="begin" w:fldLock="1"/>
      </w:r>
      <w:r w:rsidR="00D86D44">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"mendeley" : { "formattedCitation" : "(Gluhm et al., 2013)", "plainTextFormattedCitation" : "(Gluhm et al., 2013)", "previouslyFormattedCitation" : "(Gluhm et al., 2013)" }, "properties" : { "noteIndex" : 0 }, "schema" : "https://github.com/citation-style-language/schema/raw/master/csl-citation.json" }</w:instrText>
      </w:r>
      <w:r w:rsidR="00D86D44">
        <w:rPr>
          <w:sz w:val="24"/>
          <w:szCs w:val="24"/>
        </w:rPr>
        <w:fldChar w:fldCharType="separate"/>
      </w:r>
      <w:r w:rsidR="00D86D44" w:rsidRPr="00D86D44">
        <w:rPr>
          <w:noProof/>
          <w:sz w:val="24"/>
          <w:szCs w:val="24"/>
        </w:rPr>
        <w:t>(Gluhm et al., 2013)</w:t>
      </w:r>
      <w:r w:rsidR="00D86D44">
        <w:rPr>
          <w:sz w:val="24"/>
          <w:szCs w:val="24"/>
        </w:rPr>
        <w:fldChar w:fldCharType="end"/>
      </w:r>
      <w:r w:rsidR="009F5AAC">
        <w:rPr>
          <w:rStyle w:val="CommentReference"/>
        </w:rPr>
        <w:t xml:space="preserve">. </w:t>
      </w:r>
      <w:r w:rsidR="009F5AAC" w:rsidRPr="002A535D">
        <w:rPr>
          <w:sz w:val="24"/>
          <w:szCs w:val="24"/>
        </w:rPr>
        <w:t xml:space="preserve">The MMSE was developed in 1975 as an efficient way to routinely evaluate psychiatric patients </w:t>
      </w:r>
      <w:r w:rsidR="009F5AAC" w:rsidRPr="002A535D">
        <w:rPr>
          <w:sz w:val="24"/>
          <w:szCs w:val="24"/>
        </w:rPr>
        <w:fldChar w:fldCharType="begin" w:fldLock="1"/>
      </w:r>
      <w:r w:rsidR="009F5AAC">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"plainTextFormattedCitation" : "(Folstein, Folstein, &amp; McHugh, 1975)", "previouslyFormattedCitation" : "(Folstein, Folstein, &amp; McHugh, 1975)" }, "properties" : { "noteIndex" : 0 }, "schema" : "https://github.com/citation-style-language/schema/raw/master/csl-citation.json" }</w:instrText>
      </w:r>
      <w:r w:rsidR="009F5AAC" w:rsidRPr="002A535D">
        <w:rPr>
          <w:sz w:val="24"/>
          <w:szCs w:val="24"/>
        </w:rPr>
        <w:fldChar w:fldCharType="separate"/>
      </w:r>
      <w:r w:rsidR="009F5AAC" w:rsidRPr="00F344EF">
        <w:rPr>
          <w:noProof/>
          <w:sz w:val="24"/>
          <w:szCs w:val="24"/>
        </w:rPr>
        <w:t>(Folstein, Folstein, &amp; McHugh, 1975)</w:t>
      </w:r>
      <w:r w:rsidR="009F5AAC" w:rsidRPr="002A535D">
        <w:rPr>
          <w:sz w:val="24"/>
          <w:szCs w:val="24"/>
        </w:rPr>
        <w:fldChar w:fldCharType="end"/>
      </w:r>
      <w:r w:rsidR="009F5AAC">
        <w:rPr>
          <w:sz w:val="24"/>
          <w:szCs w:val="24"/>
        </w:rPr>
        <w:t xml:space="preserve"> and is still used to evaluate cognitive states by health-care professionals around the world. </w:t>
      </w:r>
    </w:p>
    <w:p w14:paraId="4967DD97" w14:textId="25AA58A7" w:rsidR="00D847FC" w:rsidRDefault="00FB4A90" w:rsidP="00F37755">
      <w:pPr>
        <w:tabs>
          <w:tab w:val="left" w:pos="709"/>
        </w:tabs>
        <w:ind w:firstLine="567"/>
        <w:rPr>
          <w:sz w:val="24"/>
          <w:szCs w:val="24"/>
        </w:rPr>
      </w:pPr>
      <w:r w:rsidRPr="002A535D">
        <w:rPr>
          <w:sz w:val="24"/>
          <w:szCs w:val="24"/>
        </w:rPr>
        <w:t xml:space="preserve">One </w:t>
      </w:r>
      <w:r w:rsidR="003672EE">
        <w:rPr>
          <w:sz w:val="24"/>
          <w:szCs w:val="24"/>
        </w:rPr>
        <w:t xml:space="preserve">shortfall of </w:t>
      </w:r>
      <w:r w:rsidR="00F56716">
        <w:rPr>
          <w:sz w:val="24"/>
          <w:szCs w:val="24"/>
        </w:rPr>
        <w:t>paper-pencil</w:t>
      </w:r>
      <w:r w:rsidR="00744170" w:rsidRPr="002A535D">
        <w:rPr>
          <w:sz w:val="24"/>
          <w:szCs w:val="24"/>
        </w:rPr>
        <w:t xml:space="preserve"> tests</w:t>
      </w:r>
      <w:r w:rsidRPr="002A535D">
        <w:rPr>
          <w:sz w:val="24"/>
          <w:szCs w:val="24"/>
        </w:rPr>
        <w:t xml:space="preserve"> </w:t>
      </w:r>
      <w:r w:rsidR="0092033D">
        <w:rPr>
          <w:sz w:val="24"/>
          <w:szCs w:val="24"/>
        </w:rPr>
        <w:t xml:space="preserve">like the </w:t>
      </w:r>
      <w:proofErr w:type="spellStart"/>
      <w:r w:rsidR="0092033D">
        <w:rPr>
          <w:sz w:val="24"/>
          <w:szCs w:val="24"/>
        </w:rPr>
        <w:t>MoCA</w:t>
      </w:r>
      <w:proofErr w:type="spellEnd"/>
      <w:r w:rsidR="0092033D">
        <w:rPr>
          <w:sz w:val="24"/>
          <w:szCs w:val="24"/>
        </w:rPr>
        <w:t xml:space="preserve"> and the MMSE </w:t>
      </w:r>
      <w:r w:rsidR="00D847FC">
        <w:rPr>
          <w:sz w:val="24"/>
          <w:szCs w:val="24"/>
        </w:rPr>
        <w:t xml:space="preserve">is </w:t>
      </w:r>
      <w:r w:rsidR="00E54251" w:rsidRPr="002A535D">
        <w:rPr>
          <w:sz w:val="24"/>
          <w:szCs w:val="24"/>
        </w:rPr>
        <w:t>ambiguit</w:t>
      </w:r>
      <w:r w:rsidR="00CE7163" w:rsidRPr="002A535D">
        <w:rPr>
          <w:sz w:val="24"/>
          <w:szCs w:val="24"/>
        </w:rPr>
        <w:t xml:space="preserve">y </w:t>
      </w:r>
      <w:r w:rsidR="0092033D">
        <w:rPr>
          <w:sz w:val="24"/>
          <w:szCs w:val="24"/>
        </w:rPr>
        <w:t>about</w:t>
      </w:r>
      <w:r w:rsidR="00CE7163" w:rsidRPr="002A535D">
        <w:rPr>
          <w:sz w:val="24"/>
          <w:szCs w:val="24"/>
        </w:rPr>
        <w:t xml:space="preserve"> how to </w:t>
      </w:r>
      <w:r w:rsidR="00F56716">
        <w:rPr>
          <w:sz w:val="24"/>
          <w:szCs w:val="24"/>
        </w:rPr>
        <w:t xml:space="preserve">determine threshold </w:t>
      </w:r>
      <w:r w:rsidR="0092033D">
        <w:rPr>
          <w:sz w:val="24"/>
          <w:szCs w:val="24"/>
        </w:rPr>
        <w:t xml:space="preserve">(or ‘cut off’) </w:t>
      </w:r>
      <w:r w:rsidR="00F56716">
        <w:rPr>
          <w:sz w:val="24"/>
          <w:szCs w:val="24"/>
        </w:rPr>
        <w:t>scores</w:t>
      </w:r>
      <w:r w:rsidR="00D86D44">
        <w:rPr>
          <w:sz w:val="24"/>
          <w:szCs w:val="24"/>
        </w:rPr>
        <w:t xml:space="preserve"> </w:t>
      </w:r>
      <w:r w:rsidR="00D86D44">
        <w:rPr>
          <w:sz w:val="24"/>
          <w:szCs w:val="24"/>
        </w:rPr>
        <w:fldChar w:fldCharType="begin" w:fldLock="1"/>
      </w:r>
      <w:r w:rsidR="00C75F2A">
        <w:rPr>
          <w:sz w:val="24"/>
          <w:szCs w:val="24"/>
        </w:rPr>
        <w:instrText>ADDIN CSL_CITATION { "citationItems" : [ { "id" : "ITEM-1", "itemData" : { "DOI" : "10.1212/01.wnl.0000413072.54070.a3", "ISBN" : "0028-3878", "ISSN" : "1526632X", "PMID" : "22391608", "abstract" : "Comments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 "author" : [ { "dropping-particle" : "", "family" : "Nasreddine", "given" : "Z S", "non-dropping-particle" : "", "parse-names" : false, "suffix" : "" }, { "dropping-particle" : "", "family" : "Phillips", "given" : "Natalie", "non-dropping-particle" : "", "parse-names" : false, "suffix" : "" }, { "dropping-particle" : "", "family" : "Chertkow", "given" : "Howard", "non-dropping-particle" : "", "parse-names" : false, "suffix" : "" } ], "container-title" : "Neurology", "id" : "ITEM-1", "issue" : "10", "issued" : { "date-parts" : [ [ "2012" ] ] }, "page" : "765-766", "title" : "Normative data for the montreal cognitive assessment (MOCA) in a population-based sample", "type" : "article-journal", "volume" : "78" }, "uris" : [ "http://www.mendeley.com/documents/?uuid=1455f087-27f4-4759-b174-75912a50921f" ] } ], "mendeley" : { "formattedCitation" : "(Nasreddine, Phillips, &amp; Chertkow, 2012)", "plainTextFormattedCitation" : "(Nasreddine, Phillips, &amp; Chertkow, 2012)", "previouslyFormattedCitation" : "(Nasreddine, Phillips, &amp; Chertkow, 2012)" }, "properties" : { "noteIndex" : 0 }, "schema" : "https://github.com/citation-style-language/schema/raw/master/csl-citation.json" }</w:instrText>
      </w:r>
      <w:r w:rsidR="00D86D44">
        <w:rPr>
          <w:sz w:val="24"/>
          <w:szCs w:val="24"/>
        </w:rPr>
        <w:fldChar w:fldCharType="separate"/>
      </w:r>
      <w:r w:rsidR="00D86D44" w:rsidRPr="00D86D44">
        <w:rPr>
          <w:noProof/>
          <w:sz w:val="24"/>
          <w:szCs w:val="24"/>
        </w:rPr>
        <w:t>(Nasreddine, Phillips, &amp; Chertkow, 2012)</w:t>
      </w:r>
      <w:r w:rsidR="00D86D44">
        <w:rPr>
          <w:sz w:val="24"/>
          <w:szCs w:val="24"/>
        </w:rPr>
        <w:fldChar w:fldCharType="end"/>
      </w:r>
      <w:r w:rsidR="009C6953">
        <w:rPr>
          <w:sz w:val="24"/>
          <w:szCs w:val="24"/>
        </w:rPr>
        <w:t xml:space="preserve">. </w:t>
      </w:r>
      <w:del w:id="6" w:author="Avital Sternin" w:date="2018-08-27T11:20:00Z">
        <w:r w:rsidR="0092033D" w:rsidDel="00902DEB">
          <w:rPr>
            <w:sz w:val="24"/>
            <w:szCs w:val="24"/>
          </w:rPr>
          <w:delText>For example,</w:delText>
        </w:r>
        <w:r w:rsidR="00B92DB0" w:rsidDel="00902DEB">
          <w:rPr>
            <w:sz w:val="24"/>
            <w:szCs w:val="24"/>
          </w:rPr>
          <w:delText xml:space="preserve"> s</w:delText>
        </w:r>
      </w:del>
      <w:ins w:id="7" w:author="Avital Sternin" w:date="2018-08-27T11:20:00Z">
        <w:r w:rsidR="00902DEB">
          <w:rPr>
            <w:sz w:val="24"/>
            <w:szCs w:val="24"/>
          </w:rPr>
          <w:t>S</w:t>
        </w:r>
      </w:ins>
      <w:r w:rsidR="00B92DB0">
        <w:rPr>
          <w:sz w:val="24"/>
          <w:szCs w:val="24"/>
        </w:rPr>
        <w:t>ome studies have suggested that</w:t>
      </w:r>
      <w:r w:rsidR="00F56716">
        <w:rPr>
          <w:sz w:val="24"/>
          <w:szCs w:val="24"/>
        </w:rPr>
        <w:t xml:space="preserve"> the threshold recommended by the </w:t>
      </w:r>
      <w:proofErr w:type="spellStart"/>
      <w:r w:rsidR="00F56716">
        <w:rPr>
          <w:sz w:val="24"/>
          <w:szCs w:val="24"/>
        </w:rPr>
        <w:t>MoCA</w:t>
      </w:r>
      <w:proofErr w:type="spellEnd"/>
      <w:r w:rsidR="00F56716">
        <w:rPr>
          <w:sz w:val="24"/>
          <w:szCs w:val="24"/>
        </w:rPr>
        <w:t xml:space="preserve"> may no</w:t>
      </w:r>
      <w:r w:rsidR="00D847FC">
        <w:rPr>
          <w:sz w:val="24"/>
          <w:szCs w:val="24"/>
        </w:rPr>
        <w:t>t</w:t>
      </w:r>
      <w:r w:rsidR="009F5AAC">
        <w:rPr>
          <w:sz w:val="24"/>
          <w:szCs w:val="24"/>
        </w:rPr>
        <w:t xml:space="preserve"> be valid in aging populations</w:t>
      </w:r>
      <w:r w:rsidR="00B92DB0">
        <w:rPr>
          <w:sz w:val="24"/>
          <w:szCs w:val="24"/>
        </w:rPr>
        <w:t xml:space="preserve"> and should be lowered</w:t>
      </w:r>
      <w:r w:rsidR="009F5AAC">
        <w:rPr>
          <w:sz w:val="24"/>
          <w:szCs w:val="24"/>
        </w:rPr>
        <w:t xml:space="preserve"> </w:t>
      </w:r>
      <w:r w:rsidR="00F344EF">
        <w:rPr>
          <w:sz w:val="24"/>
          <w:szCs w:val="24"/>
        </w:rPr>
        <w:fldChar w:fldCharType="begin" w:fldLock="1"/>
      </w:r>
      <w:r w:rsidR="002B54EF">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"ITEM-2",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"id" : "ITEM-3",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w:instrText>
      </w:r>
      <w:r w:rsidR="002B54EF" w:rsidRPr="00F03CBB">
        <w:rPr>
          <w:sz w:val="24"/>
          <w:szCs w:val="24"/>
          <w:lang w:val="da-DK"/>
        </w:rPr>
        <w:instrText>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"ITEM-3",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"mendeley" : { "formattedCitation" :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F344EF">
        <w:rPr>
          <w:sz w:val="24"/>
          <w:szCs w:val="24"/>
        </w:rPr>
        <w:fldChar w:fldCharType="separate"/>
      </w:r>
      <w:r w:rsidR="00F344EF" w:rsidRPr="00F03CBB">
        <w:rPr>
          <w:noProof/>
          <w:sz w:val="24"/>
          <w:szCs w:val="24"/>
          <w:lang w:val="da-DK"/>
        </w:rPr>
        <w:t>(Damian et al., 2011; Gluhm et al., 2013; Malek-Ahmadi et al., 2015)</w:t>
      </w:r>
      <w:r w:rsidR="00F344EF">
        <w:rPr>
          <w:sz w:val="24"/>
          <w:szCs w:val="24"/>
        </w:rPr>
        <w:fldChar w:fldCharType="end"/>
      </w:r>
      <w:r w:rsidR="00F56716" w:rsidRPr="00F03CBB">
        <w:rPr>
          <w:sz w:val="24"/>
          <w:szCs w:val="24"/>
          <w:lang w:val="da-DK"/>
        </w:rPr>
        <w:t>.</w:t>
      </w:r>
      <w:r w:rsidR="009F5AAC" w:rsidRPr="00F03CBB">
        <w:rPr>
          <w:sz w:val="24"/>
          <w:szCs w:val="24"/>
          <w:lang w:val="da-DK"/>
        </w:rPr>
        <w:t xml:space="preserve"> </w:t>
      </w:r>
      <w:del w:id="8" w:author="Avital Sternin" w:date="2018-08-27T11:20:00Z">
        <w:r w:rsidR="00B92DB0" w:rsidRPr="002A535D" w:rsidDel="00902DEB">
          <w:rPr>
            <w:sz w:val="24"/>
            <w:szCs w:val="24"/>
          </w:rPr>
          <w:delText xml:space="preserve">Ambiguity </w:delText>
        </w:r>
        <w:r w:rsidR="00B92DB0" w:rsidDel="00902DEB">
          <w:rPr>
            <w:sz w:val="24"/>
            <w:szCs w:val="24"/>
          </w:rPr>
          <w:delText>about how</w:delText>
        </w:r>
        <w:r w:rsidR="00B92DB0" w:rsidRPr="002A535D" w:rsidDel="00902DEB">
          <w:rPr>
            <w:sz w:val="24"/>
            <w:szCs w:val="24"/>
          </w:rPr>
          <w:delText xml:space="preserve"> scores </w:delText>
        </w:r>
        <w:r w:rsidR="00B92DB0" w:rsidDel="00902DEB">
          <w:rPr>
            <w:sz w:val="24"/>
            <w:szCs w:val="24"/>
          </w:rPr>
          <w:delText xml:space="preserve">should be classified can </w:delText>
        </w:r>
        <w:r w:rsidR="00B92DB0" w:rsidRPr="002A535D" w:rsidDel="00902DEB">
          <w:rPr>
            <w:sz w:val="24"/>
            <w:szCs w:val="24"/>
          </w:rPr>
          <w:delText>result in inappropriate changes to</w:delText>
        </w:r>
        <w:r w:rsidR="00B92DB0" w:rsidDel="00902DEB">
          <w:rPr>
            <w:sz w:val="24"/>
            <w:szCs w:val="24"/>
          </w:rPr>
          <w:delText xml:space="preserve"> an individual’s</w:delText>
        </w:r>
        <w:r w:rsidR="00B92DB0" w:rsidRPr="002A535D" w:rsidDel="00902DEB">
          <w:rPr>
            <w:sz w:val="24"/>
            <w:szCs w:val="24"/>
          </w:rPr>
          <w:delText xml:space="preserve"> </w:delText>
        </w:r>
        <w:r w:rsidR="00B92DB0" w:rsidDel="00902DEB">
          <w:rPr>
            <w:sz w:val="24"/>
            <w:szCs w:val="24"/>
          </w:rPr>
          <w:delText xml:space="preserve">care. </w:delText>
        </w:r>
      </w:del>
      <w:r w:rsidR="009F5AAC">
        <w:rPr>
          <w:sz w:val="24"/>
          <w:szCs w:val="24"/>
        </w:rPr>
        <w:t xml:space="preserve">In </w:t>
      </w:r>
      <w:r w:rsidR="0092033D">
        <w:rPr>
          <w:sz w:val="24"/>
          <w:szCs w:val="24"/>
        </w:rPr>
        <w:t xml:space="preserve">one recent study, </w:t>
      </w:r>
      <w:r w:rsidR="00CE7163" w:rsidRPr="002A535D">
        <w:rPr>
          <w:sz w:val="24"/>
          <w:szCs w:val="24"/>
        </w:rPr>
        <w:t>a</w:t>
      </w:r>
      <w:r w:rsidR="0092033D">
        <w:rPr>
          <w:sz w:val="24"/>
          <w:szCs w:val="24"/>
        </w:rPr>
        <w:t xml:space="preserve">n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was </w:t>
      </w:r>
      <w:r w:rsidR="009F5AAC">
        <w:rPr>
          <w:sz w:val="24"/>
          <w:szCs w:val="24"/>
        </w:rPr>
        <w:t>used</w:t>
      </w:r>
      <w:r w:rsidR="005F0CCD" w:rsidRPr="002A535D">
        <w:rPr>
          <w:sz w:val="24"/>
          <w:szCs w:val="24"/>
        </w:rPr>
        <w:t xml:space="preserve"> </w:t>
      </w:r>
      <w:r w:rsidR="00CE7163" w:rsidRPr="002A535D">
        <w:rPr>
          <w:sz w:val="24"/>
          <w:szCs w:val="24"/>
        </w:rPr>
        <w:t xml:space="preserve">to </w:t>
      </w:r>
      <w:r w:rsidR="0092033D">
        <w:rPr>
          <w:sz w:val="24"/>
          <w:szCs w:val="24"/>
        </w:rPr>
        <w:t>improve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 xml:space="preserve">ambiguous </w:t>
      </w:r>
      <w:proofErr w:type="spellStart"/>
      <w:r w:rsidR="009F5AAC">
        <w:rPr>
          <w:sz w:val="24"/>
          <w:szCs w:val="24"/>
        </w:rPr>
        <w:t>MoCA</w:t>
      </w:r>
      <w:proofErr w:type="spellEnd"/>
      <w:r w:rsidR="009F5AAC">
        <w:rPr>
          <w:sz w:val="24"/>
          <w:szCs w:val="24"/>
        </w:rPr>
        <w:t xml:space="preserve"> scores</w:t>
      </w:r>
      <w:r w:rsidR="00A04671" w:rsidRPr="002A535D">
        <w:rPr>
          <w:sz w:val="24"/>
          <w:szCs w:val="24"/>
        </w:rPr>
        <w:t xml:space="preserve"> </w:t>
      </w:r>
      <w:r w:rsidR="00B95214" w:rsidRPr="002A535D">
        <w:rPr>
          <w:sz w:val="24"/>
          <w:szCs w:val="24"/>
        </w:rPr>
        <w:fldChar w:fldCharType="begin" w:fldLock="1"/>
      </w:r>
      <w:r w:rsidR="00F344EF">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F37755">
        <w:rPr>
          <w:sz w:val="24"/>
          <w:szCs w:val="24"/>
        </w:rPr>
        <w:t xml:space="preserve">, suggesting that </w:t>
      </w:r>
      <w:r w:rsidR="0005657E">
        <w:rPr>
          <w:sz w:val="24"/>
          <w:szCs w:val="24"/>
        </w:rPr>
        <w:t xml:space="preserve">these </w:t>
      </w:r>
      <w:r w:rsidR="00F37755">
        <w:rPr>
          <w:sz w:val="24"/>
          <w:szCs w:val="24"/>
        </w:rPr>
        <w:t xml:space="preserve">tests may be capable </w:t>
      </w:r>
      <w:r w:rsidR="00A635EA" w:rsidRPr="002A535D">
        <w:rPr>
          <w:sz w:val="24"/>
          <w:szCs w:val="24"/>
        </w:rPr>
        <w:t>of a more fine-grained</w:t>
      </w:r>
      <w:r w:rsidR="00744170" w:rsidRPr="002A535D">
        <w:rPr>
          <w:sz w:val="24"/>
          <w:szCs w:val="24"/>
        </w:rPr>
        <w:t xml:space="preserve"> classification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w:t>
      </w:r>
      <w:del w:id="9" w:author="Avital Sternin" w:date="2018-08-27T11:20:00Z">
        <w:r w:rsidR="00F37755" w:rsidDel="00902DEB">
          <w:rPr>
            <w:sz w:val="24"/>
            <w:szCs w:val="24"/>
          </w:rPr>
          <w:delText xml:space="preserve">paper-and-pencil </w:delText>
        </w:r>
      </w:del>
      <w:r w:rsidR="00F37755">
        <w:rPr>
          <w:sz w:val="24"/>
          <w:szCs w:val="24"/>
        </w:rPr>
        <w:t xml:space="preserve">approaches. </w:t>
      </w:r>
      <w:r w:rsidR="00D847FC">
        <w:rPr>
          <w:sz w:val="24"/>
          <w:szCs w:val="24"/>
        </w:rPr>
        <w:t xml:space="preserve"> </w:t>
      </w:r>
    </w:p>
    <w:p w14:paraId="425B0BCE" w14:textId="53A98E2D" w:rsidR="00402D3A" w:rsidRPr="002A535D" w:rsidRDefault="00E875DE" w:rsidP="00F37755">
      <w:pPr>
        <w:tabs>
          <w:tab w:val="left" w:pos="709"/>
        </w:tabs>
        <w:ind w:firstLine="567"/>
        <w:rPr>
          <w:sz w:val="24"/>
          <w:szCs w:val="24"/>
        </w:rPr>
      </w:pPr>
      <w:r>
        <w:rPr>
          <w:sz w:val="24"/>
          <w:szCs w:val="24"/>
        </w:rPr>
        <w:t>We</w:t>
      </w:r>
      <w:r w:rsidR="00C75F2A">
        <w:rPr>
          <w:sz w:val="24"/>
          <w:szCs w:val="24"/>
        </w:rPr>
        <w:t xml:space="preserve"> used the Cambridge Brain Sciences (CBS) test battery </w:t>
      </w:r>
      <w:r w:rsidR="00EF2BD2">
        <w:rPr>
          <w:sz w:val="24"/>
          <w:szCs w:val="24"/>
        </w:rPr>
        <w:t>(cambridgebrainsciences.com</w:t>
      </w:r>
      <w:commentRangeStart w:id="10"/>
      <w:r w:rsidR="00C75F2A">
        <w:rPr>
          <w:sz w:val="24"/>
          <w:szCs w:val="24"/>
        </w:rPr>
        <w:fldChar w:fldCharType="begin" w:fldLock="1"/>
      </w:r>
      <w:r w:rsidR="00C75F2A">
        <w:rPr>
          <w:sz w:val="24"/>
          <w:szCs w:val="24"/>
        </w:rPr>
        <w:instrText>ADDIN CSL_CITATION { "citationItems" : [ { "id" : "ITEM-1", "itemData" : { "DOI" : "10.1016/j.neuron.2012.06.022", "ISBN" : "1097-4199 (Electronic)\\n0896-6273 (Linking)", "ISSN" : "08966273", "PMID" : "23259956", "abstract" : "What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 "author" : [ { "dropping-particle" : "", "family" : "Hampshire", "given" : "Adam", "non-dropping-particle" : "", "parse-names" : false, "suffix" : "" }, { "dropping-particle" : "", "family" : "Highfield", "given" : "Roger R.", "non-dropping-particle" : "", "parse-names" : false, "suffix" : "" }, { "dropping-particle" : "", "family" : "Parkin", "given" : "Beth L.", "non-dropping-particle" : "", "parse-names" : false, "suffix" : "" }, { "dropping-particle" : "", "family" : "Owen", "given" : "Adrian M.", "non-dropping-particle" : "", "parse-names" : false, "suffix" : "" } ], "container-title" : "Neuron", "id" : "ITEM-1", "issue" : "6", "issued" : { "date-parts" : [ [ "2012" ] ] }, "page" : "1225-1237", "publisher" : "Elsevier Inc.", "title" : "Fractionating Human Intelligence", "type" : "article-journal", "volume" : "76" }, "uris" : [ "http://www.mendeley.com/documents/?uuid=515b0928-c2cc-42ad-883d-07aae3e8089f" ] } ], "mendeley" : { "formattedCitation" : "(Hampshire, Highfield, Parkin, &amp; Owen, 2012)", "plainTextFormattedCitation" : "(Hampshire, Highfield, Parkin, &amp; Owen, 2012)" }, "properties" : { "noteIndex" : 0 }, "schema" : "https://github.com/citation-style-language/schema/raw/master/csl-citation.json" }</w:instrText>
      </w:r>
      <w:r w:rsidR="00C75F2A">
        <w:rPr>
          <w:sz w:val="24"/>
          <w:szCs w:val="24"/>
        </w:rPr>
        <w:fldChar w:fldCharType="separate"/>
      </w:r>
      <w:r w:rsidR="00EF2BD2">
        <w:rPr>
          <w:noProof/>
          <w:sz w:val="24"/>
          <w:szCs w:val="24"/>
        </w:rPr>
        <w:t xml:space="preserve">; </w:t>
      </w:r>
      <w:r w:rsidR="00C75F2A" w:rsidRPr="00C75F2A">
        <w:rPr>
          <w:noProof/>
          <w:sz w:val="24"/>
          <w:szCs w:val="24"/>
        </w:rPr>
        <w:t>Hampshire, Highfield, Parkin, &amp; Owen, 2012)</w:t>
      </w:r>
      <w:r w:rsidR="00C75F2A">
        <w:rPr>
          <w:sz w:val="24"/>
          <w:szCs w:val="24"/>
        </w:rPr>
        <w:fldChar w:fldCharType="end"/>
      </w:r>
      <w:commentRangeEnd w:id="10"/>
      <w:r>
        <w:rPr>
          <w:rStyle w:val="CommentReference"/>
        </w:rPr>
        <w:commentReference w:id="10"/>
      </w:r>
      <w:r w:rsidR="00C75F2A">
        <w:rPr>
          <w:sz w:val="24"/>
          <w:szCs w:val="24"/>
        </w:rPr>
        <w:t xml:space="preserve"> to</w:t>
      </w:r>
      <w:r w:rsidR="00D847FC">
        <w:rPr>
          <w:sz w:val="24"/>
          <w:szCs w:val="24"/>
        </w:rPr>
        <w:t xml:space="preserve"> </w:t>
      </w:r>
      <w:r w:rsidR="00F37755">
        <w:rPr>
          <w:sz w:val="24"/>
          <w:szCs w:val="24"/>
        </w:rPr>
        <w:t>exten</w:t>
      </w:r>
      <w:r w:rsidR="00C75F2A">
        <w:rPr>
          <w:sz w:val="24"/>
          <w:szCs w:val="24"/>
        </w:rPr>
        <w:t>d</w:t>
      </w:r>
      <w:r w:rsidR="00F37755">
        <w:rPr>
          <w:sz w:val="24"/>
          <w:szCs w:val="24"/>
        </w:rPr>
        <w:t xml:space="preserve"> </w:t>
      </w:r>
      <w:r w:rsidR="00C75F2A">
        <w:rPr>
          <w:sz w:val="24"/>
          <w:szCs w:val="24"/>
        </w:rPr>
        <w:t>th</w:t>
      </w:r>
      <w:r w:rsidR="00783C34">
        <w:rPr>
          <w:sz w:val="24"/>
          <w:szCs w:val="24"/>
        </w:rPr>
        <w:t>is</w:t>
      </w:r>
      <w:r w:rsidR="00C75F2A">
        <w:rPr>
          <w:sz w:val="24"/>
          <w:szCs w:val="24"/>
        </w:rPr>
        <w:t xml:space="preserve"> </w:t>
      </w:r>
      <w:r w:rsidR="00F37755">
        <w:rPr>
          <w:sz w:val="24"/>
          <w:szCs w:val="24"/>
        </w:rPr>
        <w:t xml:space="preserve">preliminary investigation </w:t>
      </w:r>
      <w:r w:rsidR="00C75F2A">
        <w:rPr>
          <w:sz w:val="24"/>
          <w:szCs w:val="24"/>
        </w:rPr>
        <w:t xml:space="preserve">and </w:t>
      </w:r>
      <w:r w:rsidR="00F37755">
        <w:rPr>
          <w:sz w:val="24"/>
          <w:szCs w:val="24"/>
        </w:rPr>
        <w:t xml:space="preserve">examine whether a more extensive battery of 12 cognitive tests can improve </w:t>
      </w:r>
      <w:r w:rsidR="004F4202">
        <w:rPr>
          <w:sz w:val="24"/>
          <w:szCs w:val="24"/>
        </w:rPr>
        <w:t xml:space="preserve">identification </w:t>
      </w:r>
      <w:r w:rsidR="00C654AC">
        <w:rPr>
          <w:sz w:val="24"/>
          <w:szCs w:val="24"/>
        </w:rPr>
        <w:t xml:space="preserve">of individuals </w:t>
      </w:r>
      <w:r w:rsidR="004F4202">
        <w:rPr>
          <w:sz w:val="24"/>
          <w:szCs w:val="24"/>
        </w:rPr>
        <w:t xml:space="preserve">with cognitive impairments beyond the scope of </w:t>
      </w:r>
      <w:r w:rsidR="00F37755">
        <w:rPr>
          <w:sz w:val="24"/>
          <w:szCs w:val="24"/>
        </w:rPr>
        <w:t xml:space="preserve">traditional tests like the </w:t>
      </w:r>
      <w:proofErr w:type="spellStart"/>
      <w:r w:rsidR="00F37755">
        <w:rPr>
          <w:sz w:val="24"/>
          <w:szCs w:val="24"/>
        </w:rPr>
        <w:t>MoCA</w:t>
      </w:r>
      <w:proofErr w:type="spellEnd"/>
      <w:r w:rsidR="00F37755">
        <w:rPr>
          <w:sz w:val="24"/>
          <w:szCs w:val="24"/>
        </w:rPr>
        <w:t xml:space="preserve"> and the MMSE.</w:t>
      </w:r>
      <w:r w:rsidR="00D86D44">
        <w:rPr>
          <w:sz w:val="24"/>
          <w:szCs w:val="24"/>
        </w:rPr>
        <w:t xml:space="preserve"> </w:t>
      </w:r>
      <w:r w:rsidR="00C75F2A">
        <w:rPr>
          <w:sz w:val="24"/>
          <w:szCs w:val="24"/>
        </w:rPr>
        <w:t xml:space="preserve">The CBS test battery is a novel approach </w:t>
      </w:r>
      <w:r w:rsidR="00B70012">
        <w:rPr>
          <w:sz w:val="24"/>
          <w:szCs w:val="24"/>
        </w:rPr>
        <w:t xml:space="preserve">to cognitive testing and was </w:t>
      </w:r>
      <w:r w:rsidR="00C75F2A">
        <w:rPr>
          <w:sz w:val="24"/>
          <w:szCs w:val="24"/>
        </w:rPr>
        <w:t>developed based on standard neuropsychological tests</w:t>
      </w:r>
      <w:r w:rsidR="001A012A">
        <w:rPr>
          <w:sz w:val="24"/>
          <w:szCs w:val="24"/>
        </w:rPr>
        <w:t xml:space="preserve">. The tests </w:t>
      </w:r>
      <w:r w:rsidR="00B92DB0">
        <w:rPr>
          <w:sz w:val="24"/>
          <w:szCs w:val="24"/>
        </w:rPr>
        <w:t xml:space="preserve">are </w:t>
      </w:r>
      <w:r w:rsidR="00C75F2A">
        <w:rPr>
          <w:sz w:val="24"/>
          <w:szCs w:val="24"/>
        </w:rPr>
        <w:t>c</w:t>
      </w:r>
      <w:r w:rsidR="00B92DB0">
        <w:rPr>
          <w:sz w:val="24"/>
          <w:szCs w:val="24"/>
        </w:rPr>
        <w:t xml:space="preserve">omputerized and available online and </w:t>
      </w:r>
      <w:r w:rsidR="00783C34">
        <w:rPr>
          <w:sz w:val="24"/>
          <w:szCs w:val="24"/>
        </w:rPr>
        <w:t xml:space="preserve">comprehensive instructions, </w:t>
      </w:r>
      <w:r w:rsidR="00A55237">
        <w:rPr>
          <w:sz w:val="24"/>
          <w:szCs w:val="24"/>
        </w:rPr>
        <w:t>practic</w:t>
      </w:r>
      <w:r w:rsidR="00783C34">
        <w:rPr>
          <w:sz w:val="24"/>
          <w:szCs w:val="24"/>
        </w:rPr>
        <w:t xml:space="preserve">e trials and ‘guided learning’ videos ensure that </w:t>
      </w:r>
      <w:r w:rsidR="00B92DB0">
        <w:rPr>
          <w:sz w:val="24"/>
          <w:szCs w:val="24"/>
        </w:rPr>
        <w:t>i</w:t>
      </w:r>
      <w:r w:rsidR="00C75F2A">
        <w:rPr>
          <w:sz w:val="24"/>
          <w:szCs w:val="24"/>
        </w:rPr>
        <w:t>nd</w:t>
      </w:r>
      <w:r w:rsidR="001A012A">
        <w:rPr>
          <w:sz w:val="24"/>
          <w:szCs w:val="24"/>
        </w:rPr>
        <w:t xml:space="preserve">ividuals </w:t>
      </w:r>
      <w:del w:id="11" w:author="Avital Sternin" w:date="2018-08-27T11:21:00Z">
        <w:r w:rsidR="001A012A" w:rsidDel="00902DEB">
          <w:rPr>
            <w:sz w:val="24"/>
            <w:szCs w:val="24"/>
          </w:rPr>
          <w:delText>are able to</w:delText>
        </w:r>
      </w:del>
      <w:ins w:id="12" w:author="Avital Sternin" w:date="2018-08-27T11:21:00Z">
        <w:r w:rsidR="00902DEB">
          <w:rPr>
            <w:sz w:val="24"/>
            <w:szCs w:val="24"/>
          </w:rPr>
          <w:t>can</w:t>
        </w:r>
      </w:ins>
      <w:r w:rsidR="001A012A">
        <w:rPr>
          <w:sz w:val="24"/>
          <w:szCs w:val="24"/>
        </w:rPr>
        <w:t xml:space="preserve"> </w:t>
      </w:r>
      <w:r w:rsidR="00783C34">
        <w:rPr>
          <w:sz w:val="24"/>
          <w:szCs w:val="24"/>
        </w:rPr>
        <w:t>complete</w:t>
      </w:r>
      <w:r w:rsidR="001A012A">
        <w:rPr>
          <w:sz w:val="24"/>
          <w:szCs w:val="24"/>
        </w:rPr>
        <w:t xml:space="preserve"> them </w:t>
      </w:r>
      <w:r w:rsidR="00C75F2A">
        <w:rPr>
          <w:sz w:val="24"/>
          <w:szCs w:val="24"/>
        </w:rPr>
        <w:t xml:space="preserve">without </w:t>
      </w:r>
      <w:r w:rsidR="001A012A">
        <w:rPr>
          <w:sz w:val="24"/>
          <w:szCs w:val="24"/>
        </w:rPr>
        <w:t xml:space="preserve">an examiner </w:t>
      </w:r>
      <w:r w:rsidR="00783C34">
        <w:rPr>
          <w:sz w:val="24"/>
          <w:szCs w:val="24"/>
        </w:rPr>
        <w:t xml:space="preserve">being </w:t>
      </w:r>
      <w:r w:rsidR="001A012A">
        <w:rPr>
          <w:sz w:val="24"/>
          <w:szCs w:val="24"/>
        </w:rPr>
        <w:t>present</w:t>
      </w:r>
      <w:r w:rsidR="00B92DB0">
        <w:rPr>
          <w:sz w:val="24"/>
          <w:szCs w:val="24"/>
        </w:rPr>
        <w:t>.</w:t>
      </w:r>
      <w:r>
        <w:rPr>
          <w:sz w:val="24"/>
          <w:szCs w:val="24"/>
        </w:rPr>
        <w:t xml:space="preserve"> </w:t>
      </w:r>
      <w:r w:rsidR="00B92DB0">
        <w:rPr>
          <w:sz w:val="24"/>
          <w:szCs w:val="24"/>
        </w:rPr>
        <w:t>Additionally, t</w:t>
      </w:r>
      <w:r>
        <w:rPr>
          <w:sz w:val="24"/>
          <w:szCs w:val="24"/>
        </w:rPr>
        <w:t xml:space="preserve">he test items are randomized and difficulty levels scale with ability creating </w:t>
      </w:r>
      <w:r w:rsidR="004F4202">
        <w:rPr>
          <w:sz w:val="24"/>
          <w:szCs w:val="24"/>
        </w:rPr>
        <w:t xml:space="preserve">a unique </w:t>
      </w:r>
      <w:r w:rsidR="00783C34">
        <w:rPr>
          <w:sz w:val="24"/>
          <w:szCs w:val="24"/>
        </w:rPr>
        <w:t>set of stimuli</w:t>
      </w:r>
      <w:r w:rsidR="004F4202">
        <w:rPr>
          <w:sz w:val="24"/>
          <w:szCs w:val="24"/>
        </w:rPr>
        <w:t xml:space="preserve"> for the participant</w:t>
      </w:r>
      <w:r>
        <w:rPr>
          <w:sz w:val="24"/>
          <w:szCs w:val="24"/>
        </w:rPr>
        <w:t xml:space="preserve"> every time</w:t>
      </w:r>
      <w:r w:rsidR="004F4202">
        <w:rPr>
          <w:sz w:val="24"/>
          <w:szCs w:val="24"/>
        </w:rPr>
        <w:t xml:space="preserve"> it is taken</w:t>
      </w:r>
      <w:r>
        <w:rPr>
          <w:sz w:val="24"/>
          <w:szCs w:val="24"/>
        </w:rPr>
        <w:t>. In this study, we asked which CBS test, or combination of tests, best categorizes</w:t>
      </w:r>
      <w:r w:rsidRPr="002A535D">
        <w:rPr>
          <w:sz w:val="24"/>
          <w:szCs w:val="24"/>
        </w:rPr>
        <w:t xml:space="preserve"> individuals with ambiguous </w:t>
      </w:r>
      <w:proofErr w:type="spellStart"/>
      <w:r>
        <w:rPr>
          <w:sz w:val="24"/>
          <w:szCs w:val="24"/>
        </w:rPr>
        <w:t>MoCA</w:t>
      </w:r>
      <w:proofErr w:type="spellEnd"/>
      <w:r>
        <w:rPr>
          <w:sz w:val="24"/>
          <w:szCs w:val="24"/>
        </w:rPr>
        <w:t xml:space="preserve"> and MMSE scores.</w:t>
      </w:r>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5F92CE09" w:rsidR="00FC0731" w:rsidRPr="002A535D" w:rsidRDefault="002B54EF" w:rsidP="00E54251">
      <w:pPr>
        <w:ind w:firstLine="567"/>
        <w:rPr>
          <w:sz w:val="24"/>
          <w:szCs w:val="24"/>
        </w:rPr>
      </w:pPr>
      <w:r>
        <w:rPr>
          <w:sz w:val="24"/>
          <w:szCs w:val="24"/>
        </w:rPr>
        <w:lastRenderedPageBreak/>
        <w:t>P</w:t>
      </w:r>
      <w:r w:rsidR="00FC0731" w:rsidRPr="002A535D">
        <w:rPr>
          <w:sz w:val="24"/>
          <w:szCs w:val="24"/>
        </w:rPr>
        <w:t xml:space="preserve">articipants were recruited from retirement homes </w:t>
      </w:r>
      <w:del w:id="13" w:author="Avital Sternin" w:date="2018-08-27T11:04:00Z">
        <w:r w:rsidR="00FC0731" w:rsidRPr="002A535D" w:rsidDel="00E54A89">
          <w:rPr>
            <w:sz w:val="24"/>
            <w:szCs w:val="24"/>
          </w:rPr>
          <w:delText>and the general community</w:delText>
        </w:r>
        <w:r w:rsidR="004F4202" w:rsidDel="00E54A89">
          <w:rPr>
            <w:sz w:val="24"/>
            <w:szCs w:val="24"/>
          </w:rPr>
          <w:delText xml:space="preserve"> </w:delText>
        </w:r>
      </w:del>
      <w:r w:rsidR="004F4202">
        <w:rPr>
          <w:sz w:val="24"/>
          <w:szCs w:val="24"/>
        </w:rPr>
        <w:t>in Toronto and London, Ontario</w:t>
      </w:r>
      <w:r w:rsidR="00FC0731" w:rsidRPr="002A535D">
        <w:rPr>
          <w:sz w:val="24"/>
          <w:szCs w:val="24"/>
        </w:rPr>
        <w:t>. Participants over the age of 50 with the ability to provide informed consent were</w:t>
      </w:r>
      <w:del w:id="14" w:author="Avital Sternin" w:date="2018-08-27T11:04:00Z">
        <w:r w:rsidR="00FC0731" w:rsidRPr="002A535D" w:rsidDel="00E54A89">
          <w:rPr>
            <w:sz w:val="24"/>
            <w:szCs w:val="24"/>
          </w:rPr>
          <w:delText xml:space="preserve"> included in the study</w:delText>
        </w:r>
      </w:del>
      <w:ins w:id="15" w:author="Avital Sternin" w:date="2018-08-27T11:04:00Z">
        <w:r w:rsidR="007F273D">
          <w:rPr>
            <w:sz w:val="24"/>
            <w:szCs w:val="24"/>
          </w:rPr>
          <w:t xml:space="preserve"> incl</w:t>
        </w:r>
        <w:r w:rsidR="00E54A89">
          <w:rPr>
            <w:sz w:val="24"/>
            <w:szCs w:val="24"/>
          </w:rPr>
          <w:t>u</w:t>
        </w:r>
      </w:ins>
      <w:ins w:id="16" w:author="Avital Sternin" w:date="2018-08-27T11:05:00Z">
        <w:r w:rsidR="007F273D">
          <w:rPr>
            <w:sz w:val="24"/>
            <w:szCs w:val="24"/>
          </w:rPr>
          <w:t>d</w:t>
        </w:r>
      </w:ins>
      <w:ins w:id="17" w:author="Avital Sternin" w:date="2018-08-27T11:04:00Z">
        <w:r w:rsidR="00E54A89">
          <w:rPr>
            <w:sz w:val="24"/>
            <w:szCs w:val="24"/>
          </w:rPr>
          <w:t>ed</w:t>
        </w:r>
      </w:ins>
      <w:r w:rsidR="00FC0731" w:rsidRPr="002A535D">
        <w:rPr>
          <w:sz w:val="24"/>
          <w:szCs w:val="24"/>
        </w:rPr>
        <w:t xml:space="preserve">. Any participant who was unable to understand the instructions of the tasks was excluded. In total </w:t>
      </w:r>
      <w:r w:rsidR="008365DE">
        <w:rPr>
          <w:sz w:val="24"/>
          <w:szCs w:val="24"/>
        </w:rPr>
        <w:t>52</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w:t>
      </w:r>
      <w:del w:id="18" w:author="Avital Sternin" w:date="2018-08-27T11:05:00Z">
        <w:r w:rsidR="00FC0731" w:rsidRPr="002A535D" w:rsidDel="007F273D">
          <w:rPr>
            <w:sz w:val="24"/>
            <w:szCs w:val="24"/>
          </w:rPr>
          <w:delText xml:space="preserve"> in this study</w:delText>
        </w:r>
      </w:del>
      <w:r w:rsidR="00FC0731" w:rsidRPr="002A535D">
        <w:rPr>
          <w:sz w:val="24"/>
          <w:szCs w:val="24"/>
        </w:rPr>
        <w:t xml:space="preserve">. </w:t>
      </w:r>
      <w:ins w:id="19" w:author="Avital Sternin" w:date="2018-08-27T10:12:00Z">
        <w:r w:rsidR="00D73427">
          <w:rPr>
            <w:sz w:val="24"/>
            <w:szCs w:val="24"/>
          </w:rPr>
          <w:t xml:space="preserve">Due to the </w:t>
        </w:r>
      </w:ins>
      <w:ins w:id="20" w:author="Avital Sternin" w:date="2018-08-27T10:13:00Z">
        <w:r w:rsidR="00D73427">
          <w:rPr>
            <w:sz w:val="24"/>
            <w:szCs w:val="24"/>
          </w:rPr>
          <w:t>location</w:t>
        </w:r>
      </w:ins>
      <w:ins w:id="21" w:author="Avital Sternin" w:date="2018-08-27T10:12:00Z">
        <w:r w:rsidR="00D73427">
          <w:rPr>
            <w:sz w:val="24"/>
            <w:szCs w:val="24"/>
          </w:rPr>
          <w:t xml:space="preserve"> of the retirement home</w:t>
        </w:r>
      </w:ins>
      <w:ins w:id="22" w:author="Avital Sternin" w:date="2018-08-27T10:13:00Z">
        <w:r w:rsidR="00D73427">
          <w:rPr>
            <w:sz w:val="24"/>
            <w:szCs w:val="24"/>
          </w:rPr>
          <w:t>s</w:t>
        </w:r>
      </w:ins>
      <w:ins w:id="23" w:author="Avital Sternin" w:date="2018-08-27T10:12:00Z">
        <w:r w:rsidR="00D73427">
          <w:rPr>
            <w:sz w:val="24"/>
            <w:szCs w:val="24"/>
          </w:rPr>
          <w:t xml:space="preserve"> in which these participants </w:t>
        </w:r>
      </w:ins>
      <w:ins w:id="24" w:author="Avital Sternin" w:date="2018-08-27T10:15:00Z">
        <w:r w:rsidR="000070AD">
          <w:rPr>
            <w:sz w:val="24"/>
            <w:szCs w:val="24"/>
          </w:rPr>
          <w:t>resided</w:t>
        </w:r>
      </w:ins>
      <w:ins w:id="25" w:author="Avital Sternin" w:date="2018-08-27T10:13:00Z">
        <w:r w:rsidR="00D73427">
          <w:rPr>
            <w:sz w:val="24"/>
            <w:szCs w:val="24"/>
          </w:rPr>
          <w:t xml:space="preserve">, </w:t>
        </w:r>
      </w:ins>
      <w:ins w:id="26" w:author="Avital Sternin" w:date="2018-08-27T10:14:00Z">
        <w:r w:rsidR="00D73427">
          <w:rPr>
            <w:sz w:val="24"/>
            <w:szCs w:val="24"/>
          </w:rPr>
          <w:t>our sample was highly educated.</w:t>
        </w:r>
      </w:ins>
      <w:ins w:id="27" w:author="Avital Sternin" w:date="2018-08-27T10:12:00Z">
        <w:r w:rsidR="00D73427">
          <w:rPr>
            <w:sz w:val="24"/>
            <w:szCs w:val="24"/>
          </w:rPr>
          <w:t xml:space="preserve"> </w:t>
        </w:r>
      </w:ins>
      <w:ins w:id="28" w:author="Avital Sternin" w:date="2018-08-27T10:14:00Z">
        <w:r w:rsidR="000070AD">
          <w:rPr>
            <w:sz w:val="24"/>
            <w:szCs w:val="24"/>
          </w:rPr>
          <w:t xml:space="preserve">Only one participant did not receive a high school diploma. </w:t>
        </w:r>
      </w:ins>
      <w:ins w:id="29" w:author="Avital Sternin" w:date="2018-08-27T11:06:00Z">
        <w:r w:rsidR="007F273D">
          <w:rPr>
            <w:sz w:val="24"/>
            <w:szCs w:val="24"/>
          </w:rPr>
          <w:t>Twenty-four</w:t>
        </w:r>
      </w:ins>
      <w:ins w:id="30" w:author="Avital Sternin" w:date="2018-08-27T10:14:00Z">
        <w:r w:rsidR="007F273D">
          <w:rPr>
            <w:sz w:val="24"/>
            <w:szCs w:val="24"/>
          </w:rPr>
          <w:t xml:space="preserve"> participants earn</w:t>
        </w:r>
      </w:ins>
      <w:ins w:id="31" w:author="Avital Sternin" w:date="2018-08-27T11:07:00Z">
        <w:r w:rsidR="007F273D">
          <w:rPr>
            <w:sz w:val="24"/>
            <w:szCs w:val="24"/>
          </w:rPr>
          <w:t>ed</w:t>
        </w:r>
      </w:ins>
      <w:ins w:id="32" w:author="Avital Sternin" w:date="2018-08-27T10:14:00Z">
        <w:r w:rsidR="000070AD">
          <w:rPr>
            <w:sz w:val="24"/>
            <w:szCs w:val="24"/>
          </w:rPr>
          <w:t xml:space="preserve"> postsecondary degrees and 16 participants</w:t>
        </w:r>
      </w:ins>
      <w:ins w:id="33" w:author="Avital Sternin" w:date="2018-08-27T11:06:00Z">
        <w:r w:rsidR="007F273D">
          <w:rPr>
            <w:sz w:val="24"/>
            <w:szCs w:val="24"/>
          </w:rPr>
          <w:t xml:space="preserve"> earned</w:t>
        </w:r>
      </w:ins>
      <w:ins w:id="34" w:author="Avital Sternin" w:date="2018-08-27T11:07:00Z">
        <w:r w:rsidR="007F273D">
          <w:rPr>
            <w:sz w:val="24"/>
            <w:szCs w:val="24"/>
          </w:rPr>
          <w:t xml:space="preserve"> postsecondary and</w:t>
        </w:r>
      </w:ins>
      <w:ins w:id="35" w:author="Avital Sternin" w:date="2018-08-27T10:14:00Z">
        <w:r w:rsidR="007F273D">
          <w:rPr>
            <w:sz w:val="24"/>
            <w:szCs w:val="24"/>
          </w:rPr>
          <w:t xml:space="preserve"> </w:t>
        </w:r>
        <w:r w:rsidR="000070AD">
          <w:rPr>
            <w:sz w:val="24"/>
            <w:szCs w:val="24"/>
          </w:rPr>
          <w:t xml:space="preserve">postgraduate degrees. </w:t>
        </w:r>
      </w:ins>
      <w:r w:rsidR="00FC0731" w:rsidRPr="002A535D">
        <w:rPr>
          <w:sz w:val="24"/>
          <w:szCs w:val="24"/>
        </w:rPr>
        <w:t xml:space="preserve">The study was approved by the University of Western Ontario Research Ethics Board. </w:t>
      </w:r>
      <w:del w:id="36" w:author="Avital Sternin" w:date="2018-08-27T11:05:00Z">
        <w:r w:rsidR="00FC0731" w:rsidRPr="002A535D" w:rsidDel="007F273D">
          <w:rPr>
            <w:sz w:val="24"/>
            <w:szCs w:val="24"/>
          </w:rPr>
          <w:delText xml:space="preserve">All subjects gave written informed consent to participate. </w:delText>
        </w:r>
      </w:del>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2A6BDDAD"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twelve online tests from the Cambridge Brain Sciences</w:t>
      </w:r>
      <w:r w:rsidR="000211C3">
        <w:rPr>
          <w:sz w:val="24"/>
          <w:szCs w:val="24"/>
        </w:rPr>
        <w:t xml:space="preserve"> (CBS)</w:t>
      </w:r>
      <w:r>
        <w:rPr>
          <w:sz w:val="24"/>
          <w:szCs w:val="24"/>
        </w:rPr>
        <w:t xml:space="preserve"> battery</w:t>
      </w:r>
      <w:r w:rsidR="00EF2BD2">
        <w:rPr>
          <w:sz w:val="24"/>
          <w:szCs w:val="24"/>
        </w:rPr>
        <w:t xml:space="preserve">. </w:t>
      </w:r>
      <w:ins w:id="37" w:author="Avital Sternin" w:date="2018-08-27T11:08:00Z">
        <w:r w:rsidR="007F273D">
          <w:rPr>
            <w:sz w:val="24"/>
            <w:szCs w:val="24"/>
          </w:rPr>
          <w:t xml:space="preserve">Task </w:t>
        </w:r>
      </w:ins>
      <w:del w:id="38" w:author="Avital Sternin" w:date="2018-08-27T11:08:00Z">
        <w:r w:rsidR="001B64A9" w:rsidDel="007F273D">
          <w:rPr>
            <w:sz w:val="24"/>
            <w:szCs w:val="24"/>
          </w:rPr>
          <w:delText>D</w:delText>
        </w:r>
      </w:del>
      <w:ins w:id="39" w:author="Avital Sternin" w:date="2018-08-27T11:08:00Z">
        <w:r w:rsidR="007F273D">
          <w:rPr>
            <w:sz w:val="24"/>
            <w:szCs w:val="24"/>
          </w:rPr>
          <w:t>d</w:t>
        </w:r>
      </w:ins>
      <w:r w:rsidR="001B64A9">
        <w:rPr>
          <w:sz w:val="24"/>
          <w:szCs w:val="24"/>
        </w:rPr>
        <w:t xml:space="preserve">escriptions </w:t>
      </w:r>
      <w:del w:id="40" w:author="Avital Sternin" w:date="2018-08-27T11:08:00Z">
        <w:r w:rsidR="001B64A9" w:rsidDel="007F273D">
          <w:rPr>
            <w:sz w:val="24"/>
            <w:szCs w:val="24"/>
          </w:rPr>
          <w:delText>of each of the</w:delText>
        </w:r>
        <w:r w:rsidR="00FC0731" w:rsidRPr="002A535D" w:rsidDel="007F273D">
          <w:rPr>
            <w:sz w:val="24"/>
            <w:szCs w:val="24"/>
          </w:rPr>
          <w:delText xml:space="preserve"> tasks </w:delText>
        </w:r>
      </w:del>
      <w:r w:rsidR="00FC0731" w:rsidRPr="002A535D">
        <w:rPr>
          <w:sz w:val="24"/>
          <w:szCs w:val="24"/>
        </w:rPr>
        <w:t xml:space="preserve">can be found </w:t>
      </w:r>
      <w:r w:rsidR="001B64A9">
        <w:rPr>
          <w:sz w:val="24"/>
          <w:szCs w:val="24"/>
        </w:rPr>
        <w:t>in the supplementary materials.</w:t>
      </w:r>
      <w:r w:rsidR="00FC0731" w:rsidRPr="002A535D">
        <w:rPr>
          <w:sz w:val="24"/>
          <w:szCs w:val="24"/>
        </w:rPr>
        <w:t xml:space="preserve"> </w:t>
      </w:r>
      <w:r w:rsidR="001B64A9">
        <w:rPr>
          <w:sz w:val="24"/>
          <w:szCs w:val="24"/>
        </w:rPr>
        <w:t>The</w:t>
      </w:r>
      <w:r w:rsidR="00FC0731" w:rsidRPr="002A535D">
        <w:rPr>
          <w:sz w:val="24"/>
          <w:szCs w:val="24"/>
        </w:rPr>
        <w:t xml:space="preserve"> tasks were presented </w:t>
      </w:r>
      <w:del w:id="41" w:author="Avital Sternin" w:date="2018-08-27T11:08:00Z">
        <w:r w:rsidR="00FC0731" w:rsidRPr="002A535D" w:rsidDel="007F273D">
          <w:rPr>
            <w:sz w:val="24"/>
            <w:szCs w:val="24"/>
          </w:rPr>
          <w:delText xml:space="preserve">to participants </w:delText>
        </w:r>
      </w:del>
      <w:r w:rsidR="00FC0731" w:rsidRPr="002A535D">
        <w:rPr>
          <w:sz w:val="24"/>
          <w:szCs w:val="24"/>
        </w:rPr>
        <w:t>on a</w:t>
      </w:r>
      <w:ins w:id="42" w:author="Avital Sternin" w:date="2018-08-27T11:08:00Z">
        <w:r w:rsidR="007F273D">
          <w:rPr>
            <w:sz w:val="24"/>
            <w:szCs w:val="24"/>
          </w:rPr>
          <w:t xml:space="preserve"> touchscreen</w:t>
        </w:r>
      </w:ins>
      <w:r w:rsidR="00FC0731" w:rsidRPr="002A535D">
        <w:rPr>
          <w:sz w:val="24"/>
          <w:szCs w:val="24"/>
        </w:rPr>
        <w:t xml:space="preserve"> tablet computer</w:t>
      </w:r>
      <w:ins w:id="43" w:author="Avital Sternin" w:date="2018-08-27T11:08:00Z">
        <w:r w:rsidR="007F273D">
          <w:rPr>
            <w:sz w:val="24"/>
            <w:szCs w:val="24"/>
          </w:rPr>
          <w:t xml:space="preserve"> </w:t>
        </w:r>
      </w:ins>
      <w:del w:id="44" w:author="Avital Sternin" w:date="2018-08-27T11:08:00Z">
        <w:r w:rsidR="002452C7" w:rsidDel="007F273D">
          <w:rPr>
            <w:sz w:val="24"/>
            <w:szCs w:val="24"/>
          </w:rPr>
          <w:delText xml:space="preserve"> with a touchscreen</w:delText>
        </w:r>
        <w:r w:rsidR="001B64A9" w:rsidDel="007F273D">
          <w:rPr>
            <w:sz w:val="24"/>
            <w:szCs w:val="24"/>
          </w:rPr>
          <w:delText xml:space="preserve"> </w:delText>
        </w:r>
      </w:del>
      <w:r w:rsidR="001B64A9">
        <w:rPr>
          <w:sz w:val="24"/>
          <w:szCs w:val="24"/>
        </w:rPr>
        <w:t>and each</w:t>
      </w:r>
      <w:r w:rsidR="00FC0731" w:rsidRPr="002A535D">
        <w:rPr>
          <w:sz w:val="24"/>
          <w:szCs w:val="24"/>
        </w:rPr>
        <w:t xml:space="preserve"> was preceded by instructions and practice trials.</w:t>
      </w:r>
      <w:r w:rsidR="005D403D" w:rsidRPr="002A535D">
        <w:rPr>
          <w:sz w:val="24"/>
          <w:szCs w:val="24"/>
        </w:rPr>
        <w:t xml:space="preserve"> Researchers were on hand to offer </w:t>
      </w:r>
      <w:del w:id="45" w:author="Avital Sternin" w:date="2018-08-27T11:09:00Z">
        <w:r w:rsidR="005D403D" w:rsidRPr="002A535D" w:rsidDel="007F273D">
          <w:rPr>
            <w:sz w:val="24"/>
            <w:szCs w:val="24"/>
          </w:rPr>
          <w:delText xml:space="preserve">further </w:delText>
        </w:r>
      </w:del>
      <w:r w:rsidR="005D403D" w:rsidRPr="002A535D">
        <w:rPr>
          <w:sz w:val="24"/>
          <w:szCs w:val="24"/>
        </w:rPr>
        <w:t>clarification of instructions</w:t>
      </w:r>
      <w:r w:rsidR="001B64A9">
        <w:rPr>
          <w:sz w:val="24"/>
          <w:szCs w:val="24"/>
        </w:rPr>
        <w:t xml:space="preserve"> 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completed all 12 tasks in a random order and took as </w:t>
      </w:r>
      <w:del w:id="46" w:author="Avital Sternin" w:date="2018-08-27T11:09:00Z">
        <w:r w:rsidR="00FC0731" w:rsidRPr="002A535D" w:rsidDel="007F273D">
          <w:rPr>
            <w:sz w:val="24"/>
            <w:szCs w:val="24"/>
          </w:rPr>
          <w:delText xml:space="preserve">many </w:delText>
        </w:r>
      </w:del>
      <w:r w:rsidR="00FC0731" w:rsidRPr="002A535D">
        <w:rPr>
          <w:sz w:val="24"/>
          <w:szCs w:val="24"/>
        </w:rPr>
        <w:t xml:space="preserve">breaks </w:t>
      </w:r>
      <w:del w:id="47" w:author="Avital Sternin" w:date="2018-08-27T11:09:00Z">
        <w:r w:rsidR="00FC0731" w:rsidRPr="002A535D" w:rsidDel="007F273D">
          <w:rPr>
            <w:sz w:val="24"/>
            <w:szCs w:val="24"/>
          </w:rPr>
          <w:delText xml:space="preserve">as necessary </w:delText>
        </w:r>
      </w:del>
      <w:r w:rsidR="001B64A9">
        <w:rPr>
          <w:sz w:val="24"/>
          <w:szCs w:val="24"/>
        </w:rPr>
        <w:t xml:space="preserve">between tasks </w:t>
      </w:r>
      <w:r w:rsidR="00FC0731" w:rsidRPr="002A535D">
        <w:rPr>
          <w:sz w:val="24"/>
          <w:szCs w:val="24"/>
        </w:rPr>
        <w:t xml:space="preserve">to prevent fatigue. After </w:t>
      </w:r>
      <w:r w:rsidR="000211C3">
        <w:rPr>
          <w:sz w:val="24"/>
          <w:szCs w:val="24"/>
        </w:rPr>
        <w:t xml:space="preserve">completing </w:t>
      </w:r>
      <w:r w:rsidR="00FC0731" w:rsidRPr="002A535D">
        <w:rPr>
          <w:sz w:val="24"/>
          <w:szCs w:val="24"/>
        </w:rPr>
        <w:t xml:space="preserve">the CBS task battery, </w:t>
      </w:r>
      <w:r w:rsidR="00BA0688" w:rsidRPr="002A535D">
        <w:rPr>
          <w:sz w:val="24"/>
          <w:szCs w:val="24"/>
        </w:rPr>
        <w:t xml:space="preserve">a </w:t>
      </w:r>
      <w:proofErr w:type="spellStart"/>
      <w:r w:rsidR="00BA0688" w:rsidRPr="002A535D">
        <w:rPr>
          <w:sz w:val="24"/>
          <w:szCs w:val="24"/>
        </w:rPr>
        <w:t>MoCA</w:t>
      </w:r>
      <w:proofErr w:type="spellEnd"/>
      <w:r w:rsidR="00BA0688" w:rsidRPr="002A535D">
        <w:rPr>
          <w:sz w:val="24"/>
          <w:szCs w:val="24"/>
        </w:rPr>
        <w:t xml:space="preserve"> (version 7.1 English) and MMSE (</w:t>
      </w:r>
      <w:proofErr w:type="spellStart"/>
      <w:r w:rsidR="00BA0688" w:rsidRPr="002A535D">
        <w:rPr>
          <w:sz w:val="24"/>
          <w:szCs w:val="24"/>
        </w:rPr>
        <w:t>Folstein</w:t>
      </w:r>
      <w:proofErr w:type="spellEnd"/>
      <w:r w:rsidR="00BA0688" w:rsidRPr="002A535D">
        <w:rPr>
          <w:sz w:val="24"/>
          <w:szCs w:val="24"/>
        </w:rPr>
        <w:t xml:space="preserve"> et al, 1987) were administered </w:t>
      </w:r>
      <w:del w:id="48" w:author="Avital Sternin" w:date="2018-08-27T11:09:00Z">
        <w:r w:rsidR="00BA0688" w:rsidRPr="002A535D" w:rsidDel="007F273D">
          <w:rPr>
            <w:sz w:val="24"/>
            <w:szCs w:val="24"/>
          </w:rPr>
          <w:delText xml:space="preserve">on paper </w:delText>
        </w:r>
      </w:del>
      <w:r w:rsidR="00BA0688" w:rsidRPr="002A535D">
        <w:rPr>
          <w:sz w:val="24"/>
          <w:szCs w:val="24"/>
        </w:rPr>
        <w:t xml:space="preserve">in interview format with </w:t>
      </w:r>
      <w:r w:rsidR="000211C3">
        <w:rPr>
          <w:sz w:val="24"/>
          <w:szCs w:val="24"/>
        </w:rPr>
        <w:t>one of the authors (AS)</w:t>
      </w:r>
      <w:r w:rsidR="00BA0688" w:rsidRPr="002A535D">
        <w:rPr>
          <w:sz w:val="24"/>
          <w:szCs w:val="24"/>
        </w:rPr>
        <w:t xml:space="preserve">. All </w:t>
      </w:r>
      <w:proofErr w:type="spellStart"/>
      <w:r w:rsidR="00BA0688" w:rsidRPr="002A535D">
        <w:rPr>
          <w:sz w:val="24"/>
          <w:szCs w:val="24"/>
        </w:rPr>
        <w:t>MoCAs</w:t>
      </w:r>
      <w:proofErr w:type="spellEnd"/>
      <w:r w:rsidR="00BA0688" w:rsidRPr="002A535D">
        <w:rPr>
          <w:sz w:val="24"/>
          <w:szCs w:val="24"/>
        </w:rPr>
        <w:t xml:space="preserve"> and MMSEs were administered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demo</w:t>
      </w:r>
      <w:r w:rsidR="000407A9" w:rsidRPr="002A535D">
        <w:rPr>
          <w:sz w:val="24"/>
          <w:szCs w:val="24"/>
        </w:rPr>
        <w:t>graphic questionnaire on paper.</w:t>
      </w:r>
    </w:p>
    <w:p w14:paraId="59C684F8" w14:textId="0A60A835" w:rsidR="001666A6" w:rsidRPr="002A535D" w:rsidRDefault="000407A9" w:rsidP="000407A9">
      <w:pPr>
        <w:rPr>
          <w:b/>
          <w:sz w:val="24"/>
          <w:szCs w:val="24"/>
        </w:rPr>
      </w:pPr>
      <w:r w:rsidRPr="002A535D">
        <w:rPr>
          <w:b/>
          <w:sz w:val="24"/>
          <w:szCs w:val="24"/>
        </w:rPr>
        <w:t>RESULTS</w:t>
      </w:r>
    </w:p>
    <w:p w14:paraId="66A84678" w14:textId="6DBC0BC0"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ins w:id="49" w:author="Avital Sternin" w:date="2018-08-27T11:09:00Z">
        <w:r w:rsidR="007F273D">
          <w:rPr>
            <w:sz w:val="24"/>
            <w:szCs w:val="24"/>
          </w:rPr>
          <w:t>(</w:t>
        </w:r>
      </w:ins>
      <w:del w:id="50" w:author="Avital Sternin" w:date="2018-08-27T11:09:00Z">
        <w:r w:rsidR="00AE42B1" w:rsidDel="007F273D">
          <w:rPr>
            <w:sz w:val="24"/>
            <w:szCs w:val="24"/>
          </w:rPr>
          <w:delText>with an a</w:delText>
        </w:r>
      </w:del>
      <w:ins w:id="51" w:author="Avital Sternin" w:date="2018-08-27T11:09:00Z">
        <w:r w:rsidR="007F273D">
          <w:rPr>
            <w:sz w:val="24"/>
            <w:szCs w:val="24"/>
          </w:rPr>
          <w:t>a</w:t>
        </w:r>
      </w:ins>
      <w:r w:rsidR="00AE42B1">
        <w:rPr>
          <w:sz w:val="24"/>
          <w:szCs w:val="24"/>
        </w:rPr>
        <w:t xml:space="preserve">verage age </w:t>
      </w:r>
      <w:ins w:id="52" w:author="Avital Sternin" w:date="2018-08-27T11:09:00Z">
        <w:r w:rsidR="007F273D">
          <w:rPr>
            <w:sz w:val="24"/>
            <w:szCs w:val="24"/>
          </w:rPr>
          <w:t xml:space="preserve">= </w:t>
        </w:r>
      </w:ins>
      <w:del w:id="53" w:author="Avital Sternin" w:date="2018-08-27T11:09:00Z">
        <w:r w:rsidR="00AE42B1" w:rsidDel="007F273D">
          <w:rPr>
            <w:sz w:val="24"/>
            <w:szCs w:val="24"/>
          </w:rPr>
          <w:delText xml:space="preserve">of </w:delText>
        </w:r>
      </w:del>
      <w:r w:rsidR="00AE42B1">
        <w:rPr>
          <w:sz w:val="24"/>
          <w:szCs w:val="24"/>
        </w:rPr>
        <w:t>81 years</w:t>
      </w:r>
      <w:ins w:id="54" w:author="Avital Sternin" w:date="2018-08-27T11:09:00Z">
        <w:r w:rsidR="007F273D">
          <w:rPr>
            <w:sz w:val="24"/>
            <w:szCs w:val="24"/>
          </w:rPr>
          <w:t xml:space="preserve">, </w:t>
        </w:r>
      </w:ins>
      <w:del w:id="55" w:author="Avital Sternin" w:date="2018-08-27T11:09:00Z">
        <w:r w:rsidR="00AE42B1" w:rsidDel="007F273D">
          <w:rPr>
            <w:sz w:val="24"/>
            <w:szCs w:val="24"/>
          </w:rPr>
          <w:delText xml:space="preserve"> (</w:delText>
        </w:r>
      </w:del>
      <w:r w:rsidR="00AE42B1">
        <w:rPr>
          <w:sz w:val="24"/>
          <w:szCs w:val="24"/>
        </w:rPr>
        <w:t>62-9</w:t>
      </w:r>
      <w:r w:rsidR="00B70012">
        <w:rPr>
          <w:sz w:val="24"/>
          <w:szCs w:val="24"/>
        </w:rPr>
        <w:t>7</w:t>
      </w:r>
      <w:r w:rsidR="00AE42B1">
        <w:rPr>
          <w:sz w:val="24"/>
          <w:szCs w:val="24"/>
        </w:rPr>
        <w:t xml:space="preserve"> years) </w:t>
      </w:r>
      <w:ins w:id="56" w:author="Avital Sternin" w:date="2018-08-27T09:58:00Z">
        <w:r w:rsidR="00A55237">
          <w:rPr>
            <w:sz w:val="24"/>
            <w:szCs w:val="24"/>
          </w:rPr>
          <w:t>were asked to complete</w:t>
        </w:r>
      </w:ins>
      <w:r w:rsidR="000211C3">
        <w:rPr>
          <w:sz w:val="24"/>
          <w:szCs w:val="24"/>
        </w:rPr>
        <w:t xml:space="preserve"> </w:t>
      </w:r>
      <w:r w:rsidR="00AE42B1">
        <w:rPr>
          <w:sz w:val="24"/>
          <w:szCs w:val="24"/>
        </w:rPr>
        <w:t xml:space="preserve">12 </w:t>
      </w:r>
      <w:r w:rsidR="00B70012">
        <w:rPr>
          <w:sz w:val="24"/>
          <w:szCs w:val="24"/>
        </w:rPr>
        <w:t xml:space="preserve">CBS </w:t>
      </w:r>
      <w:r w:rsidR="00AE42B1">
        <w:rPr>
          <w:sz w:val="24"/>
          <w:szCs w:val="24"/>
        </w:rPr>
        <w:t xml:space="preserve">tests, a </w:t>
      </w:r>
      <w:proofErr w:type="spellStart"/>
      <w:r w:rsidR="00AE42B1">
        <w:rPr>
          <w:sz w:val="24"/>
          <w:szCs w:val="24"/>
        </w:rPr>
        <w:t>MoCA</w:t>
      </w:r>
      <w:proofErr w:type="spellEnd"/>
      <w:r w:rsidR="00AE42B1">
        <w:rPr>
          <w:sz w:val="24"/>
          <w:szCs w:val="24"/>
        </w:rPr>
        <w:t xml:space="preserve">, and a MMSE. </w:t>
      </w:r>
      <w:ins w:id="57" w:author="Avital Sternin" w:date="2018-08-27T09:59:00Z">
        <w:r w:rsidR="00A55237">
          <w:rPr>
            <w:sz w:val="24"/>
            <w:szCs w:val="24"/>
          </w:rPr>
          <w:t>T</w:t>
        </w:r>
      </w:ins>
      <w:r>
        <w:rPr>
          <w:sz w:val="24"/>
          <w:szCs w:val="24"/>
        </w:rPr>
        <w:t>wo</w:t>
      </w:r>
      <w:r w:rsidR="00AE42B1">
        <w:rPr>
          <w:sz w:val="24"/>
          <w:szCs w:val="24"/>
        </w:rPr>
        <w:t xml:space="preserve"> participant</w:t>
      </w:r>
      <w:r>
        <w:rPr>
          <w:sz w:val="24"/>
          <w:szCs w:val="24"/>
        </w:rPr>
        <w:t>s did not complete all 12 tasks</w:t>
      </w:r>
      <w:ins w:id="58" w:author="Avital Sternin" w:date="2018-08-27T11:10:00Z">
        <w:r w:rsidR="007F273D">
          <w:rPr>
            <w:sz w:val="24"/>
            <w:szCs w:val="24"/>
          </w:rPr>
          <w:t xml:space="preserve"> due to fatigue and loss of interest. </w:t>
        </w:r>
      </w:ins>
      <w:del w:id="59" w:author="Avital Sternin" w:date="2018-08-27T11:10:00Z">
        <w:r w:rsidDel="007F273D">
          <w:rPr>
            <w:sz w:val="24"/>
            <w:szCs w:val="24"/>
          </w:rPr>
          <w:delText xml:space="preserve">. One </w:delText>
        </w:r>
        <w:r w:rsidR="000211C3" w:rsidDel="007F273D">
          <w:rPr>
            <w:sz w:val="24"/>
            <w:szCs w:val="24"/>
          </w:rPr>
          <w:delText xml:space="preserve">of these </w:delText>
        </w:r>
        <w:r w:rsidDel="007F273D">
          <w:rPr>
            <w:sz w:val="24"/>
            <w:szCs w:val="24"/>
          </w:rPr>
          <w:delText>participant</w:delText>
        </w:r>
        <w:r w:rsidR="000211C3" w:rsidDel="007F273D">
          <w:rPr>
            <w:sz w:val="24"/>
            <w:szCs w:val="24"/>
          </w:rPr>
          <w:delText>s</w:delText>
        </w:r>
        <w:r w:rsidDel="007F273D">
          <w:rPr>
            <w:sz w:val="24"/>
            <w:szCs w:val="24"/>
          </w:rPr>
          <w:delText xml:space="preserve"> only completed</w:delText>
        </w:r>
        <w:r w:rsidR="00874B6B" w:rsidDel="007F273D">
          <w:rPr>
            <w:sz w:val="24"/>
            <w:szCs w:val="24"/>
          </w:rPr>
          <w:delText xml:space="preserve"> half the tasks due to fatigue; t</w:delText>
        </w:r>
        <w:r w:rsidDel="007F273D">
          <w:rPr>
            <w:sz w:val="24"/>
            <w:szCs w:val="24"/>
          </w:rPr>
          <w:delText>he second completed only two tasks before losing interest</w:delText>
        </w:r>
        <w:r w:rsidR="002B54EF" w:rsidDel="007F273D">
          <w:rPr>
            <w:sz w:val="24"/>
            <w:szCs w:val="24"/>
          </w:rPr>
          <w:delText xml:space="preserve"> and withdrawing</w:delText>
        </w:r>
        <w:r w:rsidR="00AE42B1" w:rsidDel="007F273D">
          <w:rPr>
            <w:sz w:val="24"/>
            <w:szCs w:val="24"/>
          </w:rPr>
          <w:delText xml:space="preserve">. </w:delText>
        </w:r>
      </w:del>
      <w:ins w:id="60" w:author="Avital Sternin" w:date="2018-08-27T09:59:00Z">
        <w:r w:rsidR="00A55237">
          <w:rPr>
            <w:sz w:val="24"/>
            <w:szCs w:val="24"/>
          </w:rPr>
          <w:t xml:space="preserve">The scores from 50 participants were included in the analysis. </w:t>
        </w:r>
      </w:ins>
      <w:r w:rsidR="00AE42B1">
        <w:rPr>
          <w:sz w:val="24"/>
          <w:szCs w:val="24"/>
        </w:rPr>
        <w:t xml:space="preserve">Scores on the </w:t>
      </w:r>
      <w:proofErr w:type="spellStart"/>
      <w:r w:rsidR="00AE42B1">
        <w:rPr>
          <w:sz w:val="24"/>
          <w:szCs w:val="24"/>
        </w:rPr>
        <w:t>MoCA</w:t>
      </w:r>
      <w:proofErr w:type="spellEnd"/>
      <w:r w:rsidR="00AE42B1">
        <w:rPr>
          <w:sz w:val="24"/>
          <w:szCs w:val="24"/>
        </w:rPr>
        <w:t xml:space="preserve"> ranged from 12-30 (mean=24.6) and scores on the MMSE ra</w:t>
      </w:r>
      <w:r>
        <w:rPr>
          <w:sz w:val="24"/>
          <w:szCs w:val="24"/>
        </w:rPr>
        <w:t>nged from 16-30 (mean=27.</w:t>
      </w:r>
      <w:r w:rsidR="00B70012">
        <w:rPr>
          <w:sz w:val="24"/>
          <w:szCs w:val="24"/>
        </w:rPr>
        <w:t>7</w:t>
      </w:r>
      <w:r w:rsidR="00AE42B1">
        <w:rPr>
          <w:sz w:val="24"/>
          <w:szCs w:val="24"/>
        </w:rPr>
        <w:t xml:space="preserve">). </w:t>
      </w:r>
      <w:r w:rsidR="00A20BF6">
        <w:rPr>
          <w:sz w:val="24"/>
          <w:szCs w:val="24"/>
        </w:rPr>
        <w:t>A summary of task scores can be found in Table 1.</w:t>
      </w:r>
      <w:ins w:id="61" w:author="Avital Sternin" w:date="2018-07-22T12:35:00Z">
        <w:r w:rsidR="00B70012">
          <w:rPr>
            <w:sz w:val="24"/>
            <w:szCs w:val="24"/>
          </w:rPr>
          <w:t xml:space="preserve"> </w:t>
        </w:r>
      </w:ins>
    </w:p>
    <w:p w14:paraId="359B6B7C" w14:textId="4D20C40F"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w:t>
      </w:r>
      <w:r w:rsidR="00783C34">
        <w:rPr>
          <w:sz w:val="20"/>
          <w:szCs w:val="20"/>
        </w:rPr>
        <w:t xml:space="preserve">for the 50 participants included in this study </w:t>
      </w:r>
      <w:r w:rsidR="00212F4E" w:rsidRPr="00296295">
        <w:rPr>
          <w:sz w:val="20"/>
          <w:szCs w:val="20"/>
        </w:rPr>
        <w:t>and relevant population norms</w:t>
      </w:r>
      <w:r w:rsidR="00FC3902" w:rsidRPr="00296295">
        <w:rPr>
          <w:sz w:val="20"/>
          <w:szCs w:val="20"/>
        </w:rPr>
        <w:t xml:space="preserve"> from 342 older adults</w:t>
      </w:r>
      <w:r w:rsidR="00296295" w:rsidRPr="00296295">
        <w:rPr>
          <w:sz w:val="20"/>
          <w:szCs w:val="20"/>
        </w:rPr>
        <w:t xml:space="preserve"> age</w:t>
      </w:r>
      <w:r w:rsidR="000211C3">
        <w:rPr>
          <w:sz w:val="20"/>
          <w:szCs w:val="20"/>
        </w:rPr>
        <w:t>d</w:t>
      </w:r>
      <w:r w:rsidR="00296295" w:rsidRPr="00296295">
        <w:rPr>
          <w:sz w:val="20"/>
          <w:szCs w:val="20"/>
        </w:rPr>
        <w:t xml:space="preserve"> 70-</w:t>
      </w:r>
      <w:commentRangeStart w:id="62"/>
      <w:r w:rsidR="00296295" w:rsidRPr="00296295">
        <w:rPr>
          <w:sz w:val="20"/>
          <w:szCs w:val="20"/>
        </w:rPr>
        <w:t>94</w:t>
      </w:r>
      <w:commentRangeEnd w:id="62"/>
      <w:r w:rsidR="00B70012">
        <w:rPr>
          <w:rStyle w:val="CommentReference"/>
        </w:rPr>
        <w:commentReference w:id="62"/>
      </w:r>
      <w:r w:rsidR="00296295" w:rsidRPr="00296295">
        <w:rPr>
          <w:sz w:val="20"/>
          <w:szCs w:val="20"/>
        </w:rPr>
        <w:t xml:space="preserve">. In this study, only </w:t>
      </w:r>
      <w:r w:rsidR="0063532F">
        <w:rPr>
          <w:sz w:val="20"/>
          <w:szCs w:val="20"/>
        </w:rPr>
        <w:t>7</w:t>
      </w:r>
      <w:r w:rsidR="00296295" w:rsidRPr="00296295">
        <w:rPr>
          <w:sz w:val="20"/>
          <w:szCs w:val="20"/>
        </w:rPr>
        <w:t xml:space="preserve"> participants were younger than 70.</w:t>
      </w:r>
      <w:r w:rsidR="000211C3">
        <w:rPr>
          <w:sz w:val="20"/>
          <w:szCs w:val="20"/>
        </w:rPr>
        <w:t xml:space="preserve"> For details about the named CBS tests, see supplementary materials. </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DE5310" w:rsidRPr="00DE5310" w14:paraId="75A3422B" w14:textId="1D6AED0F" w:rsidTr="00094E31">
        <w:tc>
          <w:tcPr>
            <w:tcW w:w="3154"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094E31">
        <w:tc>
          <w:tcPr>
            <w:tcW w:w="3154"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094E31">
        <w:tc>
          <w:tcPr>
            <w:tcW w:w="3154" w:type="dxa"/>
          </w:tcPr>
          <w:p w14:paraId="132E5101" w14:textId="44AE73C0" w:rsidR="00DE5310" w:rsidRDefault="00DE5310" w:rsidP="001666A6">
            <w:pPr>
              <w:rPr>
                <w:sz w:val="24"/>
                <w:szCs w:val="24"/>
              </w:rPr>
            </w:pPr>
            <w:proofErr w:type="spellStart"/>
            <w:r>
              <w:rPr>
                <w:sz w:val="24"/>
                <w:szCs w:val="24"/>
              </w:rPr>
              <w:t>MoCA</w:t>
            </w:r>
            <w:proofErr w:type="spellEnd"/>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094E31">
        <w:tc>
          <w:tcPr>
            <w:tcW w:w="3154" w:type="dxa"/>
          </w:tcPr>
          <w:p w14:paraId="60DB5D0F" w14:textId="739B5E58" w:rsidR="00DE5310" w:rsidRDefault="00DE5310" w:rsidP="001666A6">
            <w:pPr>
              <w:rPr>
                <w:sz w:val="24"/>
                <w:szCs w:val="24"/>
              </w:rPr>
            </w:pPr>
            <w:r>
              <w:rPr>
                <w:sz w:val="24"/>
                <w:szCs w:val="24"/>
              </w:rPr>
              <w:t>MMSE</w:t>
            </w:r>
          </w:p>
        </w:tc>
        <w:tc>
          <w:tcPr>
            <w:tcW w:w="1177" w:type="dxa"/>
          </w:tcPr>
          <w:p w14:paraId="5A8E0235" w14:textId="0D3A7D9F" w:rsidR="00DE5310" w:rsidRDefault="00DE5310" w:rsidP="00DE5310">
            <w:pPr>
              <w:jc w:val="center"/>
              <w:rPr>
                <w:sz w:val="24"/>
                <w:szCs w:val="24"/>
              </w:rPr>
            </w:pPr>
            <w:r>
              <w:rPr>
                <w:sz w:val="24"/>
                <w:szCs w:val="24"/>
              </w:rPr>
              <w:t>27.</w:t>
            </w:r>
            <w:r w:rsidR="00B70012">
              <w:rPr>
                <w:sz w:val="24"/>
                <w:szCs w:val="24"/>
              </w:rPr>
              <w:t>7</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094E31">
        <w:tc>
          <w:tcPr>
            <w:tcW w:w="3154" w:type="dxa"/>
          </w:tcPr>
          <w:p w14:paraId="6BB7ED6C" w14:textId="354AF4D0" w:rsidR="00DE5310" w:rsidRDefault="00DE5310" w:rsidP="001666A6">
            <w:pPr>
              <w:rPr>
                <w:sz w:val="24"/>
                <w:szCs w:val="24"/>
              </w:rPr>
            </w:pPr>
            <w:r>
              <w:rPr>
                <w:sz w:val="24"/>
                <w:szCs w:val="24"/>
              </w:rPr>
              <w:t>Double Trouble</w:t>
            </w:r>
            <w:r w:rsidR="000211C3">
              <w:rPr>
                <w:sz w:val="24"/>
                <w:szCs w:val="24"/>
              </w:rPr>
              <w:t xml:space="preserve"> (CBS)</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094E31">
        <w:tc>
          <w:tcPr>
            <w:tcW w:w="3154" w:type="dxa"/>
          </w:tcPr>
          <w:p w14:paraId="6C5D5F29" w14:textId="179EA103" w:rsidR="00DE5310" w:rsidRDefault="00DE5310" w:rsidP="001666A6">
            <w:pPr>
              <w:rPr>
                <w:sz w:val="24"/>
                <w:szCs w:val="24"/>
              </w:rPr>
            </w:pPr>
            <w:r>
              <w:rPr>
                <w:sz w:val="24"/>
                <w:szCs w:val="24"/>
              </w:rPr>
              <w:lastRenderedPageBreak/>
              <w:t>Odd One Out</w:t>
            </w:r>
            <w:r w:rsidR="000211C3">
              <w:rPr>
                <w:sz w:val="24"/>
                <w:szCs w:val="24"/>
              </w:rPr>
              <w:t xml:space="preserve"> (CBS)</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094E31">
        <w:tc>
          <w:tcPr>
            <w:tcW w:w="3154" w:type="dxa"/>
          </w:tcPr>
          <w:p w14:paraId="109CB31B" w14:textId="3B93B493" w:rsidR="00DE5310" w:rsidRDefault="00DE5310" w:rsidP="001666A6">
            <w:pPr>
              <w:rPr>
                <w:sz w:val="24"/>
                <w:szCs w:val="24"/>
              </w:rPr>
            </w:pPr>
            <w:r>
              <w:rPr>
                <w:sz w:val="24"/>
                <w:szCs w:val="24"/>
              </w:rPr>
              <w:t>Spatial Planning</w:t>
            </w:r>
            <w:r w:rsidR="000211C3">
              <w:rPr>
                <w:sz w:val="24"/>
                <w:szCs w:val="24"/>
              </w:rPr>
              <w:t xml:space="preserve"> (CBS)</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094E31">
        <w:tc>
          <w:tcPr>
            <w:tcW w:w="3154" w:type="dxa"/>
          </w:tcPr>
          <w:p w14:paraId="1A543EAB" w14:textId="4320EBE7" w:rsidR="00DE5310" w:rsidRDefault="00DE5310" w:rsidP="001666A6">
            <w:pPr>
              <w:rPr>
                <w:sz w:val="24"/>
                <w:szCs w:val="24"/>
              </w:rPr>
            </w:pPr>
            <w:r>
              <w:rPr>
                <w:sz w:val="24"/>
                <w:szCs w:val="24"/>
              </w:rPr>
              <w:t>Grammatical Reasoning</w:t>
            </w:r>
            <w:r w:rsidR="000211C3">
              <w:rPr>
                <w:sz w:val="24"/>
                <w:szCs w:val="24"/>
              </w:rPr>
              <w:t xml:space="preserve"> (CBS)</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094E31">
        <w:tc>
          <w:tcPr>
            <w:tcW w:w="3154" w:type="dxa"/>
          </w:tcPr>
          <w:p w14:paraId="752D8093" w14:textId="5CECACD8" w:rsidR="00DE5310" w:rsidRDefault="00DE5310" w:rsidP="001666A6">
            <w:pPr>
              <w:rPr>
                <w:sz w:val="24"/>
                <w:szCs w:val="24"/>
              </w:rPr>
            </w:pPr>
            <w:r>
              <w:rPr>
                <w:sz w:val="24"/>
                <w:szCs w:val="24"/>
              </w:rPr>
              <w:t>Digit Span</w:t>
            </w:r>
            <w:r w:rsidR="000211C3">
              <w:rPr>
                <w:sz w:val="24"/>
                <w:szCs w:val="24"/>
              </w:rPr>
              <w:t xml:space="preserve"> (CBS)</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094E31">
        <w:tc>
          <w:tcPr>
            <w:tcW w:w="3154" w:type="dxa"/>
          </w:tcPr>
          <w:p w14:paraId="64679819" w14:textId="37349A65" w:rsidR="00DE5310" w:rsidRDefault="00DE5310" w:rsidP="001666A6">
            <w:pPr>
              <w:rPr>
                <w:sz w:val="24"/>
                <w:szCs w:val="24"/>
              </w:rPr>
            </w:pPr>
            <w:r>
              <w:rPr>
                <w:sz w:val="24"/>
                <w:szCs w:val="24"/>
              </w:rPr>
              <w:t>Token Search</w:t>
            </w:r>
            <w:r w:rsidR="000211C3">
              <w:rPr>
                <w:sz w:val="24"/>
                <w:szCs w:val="24"/>
              </w:rPr>
              <w:t xml:space="preserve"> (CBS)</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094E31">
        <w:tc>
          <w:tcPr>
            <w:tcW w:w="3154" w:type="dxa"/>
          </w:tcPr>
          <w:p w14:paraId="40C730E2" w14:textId="3008E533" w:rsidR="00DE5310" w:rsidRDefault="00DE5310" w:rsidP="001666A6">
            <w:pPr>
              <w:rPr>
                <w:sz w:val="24"/>
                <w:szCs w:val="24"/>
              </w:rPr>
            </w:pPr>
            <w:r>
              <w:rPr>
                <w:sz w:val="24"/>
                <w:szCs w:val="24"/>
              </w:rPr>
              <w:t>Paired Associates</w:t>
            </w:r>
            <w:r w:rsidR="000211C3">
              <w:rPr>
                <w:sz w:val="24"/>
                <w:szCs w:val="24"/>
              </w:rPr>
              <w:t xml:space="preserve"> (CBS)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094E31">
        <w:tc>
          <w:tcPr>
            <w:tcW w:w="3154" w:type="dxa"/>
          </w:tcPr>
          <w:p w14:paraId="3673DE14" w14:textId="1DF48A57" w:rsidR="00DE5310" w:rsidRDefault="00DE5310" w:rsidP="001666A6">
            <w:pPr>
              <w:rPr>
                <w:sz w:val="24"/>
                <w:szCs w:val="24"/>
              </w:rPr>
            </w:pPr>
            <w:r>
              <w:rPr>
                <w:sz w:val="24"/>
                <w:szCs w:val="24"/>
              </w:rPr>
              <w:t>Spatial Span</w:t>
            </w:r>
            <w:r w:rsidR="000211C3">
              <w:rPr>
                <w:sz w:val="24"/>
                <w:szCs w:val="24"/>
              </w:rPr>
              <w:t xml:space="preserve"> (CBS)</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094E31">
        <w:tc>
          <w:tcPr>
            <w:tcW w:w="3154" w:type="dxa"/>
          </w:tcPr>
          <w:p w14:paraId="1E476BFD" w14:textId="4F67801A" w:rsidR="00DE5310" w:rsidRDefault="00DE5310" w:rsidP="00DE5310">
            <w:pPr>
              <w:rPr>
                <w:sz w:val="24"/>
                <w:szCs w:val="24"/>
              </w:rPr>
            </w:pPr>
            <w:r>
              <w:rPr>
                <w:sz w:val="24"/>
                <w:szCs w:val="24"/>
              </w:rPr>
              <w:t>Feature Match</w:t>
            </w:r>
            <w:r w:rsidR="000211C3">
              <w:rPr>
                <w:sz w:val="24"/>
                <w:szCs w:val="24"/>
              </w:rPr>
              <w:t xml:space="preserve"> (CBS)</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094E31">
        <w:tc>
          <w:tcPr>
            <w:tcW w:w="3154" w:type="dxa"/>
          </w:tcPr>
          <w:p w14:paraId="31CA6ADD" w14:textId="3204FA42" w:rsidR="00DE5310" w:rsidRDefault="00DE5310" w:rsidP="001666A6">
            <w:pPr>
              <w:rPr>
                <w:sz w:val="24"/>
                <w:szCs w:val="24"/>
              </w:rPr>
            </w:pPr>
            <w:r>
              <w:rPr>
                <w:sz w:val="24"/>
                <w:szCs w:val="24"/>
              </w:rPr>
              <w:t>Rotations</w:t>
            </w:r>
            <w:r w:rsidR="000211C3">
              <w:rPr>
                <w:sz w:val="24"/>
                <w:szCs w:val="24"/>
              </w:rPr>
              <w:t xml:space="preserve"> (CBS)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094E31">
        <w:tc>
          <w:tcPr>
            <w:tcW w:w="3154" w:type="dxa"/>
          </w:tcPr>
          <w:p w14:paraId="1BBC45AD" w14:textId="47148358" w:rsidR="00DE5310" w:rsidRDefault="00DE5310" w:rsidP="001666A6">
            <w:pPr>
              <w:rPr>
                <w:sz w:val="24"/>
                <w:szCs w:val="24"/>
              </w:rPr>
            </w:pPr>
            <w:r>
              <w:rPr>
                <w:sz w:val="24"/>
                <w:szCs w:val="24"/>
              </w:rPr>
              <w:t>Polygons</w:t>
            </w:r>
            <w:r w:rsidR="000211C3">
              <w:rPr>
                <w:sz w:val="24"/>
                <w:szCs w:val="24"/>
              </w:rPr>
              <w:t xml:space="preserve"> (CBS)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094E31">
        <w:tc>
          <w:tcPr>
            <w:tcW w:w="3154" w:type="dxa"/>
          </w:tcPr>
          <w:p w14:paraId="4372B9A4" w14:textId="02AEEC87" w:rsidR="00DE5310" w:rsidRDefault="00DE5310" w:rsidP="001666A6">
            <w:pPr>
              <w:rPr>
                <w:sz w:val="24"/>
                <w:szCs w:val="24"/>
              </w:rPr>
            </w:pPr>
            <w:r>
              <w:rPr>
                <w:sz w:val="24"/>
                <w:szCs w:val="24"/>
              </w:rPr>
              <w:t>Monkey Ladder</w:t>
            </w:r>
            <w:r w:rsidR="000211C3">
              <w:rPr>
                <w:sz w:val="24"/>
                <w:szCs w:val="24"/>
              </w:rPr>
              <w:t xml:space="preserve"> (CBS)</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34FC7315" w14:textId="4D1B85E6"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analysis showed that </w:t>
      </w:r>
      <w:proofErr w:type="spellStart"/>
      <w:r>
        <w:rPr>
          <w:sz w:val="24"/>
          <w:szCs w:val="24"/>
        </w:rPr>
        <w:t>MoCA</w:t>
      </w:r>
      <w:proofErr w:type="spellEnd"/>
      <w:r>
        <w:rPr>
          <w:sz w:val="24"/>
          <w:szCs w:val="24"/>
        </w:rPr>
        <w:t xml:space="preserve">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 R</w:t>
      </w:r>
      <w:r w:rsidRPr="007F28D0">
        <w:rPr>
          <w:sz w:val="24"/>
          <w:szCs w:val="24"/>
          <w:vertAlign w:val="superscript"/>
        </w:rPr>
        <w:t>2</w:t>
      </w:r>
      <w:r>
        <w:rPr>
          <w:sz w:val="24"/>
          <w:szCs w:val="24"/>
        </w:rPr>
        <w:t>=0.65. Age was included as a factor, but did not significantly predict any variance over and above the tests</w:t>
      </w:r>
      <w:r w:rsidR="002B4AD1">
        <w:rPr>
          <w:sz w:val="24"/>
          <w:szCs w:val="24"/>
        </w:rPr>
        <w:t xml:space="preserve"> themselves</w:t>
      </w:r>
      <w:r>
        <w:rPr>
          <w:sz w:val="24"/>
          <w:szCs w:val="24"/>
        </w:rPr>
        <w:t xml:space="preserve">. On its own, age predicted 22% of the variance in </w:t>
      </w:r>
      <w:proofErr w:type="spellStart"/>
      <w:r>
        <w:rPr>
          <w:sz w:val="24"/>
          <w:szCs w:val="24"/>
        </w:rPr>
        <w:t>MoCA</w:t>
      </w:r>
      <w:proofErr w:type="spellEnd"/>
      <w:r>
        <w:rPr>
          <w:sz w:val="24"/>
          <w:szCs w:val="24"/>
        </w:rPr>
        <w:t xml:space="preserve">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 xml:space="preserve">A </w:t>
      </w:r>
      <w:r w:rsidR="00B70012">
        <w:rPr>
          <w:sz w:val="24"/>
          <w:szCs w:val="24"/>
        </w:rPr>
        <w:t>step-wise multiple</w:t>
      </w:r>
      <w:r w:rsidR="00E53396">
        <w:rPr>
          <w:sz w:val="24"/>
          <w:szCs w:val="24"/>
        </w:rPr>
        <w:t xml:space="preserve"> </w:t>
      </w:r>
      <w:r w:rsidR="00094E31">
        <w:rPr>
          <w:sz w:val="24"/>
          <w:szCs w:val="24"/>
        </w:rPr>
        <w:t>regression performed on MMSE scores</w:t>
      </w:r>
      <w:r w:rsidR="00BD0160">
        <w:rPr>
          <w:sz w:val="24"/>
          <w:szCs w:val="24"/>
        </w:rPr>
        <w:t xml:space="preserve"> showed that</w:t>
      </w:r>
      <w:r w:rsidR="00094E31">
        <w:rPr>
          <w:sz w:val="24"/>
          <w:szCs w:val="24"/>
        </w:rPr>
        <w:t xml:space="preserve"> Feature Match and Grammatical Reasoning best predicted MMSE scores and accounted for 38%</w:t>
      </w:r>
      <w:ins w:id="63" w:author="Avital Sternin" w:date="2018-08-27T10:00:00Z">
        <w:r w:rsidR="00A55237">
          <w:rPr>
            <w:sz w:val="24"/>
            <w:szCs w:val="24"/>
          </w:rPr>
          <w:t xml:space="preserve"> (R</w:t>
        </w:r>
        <w:r w:rsidR="00A55237" w:rsidRPr="007F28D0">
          <w:rPr>
            <w:sz w:val="24"/>
            <w:szCs w:val="24"/>
            <w:vertAlign w:val="superscript"/>
          </w:rPr>
          <w:t>2</w:t>
        </w:r>
        <w:r w:rsidR="00A55237">
          <w:rPr>
            <w:sz w:val="24"/>
            <w:szCs w:val="24"/>
          </w:rPr>
          <w:t>=0.38)</w:t>
        </w:r>
      </w:ins>
      <w:r w:rsidR="00094E31">
        <w:rPr>
          <w:sz w:val="24"/>
          <w:szCs w:val="24"/>
        </w:rPr>
        <w:t xml:space="preserve"> of the variance. Age was included in this regression but did not explain a significant amount of variance over and above the task scores. On its own, age accounted for 8%</w:t>
      </w:r>
      <w:ins w:id="64" w:author="Avital Sternin" w:date="2018-08-27T10:03:00Z">
        <w:r w:rsidR="00A55237">
          <w:rPr>
            <w:sz w:val="24"/>
            <w:szCs w:val="24"/>
          </w:rPr>
          <w:t xml:space="preserve"> (R</w:t>
        </w:r>
        <w:r w:rsidR="00A55237" w:rsidRPr="007F28D0">
          <w:rPr>
            <w:sz w:val="24"/>
            <w:szCs w:val="24"/>
            <w:vertAlign w:val="superscript"/>
          </w:rPr>
          <w:t>2</w:t>
        </w:r>
        <w:r w:rsidR="00A55237">
          <w:rPr>
            <w:sz w:val="24"/>
            <w:szCs w:val="24"/>
          </w:rPr>
          <w:t>=0.08)</w:t>
        </w:r>
      </w:ins>
      <w:r w:rsidR="00094E31">
        <w:rPr>
          <w:sz w:val="24"/>
          <w:szCs w:val="24"/>
        </w:rPr>
        <w:t xml:space="preserve"> of the variance in MMSE scores.</w:t>
      </w:r>
    </w:p>
    <w:p w14:paraId="0862AFE8" w14:textId="6D723DA2" w:rsidR="004F4202" w:rsidRDefault="004F4202" w:rsidP="00BD0160">
      <w:pPr>
        <w:ind w:firstLine="567"/>
        <w:rPr>
          <w:sz w:val="24"/>
          <w:szCs w:val="24"/>
        </w:rPr>
      </w:pPr>
      <w:r>
        <w:rPr>
          <w:sz w:val="24"/>
          <w:szCs w:val="24"/>
        </w:rPr>
        <w:t xml:space="preserve">To determine whether level of education was related to MMSE or </w:t>
      </w:r>
      <w:proofErr w:type="spellStart"/>
      <w:r>
        <w:rPr>
          <w:sz w:val="24"/>
          <w:szCs w:val="24"/>
        </w:rPr>
        <w:t>MoCA</w:t>
      </w:r>
      <w:proofErr w:type="spellEnd"/>
      <w:r>
        <w:rPr>
          <w:sz w:val="24"/>
          <w:szCs w:val="24"/>
        </w:rPr>
        <w:t xml:space="preserve"> scores, a third regres</w:t>
      </w:r>
      <w:r w:rsidR="004C0581">
        <w:rPr>
          <w:sz w:val="24"/>
          <w:szCs w:val="24"/>
        </w:rPr>
        <w:t>sion was performed</w:t>
      </w:r>
      <w:r>
        <w:rPr>
          <w:sz w:val="24"/>
          <w:szCs w:val="24"/>
        </w:rPr>
        <w:t xml:space="preserve">. The results showed that level of education did not explain a significant amount of variance in MMSE </w:t>
      </w:r>
      <w:r w:rsidR="00335A31">
        <w:rPr>
          <w:sz w:val="24"/>
          <w:szCs w:val="24"/>
        </w:rPr>
        <w:t>or</w:t>
      </w:r>
      <w:r>
        <w:rPr>
          <w:sz w:val="24"/>
          <w:szCs w:val="24"/>
        </w:rPr>
        <w:t xml:space="preserve"> </w:t>
      </w:r>
      <w:proofErr w:type="spellStart"/>
      <w:r>
        <w:rPr>
          <w:sz w:val="24"/>
          <w:szCs w:val="24"/>
        </w:rPr>
        <w:t>MoCA</w:t>
      </w:r>
      <w:proofErr w:type="spellEnd"/>
      <w:r>
        <w:rPr>
          <w:sz w:val="24"/>
          <w:szCs w:val="24"/>
        </w:rPr>
        <w:t xml:space="preserve"> scores. This is likely due to the high level of education in </w:t>
      </w:r>
      <w:r w:rsidR="003A3286">
        <w:rPr>
          <w:sz w:val="24"/>
          <w:szCs w:val="24"/>
        </w:rPr>
        <w:t xml:space="preserve">the sample and may account for the ceiling effect seen in MMSE scores (see Figure 1). </w:t>
      </w:r>
    </w:p>
    <w:p w14:paraId="65E83176" w14:textId="5C432EB3" w:rsidR="007F28D0" w:rsidRPr="00D84897"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del w:id="65" w:author="Avital Sternin" w:date="2018-08-27T11:10:00Z">
        <w:r w:rsidDel="007F273D">
          <w:rPr>
            <w:sz w:val="24"/>
            <w:szCs w:val="24"/>
          </w:rPr>
          <w:delText>then</w:delText>
        </w:r>
        <w:r w:rsidR="002B54EF" w:rsidDel="007F273D">
          <w:rPr>
            <w:sz w:val="24"/>
            <w:szCs w:val="24"/>
          </w:rPr>
          <w:delText xml:space="preserve"> </w:delText>
        </w:r>
      </w:del>
      <w:r w:rsidR="002B54EF">
        <w:rPr>
          <w:sz w:val="24"/>
          <w:szCs w:val="24"/>
        </w:rPr>
        <w:t xml:space="preserve">split into three categories </w:t>
      </w:r>
      <w:r w:rsidR="003E5762">
        <w:rPr>
          <w:sz w:val="24"/>
          <w:szCs w:val="24"/>
        </w:rPr>
        <w:t xml:space="preserve">based on </w:t>
      </w:r>
      <w:proofErr w:type="spellStart"/>
      <w:r w:rsidR="003E5762">
        <w:rPr>
          <w:sz w:val="24"/>
          <w:szCs w:val="24"/>
        </w:rPr>
        <w:t>MoCA</w:t>
      </w:r>
      <w:proofErr w:type="spellEnd"/>
      <w:r w:rsidR="003E5762">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≥26</w:t>
      </w:r>
      <w:r w:rsidR="002B54EF">
        <w:rPr>
          <w:sz w:val="24"/>
          <w:szCs w:val="24"/>
        </w:rPr>
        <w:t xml:space="preserve">, borderline cognitive impairment (n=14) </w:t>
      </w:r>
      <w:proofErr w:type="spellStart"/>
      <w:r w:rsidR="002B54EF">
        <w:rPr>
          <w:sz w:val="24"/>
          <w:szCs w:val="24"/>
        </w:rPr>
        <w:t>MoCA</w:t>
      </w:r>
      <w:proofErr w:type="spellEnd"/>
      <w:r w:rsidR="002B54EF">
        <w:rPr>
          <w:sz w:val="24"/>
          <w:szCs w:val="24"/>
        </w:rPr>
        <w:t xml:space="preserve"> score 23-25, and impaired (n=12)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w:t>
      </w:r>
      <w:r w:rsidR="002B54EF">
        <w:rPr>
          <w:sz w:val="24"/>
          <w:szCs w:val="24"/>
        </w:rPr>
        <w:t xml:space="preserve"> 22</w:t>
      </w:r>
      <w:r w:rsidR="00F65175">
        <w:rPr>
          <w:sz w:val="24"/>
          <w:szCs w:val="24"/>
        </w:rPr>
        <w:t xml:space="preserve">. </w:t>
      </w:r>
      <w:r w:rsidR="002B54EF">
        <w:rPr>
          <w:sz w:val="24"/>
          <w:szCs w:val="24"/>
        </w:rPr>
        <w:t xml:space="preserve">The lower threshold of 22 was chosen based on an average of recommended thresholds from </w:t>
      </w:r>
      <w:r w:rsidR="002B4AD1">
        <w:rPr>
          <w:sz w:val="24"/>
          <w:szCs w:val="24"/>
        </w:rPr>
        <w:t xml:space="preserve">the </w:t>
      </w:r>
      <w:r w:rsidR="002B54EF">
        <w:rPr>
          <w:sz w:val="24"/>
          <w:szCs w:val="24"/>
        </w:rPr>
        <w:t>previous literature</w:t>
      </w:r>
      <w:r w:rsidR="005B689D">
        <w:rPr>
          <w:sz w:val="24"/>
          <w:szCs w:val="24"/>
        </w:rPr>
        <w:t xml:space="preserve"> </w:t>
      </w:r>
      <w:r w:rsidR="002B54EF">
        <w:rPr>
          <w:sz w:val="24"/>
          <w:szCs w:val="24"/>
        </w:rPr>
        <w:fldChar w:fldCharType="begin" w:fldLock="1"/>
      </w:r>
      <w:r w:rsidR="00D96A08">
        <w:rPr>
          <w:sz w:val="24"/>
          <w:szCs w:val="24"/>
        </w:rPr>
        <w:instrText xml:space="preserve">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"ITEM-2",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"id" : "ITEM-3",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w:instrText>
      </w:r>
      <w:r w:rsidR="00D96A08" w:rsidRPr="00F03CBB">
        <w:rPr>
          <w:sz w:val="24"/>
          <w:szCs w:val="24"/>
          <w:lang w:val="da-DK"/>
        </w:rPr>
        <w:instrText>: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"ITEM-3",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"mendeley" : { "formattedCitation" : "(Damian et al., 2011; Gluhm et al., 2013; Malek-Ahmadi et al., 2015)", "manualFormatting" : "(e.g.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2B54EF">
        <w:rPr>
          <w:sz w:val="24"/>
          <w:szCs w:val="24"/>
        </w:rPr>
        <w:fldChar w:fldCharType="separate"/>
      </w:r>
      <w:r w:rsidR="002B54EF" w:rsidRPr="00F03CBB">
        <w:rPr>
          <w:noProof/>
          <w:sz w:val="24"/>
          <w:szCs w:val="24"/>
          <w:lang w:val="da-DK"/>
        </w:rPr>
        <w:t>(e.g. Damian et al., 2011; Gluhm et al., 2013; Malek-Ahmadi et al., 2015)</w:t>
      </w:r>
      <w:r w:rsidR="002B54EF">
        <w:rPr>
          <w:sz w:val="24"/>
          <w:szCs w:val="24"/>
        </w:rPr>
        <w:fldChar w:fldCharType="end"/>
      </w:r>
      <w:r w:rsidR="002B54EF" w:rsidRPr="00F03CBB">
        <w:rPr>
          <w:sz w:val="24"/>
          <w:szCs w:val="24"/>
          <w:lang w:val="da-DK"/>
        </w:rPr>
        <w:t xml:space="preserve">. </w:t>
      </w:r>
      <w:r w:rsidR="00335A31" w:rsidRPr="00D84897">
        <w:rPr>
          <w:sz w:val="24"/>
          <w:szCs w:val="24"/>
        </w:rPr>
        <w:t xml:space="preserve">This analysis was not performed on MMSE </w:t>
      </w:r>
      <w:r w:rsidR="004C0581">
        <w:rPr>
          <w:sz w:val="24"/>
          <w:szCs w:val="24"/>
        </w:rPr>
        <w:t>results</w:t>
      </w:r>
      <w:r w:rsidR="00335A31" w:rsidRPr="00D84897">
        <w:rPr>
          <w:sz w:val="24"/>
          <w:szCs w:val="24"/>
        </w:rPr>
        <w:t xml:space="preserve"> due to the </w:t>
      </w:r>
      <w:r w:rsidR="00D84897">
        <w:rPr>
          <w:sz w:val="24"/>
          <w:szCs w:val="24"/>
        </w:rPr>
        <w:t xml:space="preserve">ceiling effect seen in these scores. </w:t>
      </w:r>
    </w:p>
    <w:p w14:paraId="45B5DFB5" w14:textId="055F80BA" w:rsidR="00526573" w:rsidRDefault="00526573" w:rsidP="007F28D0">
      <w:pPr>
        <w:ind w:firstLine="567"/>
        <w:rPr>
          <w:sz w:val="24"/>
          <w:szCs w:val="24"/>
        </w:rPr>
      </w:pPr>
      <w:r>
        <w:rPr>
          <w:sz w:val="24"/>
          <w:szCs w:val="24"/>
        </w:rPr>
        <w:t xml:space="preserve">*** FIGURE ONE </w:t>
      </w:r>
      <w:r w:rsidR="002B4AD1">
        <w:rPr>
          <w:sz w:val="24"/>
          <w:szCs w:val="24"/>
        </w:rPr>
        <w:t xml:space="preserve">ABOUT </w:t>
      </w:r>
      <w:r>
        <w:rPr>
          <w:sz w:val="24"/>
          <w:szCs w:val="24"/>
        </w:rPr>
        <w:t>HERE</w:t>
      </w:r>
      <w:r w:rsidR="002B4AD1">
        <w:rPr>
          <w:sz w:val="24"/>
          <w:szCs w:val="24"/>
        </w:rPr>
        <w:t xml:space="preserve"> PLEASE</w:t>
      </w:r>
      <w:r>
        <w:rPr>
          <w:sz w:val="24"/>
          <w:szCs w:val="24"/>
        </w:rPr>
        <w:t>***</w:t>
      </w:r>
    </w:p>
    <w:p w14:paraId="62607CD9" w14:textId="77777777" w:rsidR="006C63DE" w:rsidRDefault="003E5762" w:rsidP="00ED0E30">
      <w:pPr>
        <w:ind w:firstLine="567"/>
        <w:rPr>
          <w:sz w:val="24"/>
          <w:szCs w:val="24"/>
        </w:rPr>
      </w:pPr>
      <w:r>
        <w:rPr>
          <w:sz w:val="24"/>
          <w:szCs w:val="24"/>
        </w:rPr>
        <w:t>To replicate the analysis performed by</w:t>
      </w:r>
      <w:r w:rsidR="00D96A08">
        <w:rPr>
          <w:sz w:val="24"/>
          <w:szCs w:val="24"/>
        </w:rPr>
        <w:t xml:space="preserve"> </w:t>
      </w:r>
      <w:r w:rsidR="00D96A08">
        <w:rPr>
          <w:sz w:val="24"/>
          <w:szCs w:val="24"/>
        </w:rPr>
        <w:fldChar w:fldCharType="begin" w:fldLock="1"/>
      </w:r>
      <w:r w:rsidR="00EC6978">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et al., 2017)", "manualFormatting" : "Brenkel et al. (2017)", "plainTextFormattedCitation" : "(Brenkel et al., 2017)", "previouslyFormattedCitation" : "(Brenkel et al., 2017)" }, "properties" : { "noteIndex" : 0 }, "schema" : "https://github.com/citation-style-language/schema/raw/master/csl-citation.json" }</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r w:rsidR="002B4AD1">
        <w:rPr>
          <w:sz w:val="24"/>
          <w:szCs w:val="24"/>
        </w:rPr>
        <w:t xml:space="preserve">online </w:t>
      </w:r>
      <w:r w:rsidR="005C1966">
        <w:rPr>
          <w:sz w:val="24"/>
          <w:szCs w:val="24"/>
        </w:rPr>
        <w:t>test scores</w:t>
      </w:r>
      <w:r w:rsidR="002B4AD1">
        <w:rPr>
          <w:sz w:val="24"/>
          <w:szCs w:val="24"/>
        </w:rPr>
        <w:t xml:space="preserve"> using the following procedure: </w:t>
      </w:r>
      <w:r>
        <w:rPr>
          <w:sz w:val="24"/>
          <w:szCs w:val="24"/>
        </w:rPr>
        <w:t xml:space="preserve">If the score of a participant in the </w:t>
      </w:r>
      <w:r w:rsidR="00AB7B13">
        <w:rPr>
          <w:sz w:val="24"/>
          <w:szCs w:val="24"/>
        </w:rPr>
        <w:t>borderline</w:t>
      </w:r>
      <w:r w:rsidR="005C1966">
        <w:rPr>
          <w:sz w:val="24"/>
          <w:szCs w:val="24"/>
        </w:rPr>
        <w:t xml:space="preserve"> group 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w:t>
      </w:r>
      <w:r>
        <w:rPr>
          <w:sz w:val="24"/>
          <w:szCs w:val="24"/>
        </w:rPr>
        <w:lastRenderedPageBreak/>
        <w:t xml:space="preserve">as unimpaired. </w:t>
      </w:r>
      <w:r w:rsidR="005761F9">
        <w:rPr>
          <w:sz w:val="24"/>
          <w:szCs w:val="24"/>
        </w:rPr>
        <w:t>This</w:t>
      </w:r>
      <w:r w:rsidR="005C1966">
        <w:rPr>
          <w:sz w:val="24"/>
          <w:szCs w:val="24"/>
        </w:rPr>
        <w:t xml:space="preserve"> procedure was conducted for each of the </w:t>
      </w:r>
      <w:r w:rsidR="002B4AD1">
        <w:rPr>
          <w:sz w:val="24"/>
          <w:szCs w:val="24"/>
        </w:rPr>
        <w:t xml:space="preserve">online </w:t>
      </w:r>
      <w:r w:rsidR="005C1966">
        <w:rPr>
          <w:sz w:val="24"/>
          <w:szCs w:val="24"/>
        </w:rPr>
        <w:t xml:space="preserve">tasks </w:t>
      </w:r>
      <w:r w:rsidR="00D96A08">
        <w:rPr>
          <w:sz w:val="24"/>
          <w:szCs w:val="24"/>
        </w:rPr>
        <w:t>individually</w:t>
      </w:r>
      <w:r w:rsidR="005761F9">
        <w:rPr>
          <w:sz w:val="24"/>
          <w:szCs w:val="24"/>
        </w:rPr>
        <w:t xml:space="preserve"> as well as </w:t>
      </w:r>
      <w:r w:rsidR="005C1966">
        <w:rPr>
          <w:sz w:val="24"/>
          <w:szCs w:val="24"/>
        </w:rPr>
        <w:t>all possible combinations of tasks.</w:t>
      </w:r>
      <w:r w:rsidR="005761F9">
        <w:rPr>
          <w:sz w:val="24"/>
          <w:szCs w:val="24"/>
        </w:rPr>
        <w:t xml:space="preserve"> When multiple tasks were used, </w:t>
      </w:r>
      <w:r w:rsidR="0089629B">
        <w:rPr>
          <w:sz w:val="24"/>
          <w:szCs w:val="24"/>
        </w:rPr>
        <w:t xml:space="preserve">the borderline participants were only categorized if the direction of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w:t>
      </w:r>
    </w:p>
    <w:p w14:paraId="5B04FCA9" w14:textId="234B1EC1" w:rsidR="00E53396" w:rsidRDefault="006C63DE" w:rsidP="00ED0E30">
      <w:pPr>
        <w:ind w:firstLine="567"/>
        <w:rPr>
          <w:sz w:val="24"/>
          <w:szCs w:val="24"/>
        </w:rPr>
      </w:pPr>
      <w:r>
        <w:rPr>
          <w:sz w:val="24"/>
          <w:szCs w:val="24"/>
        </w:rPr>
        <w:t>T</w:t>
      </w:r>
      <w:r w:rsidR="005761F9">
        <w:rPr>
          <w:sz w:val="24"/>
          <w:szCs w:val="24"/>
        </w:rPr>
        <w:t xml:space="preserve">he addition of one test (Spatial Planning) increased categorization of participants </w:t>
      </w:r>
      <w:r w:rsidR="00A201BD">
        <w:rPr>
          <w:sz w:val="24"/>
          <w:szCs w:val="24"/>
        </w:rPr>
        <w:t>the most</w:t>
      </w:r>
      <w:r w:rsidR="00671D30">
        <w:rPr>
          <w:sz w:val="24"/>
          <w:szCs w:val="24"/>
        </w:rPr>
        <w:t xml:space="preserve"> (</w:t>
      </w:r>
      <w:del w:id="66" w:author="Avital Sternin" w:date="2018-08-27T11:12:00Z">
        <w:r w:rsidR="004C0581" w:rsidDel="007F273D">
          <w:rPr>
            <w:sz w:val="24"/>
            <w:szCs w:val="24"/>
          </w:rPr>
          <w:delText xml:space="preserve">to </w:delText>
        </w:r>
      </w:del>
      <w:r w:rsidR="00671D30">
        <w:rPr>
          <w:sz w:val="24"/>
          <w:szCs w:val="24"/>
        </w:rPr>
        <w:t xml:space="preserve">94%), </w:t>
      </w:r>
      <w:r w:rsidR="00A201BD">
        <w:rPr>
          <w:sz w:val="24"/>
          <w:szCs w:val="24"/>
        </w:rPr>
        <w:t>leaving only 3</w:t>
      </w:r>
      <w:r w:rsidR="004C0581">
        <w:rPr>
          <w:sz w:val="24"/>
          <w:szCs w:val="24"/>
        </w:rPr>
        <w:t xml:space="preserve"> participants</w:t>
      </w:r>
      <w:r w:rsidR="00A201BD">
        <w:rPr>
          <w:sz w:val="24"/>
          <w:szCs w:val="24"/>
        </w:rPr>
        <w:t xml:space="preserve"> in the borderline group. </w:t>
      </w:r>
      <w:del w:id="67" w:author="Avital Sternin" w:date="2018-08-27T11:12:00Z">
        <w:r w:rsidR="00A201BD" w:rsidDel="007F273D">
          <w:rPr>
            <w:sz w:val="24"/>
            <w:szCs w:val="24"/>
          </w:rPr>
          <w:delText xml:space="preserve">This single test categorized participants better than </w:delText>
        </w:r>
        <w:r w:rsidR="00671D30" w:rsidDel="007F273D">
          <w:rPr>
            <w:sz w:val="24"/>
            <w:szCs w:val="24"/>
          </w:rPr>
          <w:delText xml:space="preserve">other single test or </w:delText>
        </w:r>
        <w:r w:rsidR="00A201BD" w:rsidDel="007F273D">
          <w:rPr>
            <w:sz w:val="24"/>
            <w:szCs w:val="24"/>
          </w:rPr>
          <w:delText>any combination of tests.</w:delText>
        </w:r>
        <w:r w:rsidR="00BA6B09" w:rsidDel="007F273D">
          <w:rPr>
            <w:sz w:val="24"/>
            <w:szCs w:val="24"/>
          </w:rPr>
          <w:delText xml:space="preserve"> </w:delText>
        </w:r>
      </w:del>
      <w:r w:rsidR="00BA6B09">
        <w:rPr>
          <w:sz w:val="24"/>
          <w:szCs w:val="24"/>
        </w:rPr>
        <w:t xml:space="preserve">In comparison, a test </w:t>
      </w:r>
      <w:r w:rsidR="00754655">
        <w:rPr>
          <w:sz w:val="24"/>
          <w:szCs w:val="24"/>
        </w:rPr>
        <w:t xml:space="preserve">that was equally difficult </w:t>
      </w:r>
      <w:r w:rsidR="001B71A9">
        <w:rPr>
          <w:sz w:val="24"/>
          <w:szCs w:val="24"/>
        </w:rPr>
        <w:t xml:space="preserve">(Spatial Span)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sidR="00ED0E30">
        <w:rPr>
          <w:sz w:val="24"/>
          <w:szCs w:val="24"/>
        </w:rPr>
        <w:t xml:space="preserve">based on scores from </w:t>
      </w:r>
      <w:r w:rsidR="00D73427">
        <w:rPr>
          <w:sz w:val="24"/>
          <w:szCs w:val="24"/>
        </w:rPr>
        <w:t xml:space="preserve">327 </w:t>
      </w:r>
      <w:r w:rsidR="00ED0E30">
        <w:rPr>
          <w:sz w:val="24"/>
          <w:szCs w:val="24"/>
        </w:rPr>
        <w:t xml:space="preserve">participants age 71-80 collected as part of </w:t>
      </w:r>
      <w:r w:rsidR="00754655">
        <w:rPr>
          <w:sz w:val="24"/>
          <w:szCs w:val="24"/>
        </w:rPr>
        <w:t>an unrelated study examining cognition in the general population</w:t>
      </w:r>
      <w:ins w:id="68" w:author="Avital Sternin" w:date="2018-08-27T11:12:00Z">
        <w:r w:rsidR="007F273D">
          <w:rPr>
            <w:sz w:val="24"/>
            <w:szCs w:val="24"/>
          </w:rPr>
          <w:t xml:space="preserve"> (see supplementary materials)</w:t>
        </w:r>
      </w:ins>
      <w:r w:rsidR="00ED0E30">
        <w:rPr>
          <w:sz w:val="24"/>
          <w:szCs w:val="24"/>
        </w:rPr>
        <w:t>.</w:t>
      </w:r>
      <w:del w:id="69" w:author="Avital Sternin" w:date="2018-08-27T11:13:00Z">
        <w:r w:rsidR="00ED0E30" w:rsidDel="007F273D">
          <w:rPr>
            <w:sz w:val="24"/>
            <w:szCs w:val="24"/>
          </w:rPr>
          <w:delText xml:space="preserve"> More information regarding these data can be found in the supplementary materials.</w:delText>
        </w:r>
      </w:del>
      <w:r w:rsidR="00ED0E30">
        <w:rPr>
          <w:sz w:val="24"/>
          <w:szCs w:val="24"/>
        </w:rPr>
        <w:t xml:space="preserve"> </w:t>
      </w:r>
    </w:p>
    <w:p w14:paraId="687A446D" w14:textId="486B855F" w:rsidR="005B689D" w:rsidRDefault="005761F9" w:rsidP="005B689D">
      <w:pPr>
        <w:ind w:firstLine="567"/>
        <w:rPr>
          <w:sz w:val="24"/>
          <w:szCs w:val="24"/>
        </w:rPr>
      </w:pPr>
      <w:r>
        <w:rPr>
          <w:sz w:val="24"/>
          <w:szCs w:val="24"/>
        </w:rPr>
        <w:t xml:space="preserve">Participants’ scores on each of </w:t>
      </w:r>
      <w:r w:rsidR="00A201BD">
        <w:rPr>
          <w:sz w:val="24"/>
          <w:szCs w:val="24"/>
        </w:rPr>
        <w:t>the three tests identified in our</w:t>
      </w:r>
      <w:r w:rsidR="00671D30">
        <w:rPr>
          <w:sz w:val="24"/>
          <w:szCs w:val="24"/>
        </w:rPr>
        <w:t xml:space="preserve"> two</w:t>
      </w:r>
      <w:r w:rsidR="00A201BD">
        <w:rPr>
          <w:sz w:val="24"/>
          <w:szCs w:val="24"/>
        </w:rPr>
        <w:t xml:space="preserve"> analys</w:t>
      </w:r>
      <w:r w:rsidR="00671D30">
        <w:rPr>
          <w:sz w:val="24"/>
          <w:szCs w:val="24"/>
        </w:rPr>
        <w:t>e</w:t>
      </w:r>
      <w:r w:rsidR="00A201BD">
        <w:rPr>
          <w:sz w:val="24"/>
          <w:szCs w:val="24"/>
        </w:rPr>
        <w:t>s (Feature Match, Odd One Out, and Spatial Planning)</w:t>
      </w:r>
      <w:r>
        <w:rPr>
          <w:sz w:val="24"/>
          <w:szCs w:val="24"/>
        </w:rPr>
        <w:t xml:space="preserve"> were converted to z-scores and an average was calculated to create a composite. This composite score was strongly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Pr>
          <w:sz w:val="24"/>
          <w:szCs w:val="24"/>
        </w:rPr>
        <w:t xml:space="preserve">. In comparison, the composite score was less correlated with </w:t>
      </w:r>
      <w:r w:rsidR="003E4809">
        <w:rPr>
          <w:sz w:val="24"/>
          <w:szCs w:val="24"/>
        </w:rPr>
        <w:t>Mini-Mental State Examination (MMSE)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5B478917" w:rsidR="005F0CCD" w:rsidRPr="002A535D" w:rsidRDefault="000407A9" w:rsidP="005F0CCD">
      <w:pPr>
        <w:rPr>
          <w:b/>
          <w:sz w:val="24"/>
          <w:szCs w:val="24"/>
        </w:rPr>
      </w:pPr>
      <w:r w:rsidRPr="002A535D">
        <w:rPr>
          <w:b/>
          <w:sz w:val="24"/>
          <w:szCs w:val="24"/>
        </w:rPr>
        <w:t>DISCUSSION</w:t>
      </w:r>
    </w:p>
    <w:p w14:paraId="6D168735" w14:textId="4DEF914D" w:rsidR="00755E68" w:rsidRDefault="00AB7B13" w:rsidP="00E2392B">
      <w:pPr>
        <w:tabs>
          <w:tab w:val="left" w:pos="709"/>
        </w:tabs>
        <w:ind w:firstLine="567"/>
        <w:rPr>
          <w:sz w:val="24"/>
          <w:szCs w:val="24"/>
        </w:rPr>
      </w:pPr>
      <w:r>
        <w:rPr>
          <w:sz w:val="24"/>
          <w:szCs w:val="24"/>
        </w:rPr>
        <w:t>We</w:t>
      </w:r>
      <w:r w:rsidR="00633585">
        <w:rPr>
          <w:sz w:val="24"/>
          <w:szCs w:val="24"/>
        </w:rPr>
        <w:t xml:space="preserve"> investigated how a</w:t>
      </w:r>
      <w:r w:rsidR="00E2392B">
        <w:rPr>
          <w:sz w:val="24"/>
          <w:szCs w:val="24"/>
        </w:rPr>
        <w:t xml:space="preserve">n online cognitive </w:t>
      </w:r>
      <w:r w:rsidR="00633585">
        <w:rPr>
          <w:sz w:val="24"/>
          <w:szCs w:val="24"/>
        </w:rPr>
        <w:t xml:space="preserve">test battery could be used to further identify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proofErr w:type="spellStart"/>
      <w:r w:rsidR="005B3F20">
        <w:rPr>
          <w:sz w:val="24"/>
          <w:szCs w:val="24"/>
        </w:rPr>
        <w:t>MoCA</w:t>
      </w:r>
      <w:proofErr w:type="spellEnd"/>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A955D4">
        <w:rPr>
          <w:sz w:val="24"/>
          <w:szCs w:val="24"/>
        </w:rPr>
        <w:t xml:space="preserve">Using a step-wise multiple regression we determined </w:t>
      </w:r>
      <w:r w:rsidR="005B3F20">
        <w:rPr>
          <w:sz w:val="24"/>
          <w:szCs w:val="24"/>
        </w:rPr>
        <w:t xml:space="preserve">that </w:t>
      </w:r>
      <w:r w:rsidR="00755E68">
        <w:rPr>
          <w:sz w:val="24"/>
          <w:szCs w:val="24"/>
        </w:rPr>
        <w:t xml:space="preserve">the Feature Match and Odd One Out tasks best predicted </w:t>
      </w:r>
      <w:proofErr w:type="spellStart"/>
      <w:r w:rsidR="00755E68">
        <w:rPr>
          <w:sz w:val="24"/>
          <w:szCs w:val="24"/>
        </w:rPr>
        <w:t>MoCA</w:t>
      </w:r>
      <w:proofErr w:type="spellEnd"/>
      <w:r w:rsidR="00755E68">
        <w:rPr>
          <w:sz w:val="24"/>
          <w:szCs w:val="24"/>
        </w:rPr>
        <w:t xml:space="preserve"> scores. The categorization analysis showed that </w:t>
      </w:r>
      <w:r w:rsidR="005B3F20">
        <w:rPr>
          <w:sz w:val="24"/>
          <w:szCs w:val="24"/>
        </w:rPr>
        <w:t>using one additional computerized test in conjunction with the</w:t>
      </w:r>
      <w:r w:rsidR="00A955D4">
        <w:rPr>
          <w:sz w:val="24"/>
          <w:szCs w:val="24"/>
        </w:rPr>
        <w:t xml:space="preserve"> </w:t>
      </w:r>
      <w:proofErr w:type="spellStart"/>
      <w:r>
        <w:rPr>
          <w:sz w:val="24"/>
          <w:szCs w:val="24"/>
        </w:rPr>
        <w:t>MoCA</w:t>
      </w:r>
      <w:proofErr w:type="spellEnd"/>
      <w:r w:rsidR="005B3F20">
        <w:rPr>
          <w:sz w:val="24"/>
          <w:szCs w:val="24"/>
        </w:rPr>
        <w:t xml:space="preserve"> resulted in classification of 94</w:t>
      </w:r>
      <w:r>
        <w:rPr>
          <w:sz w:val="24"/>
          <w:szCs w:val="24"/>
        </w:rPr>
        <w:t>%</w:t>
      </w:r>
      <w:r w:rsidR="001F156D">
        <w:rPr>
          <w:sz w:val="24"/>
          <w:szCs w:val="24"/>
        </w:rPr>
        <w:t xml:space="preserve"> of participants as impaired or unimpaired (compared to the </w:t>
      </w:r>
      <w:proofErr w:type="spellStart"/>
      <w:r w:rsidR="001F156D">
        <w:rPr>
          <w:sz w:val="24"/>
          <w:szCs w:val="24"/>
        </w:rPr>
        <w:t>MoCA</w:t>
      </w:r>
      <w:proofErr w:type="spellEnd"/>
      <w:r>
        <w:rPr>
          <w:sz w:val="24"/>
          <w:szCs w:val="24"/>
        </w:rPr>
        <w:t xml:space="preserve"> alone</w:t>
      </w:r>
      <w:r w:rsidR="001F156D">
        <w:rPr>
          <w:sz w:val="24"/>
          <w:szCs w:val="24"/>
        </w:rPr>
        <w:t xml:space="preserve"> </w:t>
      </w:r>
      <w:r w:rsidR="00755E68">
        <w:rPr>
          <w:sz w:val="24"/>
          <w:szCs w:val="24"/>
        </w:rPr>
        <w:t xml:space="preserve">– </w:t>
      </w:r>
      <w:r w:rsidR="005B3F20">
        <w:rPr>
          <w:sz w:val="24"/>
          <w:szCs w:val="24"/>
        </w:rPr>
        <w:t>73</w:t>
      </w:r>
      <w:r w:rsidR="00A955D4">
        <w:rPr>
          <w:sz w:val="24"/>
          <w:szCs w:val="24"/>
        </w:rPr>
        <w:t xml:space="preserve">%). </w:t>
      </w:r>
      <w:r w:rsidR="00C075A5">
        <w:rPr>
          <w:sz w:val="24"/>
          <w:szCs w:val="24"/>
        </w:rPr>
        <w:t>The addition of the</w:t>
      </w:r>
      <w:r w:rsidR="00874B6B">
        <w:rPr>
          <w:sz w:val="24"/>
          <w:szCs w:val="24"/>
        </w:rPr>
        <w:t xml:space="preserve"> Spatial Planning task provided </w:t>
      </w:r>
      <w:r w:rsidR="00C075A5">
        <w:rPr>
          <w:sz w:val="24"/>
          <w:szCs w:val="24"/>
        </w:rPr>
        <w:t>more information about the participants’ complex exec</w:t>
      </w:r>
      <w:r w:rsidR="00874B6B">
        <w:rPr>
          <w:sz w:val="24"/>
          <w:szCs w:val="24"/>
        </w:rPr>
        <w:t>utive function skills and allowed</w:t>
      </w:r>
      <w:r w:rsidR="00C075A5">
        <w:rPr>
          <w:sz w:val="24"/>
          <w:szCs w:val="24"/>
        </w:rPr>
        <w:t xml:space="preserve"> for a more fine-grained categorization.</w:t>
      </w:r>
      <w:r w:rsidR="002B1A6E">
        <w:rPr>
          <w:sz w:val="24"/>
          <w:szCs w:val="24"/>
        </w:rPr>
        <w:t xml:space="preserve"> </w:t>
      </w:r>
      <w:r w:rsidR="00754655">
        <w:rPr>
          <w:sz w:val="24"/>
          <w:szCs w:val="24"/>
        </w:rPr>
        <w:t>B</w:t>
      </w:r>
      <w:r w:rsidR="00755E68">
        <w:rPr>
          <w:sz w:val="24"/>
          <w:szCs w:val="24"/>
        </w:rPr>
        <w:t xml:space="preserve">eing better able to classify individuals </w:t>
      </w:r>
      <w:r w:rsidR="00874B6B">
        <w:rPr>
          <w:sz w:val="24"/>
          <w:szCs w:val="24"/>
        </w:rPr>
        <w:t xml:space="preserve">with ambiguous scores </w:t>
      </w:r>
      <w:r w:rsidR="00755E68">
        <w:rPr>
          <w:sz w:val="24"/>
          <w:szCs w:val="24"/>
        </w:rPr>
        <w:t xml:space="preserve">has implications for their treatment and quality of life. </w:t>
      </w:r>
      <w:r w:rsidR="000E0916">
        <w:rPr>
          <w:sz w:val="24"/>
          <w:szCs w:val="24"/>
        </w:rPr>
        <w:t>We were unable to perform this same analysis on MMSE results due to a ceiling effect in the score distribution suggesting that the MMSE may not be an appropriate test for highly educated, aging populations.</w:t>
      </w:r>
    </w:p>
    <w:p w14:paraId="67B71654" w14:textId="0CA0BB59"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 xml:space="preserve">=0.74), indicating that </w:t>
      </w:r>
      <w:r w:rsidR="009E4828">
        <w:rPr>
          <w:sz w:val="24"/>
          <w:szCs w:val="24"/>
        </w:rPr>
        <w:t xml:space="preserve">these three tests </w:t>
      </w:r>
      <w:r>
        <w:rPr>
          <w:sz w:val="24"/>
          <w:szCs w:val="24"/>
        </w:rPr>
        <w:t>may be an effective way to track cognitive changes in aging adults</w:t>
      </w:r>
      <w:r w:rsidR="00754655">
        <w:rPr>
          <w:sz w:val="24"/>
          <w:szCs w:val="24"/>
        </w:rPr>
        <w:t xml:space="preserve">, independent of the </w:t>
      </w:r>
      <w:proofErr w:type="spellStart"/>
      <w:r w:rsidR="00754655">
        <w:rPr>
          <w:sz w:val="24"/>
          <w:szCs w:val="24"/>
        </w:rPr>
        <w:t>MoCA</w:t>
      </w:r>
      <w:proofErr w:type="spellEnd"/>
      <w:r>
        <w:rPr>
          <w:sz w:val="24"/>
          <w:szCs w:val="24"/>
        </w:rPr>
        <w:t xml:space="preserve">. </w:t>
      </w:r>
    </w:p>
    <w:p w14:paraId="5C1650BF" w14:textId="0906388B" w:rsidR="00237868" w:rsidRDefault="005B3F20" w:rsidP="008D0DA5">
      <w:pPr>
        <w:tabs>
          <w:tab w:val="left" w:pos="709"/>
        </w:tabs>
        <w:ind w:firstLine="567"/>
        <w:rPr>
          <w:sz w:val="24"/>
          <w:szCs w:val="24"/>
        </w:rPr>
      </w:pPr>
      <w:r>
        <w:rPr>
          <w:sz w:val="24"/>
          <w:szCs w:val="24"/>
        </w:rPr>
        <w:t xml:space="preserve">We </w:t>
      </w:r>
      <w:r w:rsidR="00754655">
        <w:rPr>
          <w:sz w:val="24"/>
          <w:szCs w:val="24"/>
        </w:rPr>
        <w:t>were not able to fully</w:t>
      </w:r>
      <w:r>
        <w:rPr>
          <w:sz w:val="24"/>
          <w:szCs w:val="24"/>
        </w:rPr>
        <w:t xml:space="preserve"> replicate the results of </w:t>
      </w:r>
      <w:proofErr w:type="spellStart"/>
      <w:r>
        <w:rPr>
          <w:sz w:val="24"/>
          <w:szCs w:val="24"/>
        </w:rPr>
        <w:t>Brenkel</w:t>
      </w:r>
      <w:proofErr w:type="spellEnd"/>
      <w:r>
        <w:rPr>
          <w:sz w:val="24"/>
          <w:szCs w:val="24"/>
        </w:rPr>
        <w:t xml:space="preserve"> et al</w:t>
      </w:r>
      <w:r w:rsidR="00D84897">
        <w:rPr>
          <w:sz w:val="24"/>
          <w:szCs w:val="24"/>
        </w:rPr>
        <w:t xml:space="preserve"> (</w:t>
      </w:r>
      <w:r>
        <w:rPr>
          <w:sz w:val="24"/>
          <w:szCs w:val="24"/>
        </w:rPr>
        <w:t>2017</w:t>
      </w:r>
      <w:del w:id="70" w:author="Avital Sternin" w:date="2018-08-27T11:14:00Z">
        <w:r w:rsidR="00D84897" w:rsidDel="007F273D">
          <w:rPr>
            <w:sz w:val="24"/>
            <w:szCs w:val="24"/>
          </w:rPr>
          <w:delText>)</w:delText>
        </w:r>
        <w:r w:rsidR="00754655" w:rsidDel="007F273D">
          <w:rPr>
            <w:sz w:val="24"/>
            <w:szCs w:val="24"/>
          </w:rPr>
          <w:delText>,</w:delText>
        </w:r>
        <w:r w:rsidDel="007F273D">
          <w:rPr>
            <w:sz w:val="24"/>
            <w:szCs w:val="24"/>
          </w:rPr>
          <w:delText xml:space="preserve"> </w:delText>
        </w:r>
        <w:r w:rsidR="00755E68" w:rsidDel="007F273D">
          <w:rPr>
            <w:sz w:val="24"/>
            <w:szCs w:val="24"/>
          </w:rPr>
          <w:delText xml:space="preserve">who </w:delText>
        </w:r>
        <w:r w:rsidDel="007F273D">
          <w:rPr>
            <w:sz w:val="24"/>
            <w:szCs w:val="24"/>
          </w:rPr>
          <w:delText xml:space="preserve">found that the Odd One Out and Double Trouble tests best categorized borderline </w:delText>
        </w:r>
        <w:r w:rsidR="00754655" w:rsidDel="007F273D">
          <w:rPr>
            <w:sz w:val="24"/>
            <w:szCs w:val="24"/>
          </w:rPr>
          <w:delText xml:space="preserve">MoCA </w:delText>
        </w:r>
        <w:r w:rsidDel="007F273D">
          <w:rPr>
            <w:sz w:val="24"/>
            <w:szCs w:val="24"/>
          </w:rPr>
          <w:delText>participants.</w:delText>
        </w:r>
      </w:del>
      <w:ins w:id="71" w:author="Avital Sternin" w:date="2018-08-27T11:14:00Z">
        <w:r w:rsidR="007F273D">
          <w:rPr>
            <w:sz w:val="24"/>
            <w:szCs w:val="24"/>
          </w:rPr>
          <w:t>) likely due to differences in study execution.</w:t>
        </w:r>
      </w:ins>
      <w:ins w:id="72" w:author="Avital Sternin" w:date="2018-08-27T11:15:00Z">
        <w:r w:rsidR="007F273D">
          <w:rPr>
            <w:sz w:val="24"/>
            <w:szCs w:val="24"/>
          </w:rPr>
          <w:t xml:space="preserve"> </w:t>
        </w:r>
      </w:ins>
      <w:del w:id="73" w:author="Avital Sternin" w:date="2018-08-27T11:15:00Z">
        <w:r w:rsidDel="007F273D">
          <w:rPr>
            <w:sz w:val="24"/>
            <w:szCs w:val="24"/>
          </w:rPr>
          <w:delText xml:space="preserve"> The</w:delText>
        </w:r>
        <w:r w:rsidR="00D84897" w:rsidDel="007F273D">
          <w:rPr>
            <w:sz w:val="24"/>
            <w:szCs w:val="24"/>
          </w:rPr>
          <w:delText xml:space="preserve">re are a number of reasons </w:delText>
        </w:r>
        <w:r w:rsidR="009E4828" w:rsidDel="007F273D">
          <w:rPr>
            <w:sz w:val="24"/>
            <w:szCs w:val="24"/>
          </w:rPr>
          <w:delText>that may account for the difference in results</w:delText>
        </w:r>
        <w:r w:rsidR="00D84897" w:rsidDel="007F273D">
          <w:rPr>
            <w:sz w:val="24"/>
            <w:szCs w:val="24"/>
          </w:rPr>
          <w:delText xml:space="preserve">. </w:delText>
        </w:r>
      </w:del>
      <w:r w:rsidR="00D84897">
        <w:rPr>
          <w:sz w:val="24"/>
          <w:szCs w:val="24"/>
        </w:rPr>
        <w:t xml:space="preserve">First, </w:t>
      </w:r>
      <w:proofErr w:type="spellStart"/>
      <w:r w:rsidR="00D84897">
        <w:rPr>
          <w:sz w:val="24"/>
          <w:szCs w:val="24"/>
        </w:rPr>
        <w:t>Brenkel</w:t>
      </w:r>
      <w:proofErr w:type="spellEnd"/>
      <w:r w:rsidR="00D84897">
        <w:rPr>
          <w:sz w:val="24"/>
          <w:szCs w:val="24"/>
        </w:rPr>
        <w:t xml:space="preserve"> et al (2017) used a cut-off score of 27 rather than the score of 26 suggested by </w:t>
      </w:r>
      <w:proofErr w:type="spellStart"/>
      <w:r w:rsidR="00D84897">
        <w:rPr>
          <w:sz w:val="24"/>
          <w:szCs w:val="24"/>
        </w:rPr>
        <w:t>MoCA</w:t>
      </w:r>
      <w:proofErr w:type="spellEnd"/>
      <w:r w:rsidR="00D84897">
        <w:rPr>
          <w:sz w:val="24"/>
          <w:szCs w:val="24"/>
        </w:rPr>
        <w:t xml:space="preserve"> test developers</w:t>
      </w:r>
      <w:r w:rsidR="000E0916">
        <w:rPr>
          <w:sz w:val="24"/>
          <w:szCs w:val="24"/>
        </w:rPr>
        <w:t xml:space="preserve"> and used in this </w:t>
      </w:r>
      <w:r w:rsidR="00754655">
        <w:rPr>
          <w:sz w:val="24"/>
          <w:szCs w:val="24"/>
        </w:rPr>
        <w:t>study</w:t>
      </w:r>
      <w:r w:rsidR="00D84897">
        <w:rPr>
          <w:sz w:val="24"/>
          <w:szCs w:val="24"/>
        </w:rPr>
        <w:t xml:space="preserve">. Second, </w:t>
      </w:r>
      <w:r w:rsidR="007B27E7">
        <w:rPr>
          <w:sz w:val="24"/>
          <w:szCs w:val="24"/>
        </w:rPr>
        <w:t>the participant populations were quite different. In this experiment participants were</w:t>
      </w:r>
      <w:ins w:id="74" w:author="Avital Sternin" w:date="2018-08-27T11:15:00Z">
        <w:r w:rsidR="00921C2D">
          <w:rPr>
            <w:sz w:val="24"/>
            <w:szCs w:val="24"/>
          </w:rPr>
          <w:t xml:space="preserve"> highly educated and </w:t>
        </w:r>
        <w:r w:rsidR="00921C2D">
          <w:rPr>
            <w:sz w:val="24"/>
            <w:szCs w:val="24"/>
          </w:rPr>
          <w:lastRenderedPageBreak/>
          <w:t>were</w:t>
        </w:r>
      </w:ins>
      <w:r w:rsidR="007B27E7">
        <w:rPr>
          <w:sz w:val="24"/>
          <w:szCs w:val="24"/>
        </w:rPr>
        <w:t xml:space="preserve"> recruited from </w:t>
      </w:r>
      <w:del w:id="75" w:author="Avital Sternin" w:date="2018-08-27T11:15:00Z">
        <w:r w:rsidR="007B27E7" w:rsidDel="00921C2D">
          <w:rPr>
            <w:sz w:val="24"/>
            <w:szCs w:val="24"/>
          </w:rPr>
          <w:delText xml:space="preserve">nursing homes, </w:delText>
        </w:r>
      </w:del>
      <w:r w:rsidR="007B27E7">
        <w:rPr>
          <w:sz w:val="24"/>
          <w:szCs w:val="24"/>
        </w:rPr>
        <w:t>retirement homes</w:t>
      </w:r>
      <w:del w:id="76" w:author="Avital Sternin" w:date="2018-08-27T11:15:00Z">
        <w:r w:rsidR="007B27E7" w:rsidDel="00921C2D">
          <w:rPr>
            <w:sz w:val="24"/>
            <w:szCs w:val="24"/>
          </w:rPr>
          <w:delText>, and the general population and the sample included many highly educated individuals</w:delText>
        </w:r>
      </w:del>
      <w:r w:rsidR="007B27E7">
        <w:rPr>
          <w:sz w:val="24"/>
          <w:szCs w:val="24"/>
        </w:rPr>
        <w:t xml:space="preserve">. </w:t>
      </w:r>
      <w:proofErr w:type="spellStart"/>
      <w:r w:rsidR="007B27E7">
        <w:rPr>
          <w:sz w:val="24"/>
          <w:szCs w:val="24"/>
        </w:rPr>
        <w:t>Brenkel</w:t>
      </w:r>
      <w:proofErr w:type="spellEnd"/>
      <w:r w:rsidR="007B27E7">
        <w:rPr>
          <w:sz w:val="24"/>
          <w:szCs w:val="24"/>
        </w:rPr>
        <w:t xml:space="preserve"> et al (2017) recruited from a geriatric psychiatry outpatient clinic and included participants with known mood or major neurocognitive disorders. Finally, </w:t>
      </w:r>
      <w:r>
        <w:rPr>
          <w:sz w:val="24"/>
          <w:szCs w:val="24"/>
        </w:rPr>
        <w:t>our participants complet</w:t>
      </w:r>
      <w:r w:rsidR="009E4828">
        <w:rPr>
          <w:sz w:val="24"/>
          <w:szCs w:val="24"/>
        </w:rPr>
        <w:t>ed</w:t>
      </w:r>
      <w:r>
        <w:rPr>
          <w:sz w:val="24"/>
          <w:szCs w:val="24"/>
        </w:rPr>
        <w:t xml:space="preserve"> the tasks on a touch screen tablet computer (iPad</w:t>
      </w:r>
      <w:del w:id="77" w:author="Avital Sternin" w:date="2018-08-27T11:16:00Z">
        <w:r w:rsidDel="00921C2D">
          <w:rPr>
            <w:sz w:val="24"/>
            <w:szCs w:val="24"/>
          </w:rPr>
          <w:delText>) while in the previous study, participants completed the tests</w:delText>
        </w:r>
      </w:del>
      <w:ins w:id="78" w:author="Avital Sternin" w:date="2018-08-27T11:16:00Z">
        <w:r w:rsidR="00921C2D">
          <w:rPr>
            <w:sz w:val="24"/>
            <w:szCs w:val="24"/>
          </w:rPr>
          <w:t>) rather than</w:t>
        </w:r>
      </w:ins>
      <w:r>
        <w:rPr>
          <w:sz w:val="24"/>
          <w:szCs w:val="24"/>
        </w:rPr>
        <w:t xml:space="preserve"> with a mouse</w:t>
      </w:r>
      <w:r w:rsidR="00755E68">
        <w:rPr>
          <w:sz w:val="24"/>
          <w:szCs w:val="24"/>
        </w:rPr>
        <w:t xml:space="preserve"> and</w:t>
      </w:r>
      <w:del w:id="79" w:author="Avital Sternin" w:date="2018-08-27T11:16:00Z">
        <w:r w:rsidR="00755E68" w:rsidDel="00921C2D">
          <w:rPr>
            <w:sz w:val="24"/>
            <w:szCs w:val="24"/>
          </w:rPr>
          <w:delText xml:space="preserve"> a</w:delText>
        </w:r>
      </w:del>
      <w:r w:rsidR="00755E68">
        <w:rPr>
          <w:sz w:val="24"/>
          <w:szCs w:val="24"/>
        </w:rPr>
        <w:t xml:space="preserve"> computer screen</w:t>
      </w:r>
      <w:r>
        <w:rPr>
          <w:sz w:val="24"/>
          <w:szCs w:val="24"/>
        </w:rPr>
        <w:t>.</w:t>
      </w:r>
    </w:p>
    <w:p w14:paraId="5C637C45" w14:textId="3C2C2C16" w:rsidR="00A955D4" w:rsidRDefault="00A955D4" w:rsidP="00A955D4">
      <w:pPr>
        <w:tabs>
          <w:tab w:val="left" w:pos="709"/>
        </w:tabs>
        <w:ind w:firstLine="567"/>
        <w:rPr>
          <w:sz w:val="24"/>
          <w:szCs w:val="24"/>
        </w:rPr>
      </w:pPr>
      <w:r>
        <w:rPr>
          <w:sz w:val="24"/>
          <w:szCs w:val="24"/>
        </w:rPr>
        <w:t>This study also explored the feasibility of using a</w:t>
      </w:r>
      <w:r w:rsidR="00F25CC4">
        <w:rPr>
          <w:sz w:val="24"/>
          <w:szCs w:val="24"/>
        </w:rPr>
        <w:t xml:space="preserve">n online </w:t>
      </w:r>
      <w:r>
        <w:rPr>
          <w:sz w:val="24"/>
          <w:szCs w:val="24"/>
        </w:rPr>
        <w:t xml:space="preserve">test battery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755E68">
        <w:rPr>
          <w:sz w:val="24"/>
          <w:szCs w:val="24"/>
        </w:rPr>
        <w:t>St</w:t>
      </w:r>
      <w:r w:rsidR="001F686E">
        <w:rPr>
          <w:sz w:val="24"/>
          <w:szCs w:val="24"/>
        </w:rPr>
        <w:t>atistics Canada</w:t>
      </w:r>
      <w:r w:rsidR="00755E68">
        <w:rPr>
          <w:sz w:val="24"/>
          <w:szCs w:val="24"/>
        </w:rPr>
        <w:t xml:space="preserve"> predicts that by 2036, 25% of the Canadian population will be over 65 years of age</w:t>
      </w:r>
      <w:r w:rsidR="001320D1">
        <w:rPr>
          <w:sz w:val="24"/>
          <w:szCs w:val="24"/>
        </w:rPr>
        <w:t xml:space="preserve"> </w:t>
      </w:r>
      <w:r w:rsidR="00EC6978">
        <w:rPr>
          <w:sz w:val="24"/>
          <w:szCs w:val="24"/>
        </w:rPr>
        <w:fldChar w:fldCharType="begin" w:fldLock="1"/>
      </w:r>
      <w:r w:rsidR="00D86D44">
        <w:rPr>
          <w:sz w:val="24"/>
          <w:szCs w:val="24"/>
        </w:rPr>
        <w:instrText>ADDIN CSL_CITATION { "citationItems" : [ { "id" : "ITEM-1", "itemData" : { "author" : [ { "dropping-particle" : "", "family" : "Canada", "given" : "Statistics", "non-dropping-particle" : "", "parse-names" : false, "suffix" : "" } ], "id" : "ITEM-1", "issued" : { "date-parts" : [ [ "2016" ] ] }, "title" : "Census of Population, 1851 to 2016", "type" : "report" }, "uris" : [ "http://www.mendeley.com/documents/?uuid=19edd645-fffe-4874-86ef-9c4331c10ff4" ] } ], "mendeley" : { "formattedCitation" : "(Canada, 2016)", "manualFormatting" : "(Statistics Canada, 2016)", "plainTextFormattedCitation" : "(Canada, 2016)", "previouslyFormattedCitation" : "(Canada, 2016)" }, "properties" : { "noteIndex" : 0 }, "schema" : "https://github.com/citation-style-language/schema/raw/master/csl-citation.json" }</w:instrText>
      </w:r>
      <w:r w:rsidR="00EC6978">
        <w:rPr>
          <w:sz w:val="24"/>
          <w:szCs w:val="24"/>
        </w:rPr>
        <w:fldChar w:fldCharType="separate"/>
      </w:r>
      <w:r w:rsidR="00EC6978" w:rsidRPr="00EC6978">
        <w:rPr>
          <w:noProof/>
          <w:sz w:val="24"/>
          <w:szCs w:val="24"/>
        </w:rPr>
        <w:t>(</w:t>
      </w:r>
      <w:r w:rsidR="00EC6978">
        <w:rPr>
          <w:noProof/>
          <w:sz w:val="24"/>
          <w:szCs w:val="24"/>
        </w:rPr>
        <w:t xml:space="preserve">Statistics </w:t>
      </w:r>
      <w:r w:rsidR="00EC6978" w:rsidRPr="00EC6978">
        <w:rPr>
          <w:noProof/>
          <w:sz w:val="24"/>
          <w:szCs w:val="24"/>
        </w:rPr>
        <w:t>Canada, 2016)</w:t>
      </w:r>
      <w:r w:rsidR="00EC6978">
        <w:rPr>
          <w:sz w:val="24"/>
          <w:szCs w:val="24"/>
        </w:rPr>
        <w:fldChar w:fldCharType="end"/>
      </w:r>
      <w:r w:rsidR="00755E68">
        <w:rPr>
          <w:sz w:val="24"/>
          <w:szCs w:val="24"/>
        </w:rPr>
        <w:t>. W</w:t>
      </w:r>
      <w:r w:rsidR="00F76EEA">
        <w:rPr>
          <w:sz w:val="24"/>
          <w:szCs w:val="24"/>
        </w:rPr>
        <w:t>ith an increasingly aged</w:t>
      </w:r>
      <w:r>
        <w:rPr>
          <w:sz w:val="24"/>
          <w:szCs w:val="24"/>
        </w:rPr>
        <w:t xml:space="preserve"> </w:t>
      </w:r>
      <w:r w:rsidR="00755E68">
        <w:rPr>
          <w:sz w:val="24"/>
          <w:szCs w:val="24"/>
        </w:rPr>
        <w:t>population,</w:t>
      </w:r>
      <w:r>
        <w:rPr>
          <w:sz w:val="24"/>
          <w:szCs w:val="24"/>
        </w:rPr>
        <w:t xml:space="preserve"> the ability to </w:t>
      </w:r>
      <w:r w:rsidR="000E0916">
        <w:rPr>
          <w:sz w:val="24"/>
          <w:szCs w:val="24"/>
        </w:rPr>
        <w:t>easily</w:t>
      </w:r>
      <w:ins w:id="80" w:author="Avital Sternin" w:date="2018-08-27T11:16:00Z">
        <w:r w:rsidR="00921C2D">
          <w:rPr>
            <w:sz w:val="24"/>
            <w:szCs w:val="24"/>
          </w:rPr>
          <w:t xml:space="preserve"> </w:t>
        </w:r>
      </w:ins>
      <w:del w:id="81" w:author="Avital Sternin" w:date="2018-08-27T11:16:00Z">
        <w:r w:rsidR="000E0916" w:rsidDel="00921C2D">
          <w:rPr>
            <w:sz w:val="24"/>
            <w:szCs w:val="24"/>
          </w:rPr>
          <w:delText xml:space="preserve"> and effectively </w:delText>
        </w:r>
      </w:del>
      <w:r w:rsidR="000E0916">
        <w:rPr>
          <w:sz w:val="24"/>
          <w:szCs w:val="24"/>
        </w:rPr>
        <w:t>assess individuals is important. The CBS battery is co</w:t>
      </w:r>
      <w:r w:rsidR="00E77C97">
        <w:rPr>
          <w:sz w:val="24"/>
          <w:szCs w:val="24"/>
        </w:rPr>
        <w:t xml:space="preserve">nducive to such testing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del w:id="82" w:author="Avital Sternin" w:date="2018-08-27T11:17:00Z">
        <w:r w:rsidR="00F25CC4" w:rsidDel="00921C2D">
          <w:rPr>
            <w:sz w:val="24"/>
            <w:szCs w:val="24"/>
          </w:rPr>
          <w:delText>the</w:delText>
        </w:r>
        <w:r w:rsidDel="00921C2D">
          <w:rPr>
            <w:sz w:val="24"/>
            <w:szCs w:val="24"/>
          </w:rPr>
          <w:delText xml:space="preserve"> </w:delText>
        </w:r>
      </w:del>
      <w:ins w:id="83" w:author="Avital Sternin" w:date="2018-08-27T11:17:00Z">
        <w:r w:rsidR="00921C2D">
          <w:rPr>
            <w:sz w:val="24"/>
            <w:szCs w:val="24"/>
          </w:rPr>
          <w:t>a</w:t>
        </w:r>
        <w:r w:rsidR="00921C2D">
          <w:rPr>
            <w:sz w:val="24"/>
            <w:szCs w:val="24"/>
          </w:rPr>
          <w:t xml:space="preserve"> </w:t>
        </w:r>
      </w:ins>
      <w:r>
        <w:rPr>
          <w:sz w:val="24"/>
          <w:szCs w:val="24"/>
        </w:rPr>
        <w:t>one-on-one interview</w:t>
      </w:r>
      <w:ins w:id="84" w:author="Avital Sternin" w:date="2018-08-27T11:17:00Z">
        <w:r w:rsidR="00921C2D">
          <w:rPr>
            <w:sz w:val="24"/>
            <w:szCs w:val="24"/>
          </w:rPr>
          <w:t xml:space="preserve">. </w:t>
        </w:r>
      </w:ins>
      <w:del w:id="85" w:author="Avital Sternin" w:date="2018-08-27T11:17:00Z">
        <w:r w:rsidR="00F25CC4" w:rsidDel="00921C2D">
          <w:rPr>
            <w:sz w:val="24"/>
            <w:szCs w:val="24"/>
          </w:rPr>
          <w:delText xml:space="preserve"> format typical of current cognitive assessments. </w:delText>
        </w:r>
      </w:del>
      <w:r w:rsidR="00F25CC4">
        <w:rPr>
          <w:sz w:val="24"/>
          <w:szCs w:val="24"/>
        </w:rPr>
        <w:t xml:space="preserve">The CBS tests </w:t>
      </w:r>
      <w:r w:rsidR="00BA322B">
        <w:rPr>
          <w:sz w:val="24"/>
          <w:szCs w:val="24"/>
        </w:rPr>
        <w:t>are</w:t>
      </w:r>
      <w:r w:rsidR="00F25CC4">
        <w:rPr>
          <w:sz w:val="24"/>
          <w:szCs w:val="24"/>
        </w:rPr>
        <w:t xml:space="preserve"> also designed to produce novel versions of the te</w:t>
      </w:r>
      <w:r w:rsidR="0069452B">
        <w:rPr>
          <w:sz w:val="24"/>
          <w:szCs w:val="24"/>
        </w:rPr>
        <w:t>st</w:t>
      </w:r>
      <w:r w:rsidR="00754655">
        <w:rPr>
          <w:sz w:val="24"/>
          <w:szCs w:val="24"/>
        </w:rPr>
        <w:t>s</w:t>
      </w:r>
      <w:r w:rsidR="0069452B">
        <w:rPr>
          <w:sz w:val="24"/>
          <w:szCs w:val="24"/>
        </w:rPr>
        <w:t xml:space="preserve"> each time </w:t>
      </w:r>
      <w:r w:rsidR="00754655">
        <w:rPr>
          <w:sz w:val="24"/>
          <w:szCs w:val="24"/>
        </w:rPr>
        <w:t>they are</w:t>
      </w:r>
      <w:r w:rsidR="0069452B">
        <w:rPr>
          <w:sz w:val="24"/>
          <w:szCs w:val="24"/>
        </w:rPr>
        <w:t xml:space="preserve"> administered</w:t>
      </w:r>
      <w:del w:id="86" w:author="Avital Sternin" w:date="2018-08-27T11:17:00Z">
        <w:r w:rsidDel="00921C2D">
          <w:rPr>
            <w:sz w:val="24"/>
            <w:szCs w:val="24"/>
          </w:rPr>
          <w:delText xml:space="preserve">. </w:delText>
        </w:r>
        <w:r w:rsidR="00F65175" w:rsidDel="00921C2D">
          <w:rPr>
            <w:sz w:val="24"/>
            <w:szCs w:val="24"/>
          </w:rPr>
          <w:delText>The design of the</w:delText>
        </w:r>
        <w:r w:rsidR="00F25CC4" w:rsidDel="00921C2D">
          <w:rPr>
            <w:sz w:val="24"/>
            <w:szCs w:val="24"/>
          </w:rPr>
          <w:delText xml:space="preserve"> CBS battery</w:delText>
        </w:r>
      </w:del>
      <w:ins w:id="87" w:author="Avital Sternin" w:date="2018-08-27T11:17:00Z">
        <w:r w:rsidR="00921C2D">
          <w:rPr>
            <w:sz w:val="24"/>
            <w:szCs w:val="24"/>
          </w:rPr>
          <w:t xml:space="preserve"> which</w:t>
        </w:r>
      </w:ins>
      <w:r w:rsidR="00F65175">
        <w:rPr>
          <w:sz w:val="24"/>
          <w:szCs w:val="24"/>
        </w:rPr>
        <w:t xml:space="preserve"> means</w:t>
      </w:r>
      <w:r>
        <w:rPr>
          <w:sz w:val="24"/>
          <w:szCs w:val="24"/>
        </w:rPr>
        <w:t xml:space="preserve"> participants can take these tests many times </w:t>
      </w:r>
      <w:r w:rsidR="00F25CC4">
        <w:rPr>
          <w:sz w:val="24"/>
          <w:szCs w:val="24"/>
        </w:rPr>
        <w:t>without practice effects and with minimal burden to administrators</w:t>
      </w:r>
      <w:ins w:id="88" w:author="Avital Sternin" w:date="2018-08-27T11:17:00Z">
        <w:r w:rsidR="00921C2D">
          <w:rPr>
            <w:sz w:val="24"/>
            <w:szCs w:val="24"/>
          </w:rPr>
          <w:t>.</w:t>
        </w:r>
      </w:ins>
      <w:del w:id="89" w:author="Avital Sternin" w:date="2018-08-27T11:17:00Z">
        <w:r w:rsidR="00F25CC4" w:rsidDel="00921C2D">
          <w:rPr>
            <w:sz w:val="24"/>
            <w:szCs w:val="24"/>
          </w:rPr>
          <w:delText xml:space="preserve"> </w:delText>
        </w:r>
        <w:r w:rsidR="00F510C1" w:rsidDel="00921C2D">
          <w:rPr>
            <w:sz w:val="24"/>
            <w:szCs w:val="24"/>
          </w:rPr>
          <w:delText>making</w:delText>
        </w:r>
        <w:r w:rsidR="00F76EEA" w:rsidDel="00921C2D">
          <w:rPr>
            <w:sz w:val="24"/>
            <w:szCs w:val="24"/>
          </w:rPr>
          <w:delText xml:space="preserve"> </w:delText>
        </w:r>
        <w:r w:rsidR="00F65175" w:rsidDel="00921C2D">
          <w:rPr>
            <w:sz w:val="24"/>
            <w:szCs w:val="24"/>
          </w:rPr>
          <w:delText>it</w:delText>
        </w:r>
        <w:r w:rsidR="00F25CC4" w:rsidDel="00921C2D">
          <w:rPr>
            <w:sz w:val="24"/>
            <w:szCs w:val="24"/>
          </w:rPr>
          <w:delText xml:space="preserve"> </w:delText>
        </w:r>
        <w:r w:rsidDel="00921C2D">
          <w:rPr>
            <w:sz w:val="24"/>
            <w:szCs w:val="24"/>
          </w:rPr>
          <w:delText xml:space="preserve">a good candidate for monitoring abilities over time. </w:delText>
        </w:r>
      </w:del>
    </w:p>
    <w:p w14:paraId="5FCF2BD7" w14:textId="1C0A14E4" w:rsidR="000F1256" w:rsidRDefault="00D4595F" w:rsidP="000F1256">
      <w:pPr>
        <w:tabs>
          <w:tab w:val="left" w:pos="709"/>
        </w:tabs>
        <w:ind w:firstLine="567"/>
        <w:rPr>
          <w:sz w:val="24"/>
          <w:szCs w:val="24"/>
        </w:rPr>
      </w:pPr>
      <w:r>
        <w:rPr>
          <w:sz w:val="24"/>
          <w:szCs w:val="24"/>
        </w:rPr>
        <w:t xml:space="preserve">As </w:t>
      </w:r>
      <w:r w:rsidR="00874B6B">
        <w:rPr>
          <w:sz w:val="24"/>
          <w:szCs w:val="24"/>
        </w:rPr>
        <w:t>the</w:t>
      </w:r>
      <w:r>
        <w:rPr>
          <w:sz w:val="24"/>
          <w:szCs w:val="24"/>
        </w:rPr>
        <w:t xml:space="preserve"> population ages it is important to have a</w:t>
      </w:r>
      <w:r w:rsidR="002E5DA9">
        <w:rPr>
          <w:sz w:val="24"/>
          <w:szCs w:val="24"/>
        </w:rPr>
        <w:t xml:space="preserve">n effective </w:t>
      </w:r>
      <w:r>
        <w:rPr>
          <w:sz w:val="24"/>
          <w:szCs w:val="24"/>
        </w:rPr>
        <w:t>assessment of cognitive abilities in older adults</w:t>
      </w:r>
      <w:r w:rsidR="002E5DA9">
        <w:rPr>
          <w:sz w:val="24"/>
          <w:szCs w:val="24"/>
        </w:rPr>
        <w:t xml:space="preserve"> that reduces administrator burden</w:t>
      </w:r>
      <w:r>
        <w:rPr>
          <w:sz w:val="24"/>
          <w:szCs w:val="24"/>
        </w:rPr>
        <w:t>.</w:t>
      </w:r>
      <w:r w:rsidR="006C329E">
        <w:rPr>
          <w:sz w:val="24"/>
          <w:szCs w:val="24"/>
        </w:rPr>
        <w:t xml:space="preserve"> The state-of-the-art CBS testing battery can provide such an assessment.</w:t>
      </w:r>
      <w:r>
        <w:rPr>
          <w:sz w:val="24"/>
          <w:szCs w:val="24"/>
        </w:rPr>
        <w:t xml:space="preserve"> </w:t>
      </w:r>
      <w:r w:rsidR="00A2315A">
        <w:rPr>
          <w:sz w:val="24"/>
          <w:szCs w:val="24"/>
        </w:rPr>
        <w:t>Th</w:t>
      </w:r>
      <w:r>
        <w:rPr>
          <w:sz w:val="24"/>
          <w:szCs w:val="24"/>
        </w:rPr>
        <w:t xml:space="preserve">e </w:t>
      </w:r>
      <w:r w:rsidR="0094404F">
        <w:rPr>
          <w:sz w:val="24"/>
          <w:szCs w:val="24"/>
        </w:rPr>
        <w:t xml:space="preserve">addition </w:t>
      </w:r>
      <w:r>
        <w:rPr>
          <w:sz w:val="24"/>
          <w:szCs w:val="24"/>
        </w:rPr>
        <w:t xml:space="preserve">of a </w:t>
      </w:r>
      <w:r w:rsidR="0094404F">
        <w:rPr>
          <w:sz w:val="24"/>
          <w:szCs w:val="24"/>
        </w:rPr>
        <w:t xml:space="preserve">single </w:t>
      </w:r>
      <w:r w:rsidR="006C329E">
        <w:rPr>
          <w:sz w:val="24"/>
          <w:szCs w:val="24"/>
        </w:rPr>
        <w:t>CBS</w:t>
      </w:r>
      <w:r>
        <w:rPr>
          <w:sz w:val="24"/>
          <w:szCs w:val="24"/>
        </w:rPr>
        <w:t xml:space="preserve"> test to the </w:t>
      </w:r>
      <w:proofErr w:type="spellStart"/>
      <w:r>
        <w:rPr>
          <w:sz w:val="24"/>
          <w:szCs w:val="24"/>
        </w:rPr>
        <w:t>MoCA</w:t>
      </w:r>
      <w:proofErr w:type="spellEnd"/>
      <w:r>
        <w:rPr>
          <w:sz w:val="24"/>
          <w:szCs w:val="24"/>
        </w:rPr>
        <w:t xml:space="preserve"> can better identify individuals</w:t>
      </w:r>
      <w:r w:rsidR="0094404F">
        <w:rPr>
          <w:sz w:val="24"/>
          <w:szCs w:val="24"/>
        </w:rPr>
        <w:t xml:space="preserve"> with ambiguous scores</w:t>
      </w:r>
      <w:r w:rsidR="00A2315A">
        <w:rPr>
          <w:sz w:val="24"/>
          <w:szCs w:val="24"/>
        </w:rPr>
        <w:t xml:space="preserve"> and </w:t>
      </w:r>
      <w:r w:rsidR="0094404F">
        <w:rPr>
          <w:sz w:val="24"/>
          <w:szCs w:val="24"/>
        </w:rPr>
        <w:t xml:space="preserve">a short battery of 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r w:rsidR="00EC41F4">
        <w:rPr>
          <w:sz w:val="24"/>
          <w:szCs w:val="24"/>
        </w:rPr>
        <w:t>current</w:t>
      </w:r>
      <w:r w:rsidR="00526588">
        <w:rPr>
          <w:sz w:val="24"/>
          <w:szCs w:val="24"/>
        </w:rPr>
        <w:t xml:space="preserve"> </w:t>
      </w:r>
      <w:r w:rsidR="00535CB3">
        <w:rPr>
          <w:sz w:val="24"/>
          <w:szCs w:val="24"/>
        </w:rPr>
        <w:t>tests</w:t>
      </w:r>
      <w:r w:rsidR="00526588">
        <w:rPr>
          <w:sz w:val="24"/>
          <w:szCs w:val="24"/>
        </w:rPr>
        <w:t xml:space="preserve"> used to monitor cognitive changes in older adults.</w:t>
      </w:r>
      <w:r w:rsidR="00EC41F4">
        <w:rPr>
          <w:sz w:val="24"/>
          <w:szCs w:val="24"/>
        </w:rPr>
        <w:t xml:space="preserve"> </w:t>
      </w:r>
      <w:r w:rsidR="00754655">
        <w:rPr>
          <w:sz w:val="24"/>
          <w:szCs w:val="24"/>
        </w:rPr>
        <w:t>Future studies will seek</w:t>
      </w:r>
      <w:r w:rsidR="00EC41F4">
        <w:rPr>
          <w:sz w:val="24"/>
          <w:szCs w:val="24"/>
        </w:rPr>
        <w:t xml:space="preserve"> to </w:t>
      </w:r>
      <w:r w:rsidR="005F5FCA">
        <w:rPr>
          <w:sz w:val="24"/>
          <w:szCs w:val="24"/>
        </w:rPr>
        <w:t>gather data from a large sample</w:t>
      </w:r>
      <w:r w:rsidR="00EC41F4">
        <w:rPr>
          <w:sz w:val="24"/>
          <w:szCs w:val="24"/>
        </w:rPr>
        <w:t xml:space="preserve"> of participants with known diagnoses </w:t>
      </w:r>
      <w:r w:rsidR="00535CB3">
        <w:rPr>
          <w:sz w:val="24"/>
          <w:szCs w:val="24"/>
        </w:rPr>
        <w:t xml:space="preserve">to </w:t>
      </w:r>
      <w:r w:rsidR="00266238">
        <w:rPr>
          <w:sz w:val="24"/>
          <w:szCs w:val="24"/>
        </w:rPr>
        <w:t>define</w:t>
      </w:r>
      <w:r w:rsidR="00535CB3">
        <w:rPr>
          <w:sz w:val="24"/>
          <w:szCs w:val="24"/>
        </w:rPr>
        <w:t xml:space="preserve"> accurate </w:t>
      </w:r>
      <w:r w:rsidR="00EC41F4">
        <w:rPr>
          <w:sz w:val="24"/>
          <w:szCs w:val="24"/>
        </w:rPr>
        <w:t>thresholds for this novel testing battery</w:t>
      </w:r>
      <w:r w:rsidR="00535CB3">
        <w:rPr>
          <w:sz w:val="24"/>
          <w:szCs w:val="24"/>
        </w:rPr>
        <w:t xml:space="preserve"> that can be confidently used with aging populations</w:t>
      </w:r>
      <w:r w:rsidR="00EC41F4">
        <w:rPr>
          <w:sz w:val="24"/>
          <w:szCs w:val="24"/>
        </w:rPr>
        <w:t xml:space="preserve">. </w:t>
      </w:r>
    </w:p>
    <w:p w14:paraId="13A1A8F0" w14:textId="13A45ADD" w:rsidR="002A535D" w:rsidRPr="00F45AB2" w:rsidRDefault="00F45AB2" w:rsidP="005F0CCD">
      <w:pPr>
        <w:rPr>
          <w:b/>
          <w:sz w:val="24"/>
          <w:szCs w:val="24"/>
        </w:rPr>
      </w:pPr>
      <w:r>
        <w:rPr>
          <w:b/>
          <w:sz w:val="24"/>
          <w:szCs w:val="24"/>
        </w:rPr>
        <w:t>Acknowledgements</w:t>
      </w:r>
    </w:p>
    <w:p w14:paraId="41997FA7" w14:textId="678DADB3" w:rsidR="002A535D" w:rsidRPr="002A535D" w:rsidRDefault="00212F4E" w:rsidP="005F0CCD">
      <w:pPr>
        <w:rPr>
          <w:sz w:val="24"/>
          <w:szCs w:val="24"/>
        </w:rPr>
      </w:pPr>
      <w:r>
        <w:rPr>
          <w:sz w:val="24"/>
          <w:szCs w:val="24"/>
        </w:rPr>
        <w:t xml:space="preserve">Special thanks to </w:t>
      </w:r>
      <w:r w:rsidR="005662E2">
        <w:rPr>
          <w:sz w:val="24"/>
          <w:szCs w:val="24"/>
        </w:rPr>
        <w:t xml:space="preserve">residents of </w:t>
      </w:r>
      <w:r>
        <w:rPr>
          <w:sz w:val="24"/>
          <w:szCs w:val="24"/>
        </w:rPr>
        <w:t>Christie Gardens Apartments and Care in Toronto, Ontario</w:t>
      </w:r>
      <w:r w:rsidR="006D4784">
        <w:rPr>
          <w:sz w:val="24"/>
          <w:szCs w:val="24"/>
        </w:rPr>
        <w:t xml:space="preserve"> and</w:t>
      </w:r>
      <w:r w:rsidR="005662E2">
        <w:rPr>
          <w:sz w:val="24"/>
          <w:szCs w:val="24"/>
        </w:rPr>
        <w:t xml:space="preserve"> to Grand Wood Park in London, Ontario</w:t>
      </w:r>
      <w:r w:rsidR="006D4784">
        <w:rPr>
          <w:sz w:val="24"/>
          <w:szCs w:val="24"/>
        </w:rPr>
        <w:t xml:space="preserve"> </w:t>
      </w:r>
      <w:r>
        <w:rPr>
          <w:sz w:val="24"/>
          <w:szCs w:val="24"/>
        </w:rPr>
        <w:t>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r w:rsidRPr="00F45AB2">
        <w:rPr>
          <w:b/>
          <w:sz w:val="24"/>
          <w:szCs w:val="24"/>
        </w:rPr>
        <w:t>Competing Interests</w:t>
      </w:r>
    </w:p>
    <w:p w14:paraId="76090CEB" w14:textId="77777777" w:rsidR="001229F7" w:rsidRDefault="001229F7" w:rsidP="001229F7">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w:t>
      </w:r>
      <w:proofErr w:type="spellStart"/>
      <w:r w:rsidRPr="001229F7">
        <w:rPr>
          <w:rFonts w:cs="ArialMT"/>
          <w:sz w:val="24"/>
          <w:szCs w:val="24"/>
          <w:lang w:val="en-US"/>
        </w:rPr>
        <w:t>Inc</w:t>
      </w:r>
      <w:proofErr w:type="spellEnd"/>
      <w:r w:rsidRPr="001229F7">
        <w:rPr>
          <w:rFonts w:cs="ArialMT"/>
          <w:sz w:val="24"/>
          <w:szCs w:val="24"/>
          <w:lang w:val="en-US"/>
        </w:rPr>
        <w:t xml:space="preserve">,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w:t>
      </w:r>
      <w:proofErr w:type="spellStart"/>
      <w:r w:rsidRPr="001229F7">
        <w:rPr>
          <w:rFonts w:cs="ArialMT"/>
          <w:sz w:val="24"/>
          <w:szCs w:val="24"/>
          <w:lang w:val="en-US"/>
        </w:rPr>
        <w:t>Inc</w:t>
      </w:r>
      <w:proofErr w:type="spellEnd"/>
      <w:r w:rsidRPr="001229F7">
        <w:rPr>
          <w:rFonts w:cs="ArialMT"/>
          <w:sz w:val="24"/>
          <w:szCs w:val="24"/>
          <w:lang w:val="en-US"/>
        </w:rPr>
        <w:t>, nor was there any cost to the authors, funding bodies or participants who were involved in the study.</w:t>
      </w:r>
    </w:p>
    <w:p w14:paraId="1107E51D" w14:textId="587BFAC5" w:rsidR="002A535D" w:rsidRPr="00F45AB2" w:rsidRDefault="00F45AB2" w:rsidP="001229F7">
      <w:pPr>
        <w:rPr>
          <w:rFonts w:cs="ArialMT"/>
          <w:b/>
          <w:sz w:val="24"/>
          <w:szCs w:val="24"/>
        </w:rPr>
      </w:pPr>
      <w:r>
        <w:rPr>
          <w:rFonts w:cs="ArialMT"/>
          <w:b/>
          <w:sz w:val="24"/>
          <w:szCs w:val="24"/>
        </w:rPr>
        <w:t>Funding</w:t>
      </w:r>
    </w:p>
    <w:p w14:paraId="6C0B04A6" w14:textId="7182E776" w:rsidR="003A7AD7" w:rsidRDefault="002A535D">
      <w:pPr>
        <w:rPr>
          <w:rFonts w:cs="ArialMT"/>
          <w:sz w:val="24"/>
          <w:szCs w:val="24"/>
        </w:rPr>
      </w:pPr>
      <w:r>
        <w:rPr>
          <w:rFonts w:cs="ArialMT"/>
          <w:sz w:val="24"/>
          <w:szCs w:val="24"/>
        </w:rPr>
        <w:lastRenderedPageBreak/>
        <w:t xml:space="preserve">This </w:t>
      </w:r>
      <w:r w:rsidR="00CD6FA2">
        <w:rPr>
          <w:rFonts w:cs="ArialMT"/>
          <w:sz w:val="24"/>
          <w:szCs w:val="24"/>
        </w:rPr>
        <w:t>project</w:t>
      </w:r>
      <w:r>
        <w:rPr>
          <w:rFonts w:cs="ArialMT"/>
          <w:sz w:val="24"/>
          <w:szCs w:val="24"/>
        </w:rPr>
        <w:t xml:space="preserve"> was funded by</w:t>
      </w:r>
      <w:r w:rsidR="005662E2">
        <w:rPr>
          <w:rFonts w:cs="ArialMT"/>
          <w:sz w:val="24"/>
          <w:szCs w:val="24"/>
        </w:rPr>
        <w:t xml:space="preserve"> </w:t>
      </w:r>
      <w:r w:rsidR="00CD6FA2">
        <w:rPr>
          <w:rFonts w:cs="ArialMT"/>
          <w:sz w:val="24"/>
          <w:szCs w:val="24"/>
        </w:rPr>
        <w:t xml:space="preserve">the </w:t>
      </w:r>
      <w:r w:rsidR="005662E2">
        <w:rPr>
          <w:rFonts w:cs="ArialMT"/>
          <w:sz w:val="24"/>
          <w:szCs w:val="24"/>
        </w:rPr>
        <w:t xml:space="preserve">National Science and Engineering Research Council </w:t>
      </w:r>
      <w:r w:rsidR="00D13F39">
        <w:rPr>
          <w:rFonts w:cs="ArialMT"/>
          <w:sz w:val="24"/>
          <w:szCs w:val="24"/>
        </w:rPr>
        <w:t xml:space="preserve">(418550/2012) </w:t>
      </w:r>
      <w:r w:rsidR="005662E2">
        <w:rPr>
          <w:rFonts w:cs="ArialMT"/>
          <w:sz w:val="24"/>
          <w:szCs w:val="24"/>
        </w:rPr>
        <w:t>and the Canada Excellence</w:t>
      </w:r>
      <w:bookmarkStart w:id="90" w:name="_GoBack"/>
      <w:bookmarkEnd w:id="90"/>
      <w:r w:rsidR="005662E2">
        <w:rPr>
          <w:rFonts w:cs="ArialMT"/>
          <w:sz w:val="24"/>
          <w:szCs w:val="24"/>
        </w:rPr>
        <w:t xml:space="preserve"> Research Chairs Program</w:t>
      </w:r>
      <w:r w:rsidR="00D73427">
        <w:rPr>
          <w:rFonts w:cs="ArialMT"/>
          <w:sz w:val="24"/>
          <w:szCs w:val="24"/>
        </w:rPr>
        <w:t xml:space="preserve"> (#215063).</w:t>
      </w:r>
      <w:del w:id="91" w:author="Avital Sternin" w:date="2018-08-27T10:49:00Z">
        <w:r w:rsidR="003A7AD7" w:rsidDel="00D13F39">
          <w:rPr>
            <w:rFonts w:cs="ArialMT"/>
            <w:sz w:val="24"/>
            <w:szCs w:val="24"/>
          </w:rPr>
          <w:br w:type="page"/>
        </w:r>
      </w:del>
    </w:p>
    <w:p w14:paraId="54C3BFEE" w14:textId="4DD7D4C9" w:rsidR="002A535D" w:rsidRDefault="00526573" w:rsidP="002A535D">
      <w:pPr>
        <w:rPr>
          <w:rFonts w:cs="ArialMT"/>
          <w:sz w:val="24"/>
          <w:szCs w:val="24"/>
        </w:rPr>
      </w:pPr>
      <w:r>
        <w:rPr>
          <w:rFonts w:cs="ArialMT"/>
          <w:sz w:val="24"/>
          <w:szCs w:val="24"/>
        </w:rPr>
        <w:lastRenderedPageBreak/>
        <w:t>Figure Captions:</w:t>
      </w:r>
    </w:p>
    <w:p w14:paraId="308DFFCF" w14:textId="4CE0A2E8" w:rsidR="00D847FC" w:rsidRPr="002A535D" w:rsidRDefault="00526573" w:rsidP="002A535D">
      <w:pPr>
        <w:rPr>
          <w:rFonts w:cs="ArialMT"/>
          <w:sz w:val="24"/>
          <w:szCs w:val="24"/>
        </w:rPr>
      </w:pPr>
      <w:r>
        <w:rPr>
          <w:rFonts w:cs="ArialMT"/>
          <w:sz w:val="24"/>
          <w:szCs w:val="24"/>
        </w:rPr>
        <w:t xml:space="preserve">Figure 1. </w:t>
      </w:r>
      <w:proofErr w:type="spellStart"/>
      <w:r w:rsidR="004D33D2">
        <w:rPr>
          <w:rFonts w:cs="ArialMT"/>
          <w:sz w:val="24"/>
          <w:szCs w:val="24"/>
        </w:rPr>
        <w:t>MoCA</w:t>
      </w:r>
      <w:proofErr w:type="spellEnd"/>
      <w:r w:rsidR="004D33D2">
        <w:rPr>
          <w:rFonts w:cs="ArialMT"/>
          <w:sz w:val="24"/>
          <w:szCs w:val="24"/>
        </w:rPr>
        <w:t xml:space="preserve"> </w:t>
      </w:r>
      <w:r w:rsidR="00D548C5">
        <w:rPr>
          <w:rFonts w:cs="ArialMT"/>
          <w:sz w:val="24"/>
          <w:szCs w:val="24"/>
        </w:rPr>
        <w:t xml:space="preserve">and MMSE </w:t>
      </w:r>
      <w:r w:rsidR="004D33D2">
        <w:rPr>
          <w:rFonts w:cs="ArialMT"/>
          <w:sz w:val="24"/>
          <w:szCs w:val="24"/>
        </w:rPr>
        <w:t>scores are plotted here with horizontal lines indicating the thresholds used to differentiate the three groups.</w:t>
      </w:r>
      <w:r w:rsidR="00D548C5">
        <w:rPr>
          <w:rFonts w:cs="ArialMT"/>
          <w:sz w:val="24"/>
          <w:szCs w:val="24"/>
        </w:rPr>
        <w:t xml:space="preserve"> </w:t>
      </w:r>
      <w:proofErr w:type="spellStart"/>
      <w:r w:rsidR="00D548C5">
        <w:rPr>
          <w:rFonts w:cs="ArialMT"/>
          <w:sz w:val="24"/>
          <w:szCs w:val="24"/>
        </w:rPr>
        <w:t>MoCA</w:t>
      </w:r>
      <w:proofErr w:type="spellEnd"/>
      <w:r w:rsidR="00D548C5">
        <w:rPr>
          <w:rFonts w:cs="ArialMT"/>
          <w:sz w:val="24"/>
          <w:szCs w:val="24"/>
        </w:rPr>
        <w:t xml:space="preserve"> scores </w:t>
      </w:r>
      <w:r w:rsidR="00754655">
        <w:rPr>
          <w:rFonts w:cs="ArialMT"/>
          <w:sz w:val="24"/>
          <w:szCs w:val="24"/>
        </w:rPr>
        <w:t>were</w:t>
      </w:r>
      <w:r w:rsidR="00D548C5">
        <w:rPr>
          <w:rFonts w:cs="ArialMT"/>
          <w:sz w:val="24"/>
          <w:szCs w:val="24"/>
        </w:rPr>
        <w:t xml:space="preserve"> differentiated using the method described here.</w:t>
      </w:r>
      <w:r w:rsidR="004D33D2">
        <w:rPr>
          <w:rFonts w:cs="ArialMT"/>
          <w:sz w:val="24"/>
          <w:szCs w:val="24"/>
        </w:rPr>
        <w:t xml:space="preserve"> MMSE scores </w:t>
      </w:r>
      <w:r w:rsidR="00754655">
        <w:rPr>
          <w:rFonts w:cs="ArialMT"/>
          <w:sz w:val="24"/>
          <w:szCs w:val="24"/>
        </w:rPr>
        <w:t>were</w:t>
      </w:r>
      <w:r w:rsidR="004D33D2">
        <w:rPr>
          <w:rFonts w:cs="ArialMT"/>
          <w:sz w:val="24"/>
          <w:szCs w:val="24"/>
        </w:rPr>
        <w:t xml:space="preserve"> differentiated using the severity method as explained in the published MMSE scoring document. Correlations between the </w:t>
      </w:r>
      <w:r w:rsidR="000B384A">
        <w:rPr>
          <w:rFonts w:cs="ArialMT"/>
          <w:sz w:val="24"/>
          <w:szCs w:val="24"/>
        </w:rPr>
        <w:t xml:space="preserve">tests and composite scores </w:t>
      </w:r>
      <w:r w:rsidR="00754655">
        <w:rPr>
          <w:rFonts w:cs="ArialMT"/>
          <w:sz w:val="24"/>
          <w:szCs w:val="24"/>
        </w:rPr>
        <w:t>were</w:t>
      </w:r>
      <w:r w:rsidR="004D33D2">
        <w:rPr>
          <w:rFonts w:cs="ArialMT"/>
          <w:sz w:val="24"/>
          <w:szCs w:val="24"/>
        </w:rPr>
        <w:t xml:space="preserve"> significant at p&lt;0.001.</w:t>
      </w:r>
    </w:p>
    <w:sectPr w:rsidR="00D847FC" w:rsidRPr="002A535D" w:rsidSect="000407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Avital Sternin" w:date="2018-07-13T09:34:00Z" w:initials="AS">
    <w:p w14:paraId="490C2B2F" w14:textId="52E17EE9" w:rsidR="00EC41F4" w:rsidRDefault="00EC41F4">
      <w:pPr>
        <w:pStyle w:val="CommentText"/>
      </w:pPr>
      <w:r>
        <w:rPr>
          <w:rStyle w:val="CommentReference"/>
        </w:rPr>
        <w:annotationRef/>
      </w:r>
      <w:r>
        <w:t>Is this the right citation for CBS?</w:t>
      </w:r>
    </w:p>
  </w:comment>
  <w:comment w:id="62" w:author="Avital Sternin" w:date="2018-07-23T12:56:00Z" w:initials="AS">
    <w:p w14:paraId="29D503D7" w14:textId="3FACFCF8" w:rsidR="00EC41F4" w:rsidRDefault="00EC41F4">
      <w:pPr>
        <w:pStyle w:val="CommentText"/>
      </w:pPr>
      <w:r>
        <w:rPr>
          <w:rStyle w:val="CommentReference"/>
        </w:rPr>
        <w:annotationRef/>
      </w:r>
      <w:r w:rsidR="00A55237">
        <w:t>How do I cite the</w:t>
      </w:r>
      <w:r>
        <w:t xml:space="preserve"> </w:t>
      </w:r>
      <w:r w:rsidR="00CE0D42">
        <w:t xml:space="preserve">CBS </w:t>
      </w:r>
      <w:r>
        <w:t>population norms?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C2B2F" w15:done="0"/>
  <w15:commentEx w15:paraId="29D503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48"/>
    <w:rsid w:val="000070AD"/>
    <w:rsid w:val="000211C3"/>
    <w:rsid w:val="00030255"/>
    <w:rsid w:val="000407A9"/>
    <w:rsid w:val="0005017A"/>
    <w:rsid w:val="0005657E"/>
    <w:rsid w:val="00094E31"/>
    <w:rsid w:val="000B384A"/>
    <w:rsid w:val="000C6821"/>
    <w:rsid w:val="000E0916"/>
    <w:rsid w:val="000E4968"/>
    <w:rsid w:val="000F1256"/>
    <w:rsid w:val="000F5F6F"/>
    <w:rsid w:val="001072B6"/>
    <w:rsid w:val="00111FE7"/>
    <w:rsid w:val="001229F7"/>
    <w:rsid w:val="001320D1"/>
    <w:rsid w:val="001666A6"/>
    <w:rsid w:val="001A012A"/>
    <w:rsid w:val="001A2FE2"/>
    <w:rsid w:val="001A6F70"/>
    <w:rsid w:val="001B24F4"/>
    <w:rsid w:val="001B64A9"/>
    <w:rsid w:val="001B71A9"/>
    <w:rsid w:val="001F156D"/>
    <w:rsid w:val="001F686E"/>
    <w:rsid w:val="00200AEC"/>
    <w:rsid w:val="00212F4E"/>
    <w:rsid w:val="0023518E"/>
    <w:rsid w:val="00237868"/>
    <w:rsid w:val="002452C7"/>
    <w:rsid w:val="00256A9F"/>
    <w:rsid w:val="00266238"/>
    <w:rsid w:val="00296295"/>
    <w:rsid w:val="002A535D"/>
    <w:rsid w:val="002B1A6E"/>
    <w:rsid w:val="002B4AD1"/>
    <w:rsid w:val="002B4D02"/>
    <w:rsid w:val="002B54EF"/>
    <w:rsid w:val="002C0BD4"/>
    <w:rsid w:val="002E5488"/>
    <w:rsid w:val="002E5DA9"/>
    <w:rsid w:val="0031427A"/>
    <w:rsid w:val="00330103"/>
    <w:rsid w:val="00335A31"/>
    <w:rsid w:val="0034436C"/>
    <w:rsid w:val="00354152"/>
    <w:rsid w:val="003672EE"/>
    <w:rsid w:val="003A3286"/>
    <w:rsid w:val="003A7AD7"/>
    <w:rsid w:val="003E4809"/>
    <w:rsid w:val="003E5762"/>
    <w:rsid w:val="00402D3A"/>
    <w:rsid w:val="00424DEA"/>
    <w:rsid w:val="00446051"/>
    <w:rsid w:val="00467AEB"/>
    <w:rsid w:val="004773D0"/>
    <w:rsid w:val="0048400B"/>
    <w:rsid w:val="004949AD"/>
    <w:rsid w:val="004A786F"/>
    <w:rsid w:val="004C0581"/>
    <w:rsid w:val="004D33D2"/>
    <w:rsid w:val="004E1F55"/>
    <w:rsid w:val="004F36E5"/>
    <w:rsid w:val="004F4202"/>
    <w:rsid w:val="0051386C"/>
    <w:rsid w:val="00520A1A"/>
    <w:rsid w:val="00526573"/>
    <w:rsid w:val="00526588"/>
    <w:rsid w:val="00535CB3"/>
    <w:rsid w:val="00535E67"/>
    <w:rsid w:val="00563617"/>
    <w:rsid w:val="005662E2"/>
    <w:rsid w:val="005761F9"/>
    <w:rsid w:val="00585697"/>
    <w:rsid w:val="005B3F20"/>
    <w:rsid w:val="005B689D"/>
    <w:rsid w:val="005B6AA3"/>
    <w:rsid w:val="005C1966"/>
    <w:rsid w:val="005C76A2"/>
    <w:rsid w:val="005D403D"/>
    <w:rsid w:val="005D599E"/>
    <w:rsid w:val="005F0CCD"/>
    <w:rsid w:val="005F5FCA"/>
    <w:rsid w:val="00633585"/>
    <w:rsid w:val="0063532F"/>
    <w:rsid w:val="00635D62"/>
    <w:rsid w:val="00650DC4"/>
    <w:rsid w:val="00671D30"/>
    <w:rsid w:val="00674DFE"/>
    <w:rsid w:val="0067642C"/>
    <w:rsid w:val="00691752"/>
    <w:rsid w:val="0069452B"/>
    <w:rsid w:val="006C329E"/>
    <w:rsid w:val="006C63DE"/>
    <w:rsid w:val="006D120E"/>
    <w:rsid w:val="006D4784"/>
    <w:rsid w:val="006E4C97"/>
    <w:rsid w:val="007075DF"/>
    <w:rsid w:val="0072335C"/>
    <w:rsid w:val="00733BBC"/>
    <w:rsid w:val="0073789A"/>
    <w:rsid w:val="007416C1"/>
    <w:rsid w:val="00744170"/>
    <w:rsid w:val="00754655"/>
    <w:rsid w:val="00755E68"/>
    <w:rsid w:val="00783C34"/>
    <w:rsid w:val="007B27E7"/>
    <w:rsid w:val="007F273D"/>
    <w:rsid w:val="007F28D0"/>
    <w:rsid w:val="00801ED4"/>
    <w:rsid w:val="008365DE"/>
    <w:rsid w:val="00874B6B"/>
    <w:rsid w:val="00890FE5"/>
    <w:rsid w:val="0089629B"/>
    <w:rsid w:val="0089680A"/>
    <w:rsid w:val="008A4F56"/>
    <w:rsid w:val="008A5145"/>
    <w:rsid w:val="008A5D29"/>
    <w:rsid w:val="008B76B7"/>
    <w:rsid w:val="008D0DA5"/>
    <w:rsid w:val="008E7875"/>
    <w:rsid w:val="008F492A"/>
    <w:rsid w:val="008F7FFE"/>
    <w:rsid w:val="00902DEB"/>
    <w:rsid w:val="00903A15"/>
    <w:rsid w:val="0092033D"/>
    <w:rsid w:val="00921C2D"/>
    <w:rsid w:val="009432BB"/>
    <w:rsid w:val="0094404F"/>
    <w:rsid w:val="00953E40"/>
    <w:rsid w:val="009653CF"/>
    <w:rsid w:val="009C4E49"/>
    <w:rsid w:val="009C6953"/>
    <w:rsid w:val="009E4828"/>
    <w:rsid w:val="009F5AAC"/>
    <w:rsid w:val="00A04671"/>
    <w:rsid w:val="00A11A2A"/>
    <w:rsid w:val="00A201BD"/>
    <w:rsid w:val="00A20BF6"/>
    <w:rsid w:val="00A2315A"/>
    <w:rsid w:val="00A43116"/>
    <w:rsid w:val="00A55237"/>
    <w:rsid w:val="00A635EA"/>
    <w:rsid w:val="00A777AE"/>
    <w:rsid w:val="00A955D4"/>
    <w:rsid w:val="00AB7B13"/>
    <w:rsid w:val="00AE42B1"/>
    <w:rsid w:val="00AF251B"/>
    <w:rsid w:val="00B70012"/>
    <w:rsid w:val="00B92DB0"/>
    <w:rsid w:val="00B95214"/>
    <w:rsid w:val="00BA0688"/>
    <w:rsid w:val="00BA322B"/>
    <w:rsid w:val="00BA6B09"/>
    <w:rsid w:val="00BC79D5"/>
    <w:rsid w:val="00BD0160"/>
    <w:rsid w:val="00BD2734"/>
    <w:rsid w:val="00BD41EC"/>
    <w:rsid w:val="00C075A5"/>
    <w:rsid w:val="00C47164"/>
    <w:rsid w:val="00C654AC"/>
    <w:rsid w:val="00C75F2A"/>
    <w:rsid w:val="00CA30F4"/>
    <w:rsid w:val="00CB2248"/>
    <w:rsid w:val="00CC446D"/>
    <w:rsid w:val="00CD102C"/>
    <w:rsid w:val="00CD6FA2"/>
    <w:rsid w:val="00CE0D42"/>
    <w:rsid w:val="00CE7163"/>
    <w:rsid w:val="00D13F39"/>
    <w:rsid w:val="00D43F17"/>
    <w:rsid w:val="00D4595F"/>
    <w:rsid w:val="00D548C5"/>
    <w:rsid w:val="00D73427"/>
    <w:rsid w:val="00D847FC"/>
    <w:rsid w:val="00D84897"/>
    <w:rsid w:val="00D86D44"/>
    <w:rsid w:val="00D96A08"/>
    <w:rsid w:val="00DD7BE2"/>
    <w:rsid w:val="00DE5310"/>
    <w:rsid w:val="00E03B35"/>
    <w:rsid w:val="00E07160"/>
    <w:rsid w:val="00E2392B"/>
    <w:rsid w:val="00E44F1B"/>
    <w:rsid w:val="00E45A63"/>
    <w:rsid w:val="00E53396"/>
    <w:rsid w:val="00E54251"/>
    <w:rsid w:val="00E54A89"/>
    <w:rsid w:val="00E77C97"/>
    <w:rsid w:val="00E852A7"/>
    <w:rsid w:val="00E875DE"/>
    <w:rsid w:val="00E929CC"/>
    <w:rsid w:val="00EC3129"/>
    <w:rsid w:val="00EC41F4"/>
    <w:rsid w:val="00EC6978"/>
    <w:rsid w:val="00ED0E30"/>
    <w:rsid w:val="00ED2CF8"/>
    <w:rsid w:val="00EE0CA4"/>
    <w:rsid w:val="00EF09C6"/>
    <w:rsid w:val="00EF2BD2"/>
    <w:rsid w:val="00F03CBB"/>
    <w:rsid w:val="00F16491"/>
    <w:rsid w:val="00F16F66"/>
    <w:rsid w:val="00F17A5D"/>
    <w:rsid w:val="00F25CC4"/>
    <w:rsid w:val="00F344EF"/>
    <w:rsid w:val="00F36DF1"/>
    <w:rsid w:val="00F37755"/>
    <w:rsid w:val="00F45AB2"/>
    <w:rsid w:val="00F510C1"/>
    <w:rsid w:val="00F55286"/>
    <w:rsid w:val="00F56716"/>
    <w:rsid w:val="00F65175"/>
    <w:rsid w:val="00F75612"/>
    <w:rsid w:val="00F76EEA"/>
    <w:rsid w:val="00F81E7F"/>
    <w:rsid w:val="00FB4A90"/>
    <w:rsid w:val="00FB61A0"/>
    <w:rsid w:val="00FC0731"/>
    <w:rsid w:val="00FC3902"/>
    <w:rsid w:val="00FE39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7E727-EDB0-41FD-B4C3-105A86FF9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8013</Words>
  <Characters>45679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2</cp:revision>
  <cp:lastPrinted>2018-07-16T15:03:00Z</cp:lastPrinted>
  <dcterms:created xsi:type="dcterms:W3CDTF">2018-08-27T16:01:00Z</dcterms:created>
  <dcterms:modified xsi:type="dcterms:W3CDTF">2018-08-27T16:01:00Z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