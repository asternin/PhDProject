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174D1" w14:textId="77777777" w:rsidR="006D6C48" w:rsidRDefault="006D6C48">
      <w:pPr>
        <w:jc w:val="center"/>
        <w:rPr>
          <w:rFonts w:hint="eastAsia"/>
        </w:rPr>
      </w:pPr>
    </w:p>
    <w:p w14:paraId="028B48CD" w14:textId="77777777" w:rsidR="006D6C48" w:rsidRDefault="006D6C48">
      <w:pPr>
        <w:jc w:val="center"/>
        <w:rPr>
          <w:rFonts w:hint="eastAsia"/>
        </w:rPr>
      </w:pPr>
    </w:p>
    <w:p w14:paraId="34748FE7" w14:textId="77777777" w:rsidR="006D6C48" w:rsidRDefault="006D6C48">
      <w:pPr>
        <w:jc w:val="center"/>
        <w:rPr>
          <w:rFonts w:hint="eastAsia"/>
        </w:rPr>
      </w:pPr>
    </w:p>
    <w:p w14:paraId="76C169EF" w14:textId="77777777" w:rsidR="006D6C48" w:rsidRDefault="006D6C48">
      <w:pPr>
        <w:jc w:val="center"/>
        <w:rPr>
          <w:rFonts w:hint="eastAsia"/>
        </w:rPr>
      </w:pPr>
    </w:p>
    <w:p w14:paraId="7509DE92" w14:textId="77777777" w:rsidR="006D6C48" w:rsidRDefault="006D6C48">
      <w:pPr>
        <w:jc w:val="center"/>
        <w:rPr>
          <w:rFonts w:hint="eastAsia"/>
        </w:rPr>
      </w:pPr>
    </w:p>
    <w:p w14:paraId="16AC84D9" w14:textId="77777777" w:rsidR="006D6C48" w:rsidRDefault="006D6C48">
      <w:pPr>
        <w:jc w:val="center"/>
        <w:rPr>
          <w:rFonts w:hint="eastAsia"/>
        </w:rPr>
      </w:pPr>
    </w:p>
    <w:p w14:paraId="73712B68" w14:textId="77777777" w:rsidR="006D6C48" w:rsidRDefault="006D6C48">
      <w:pPr>
        <w:jc w:val="center"/>
        <w:rPr>
          <w:rFonts w:hint="eastAsia"/>
        </w:rPr>
      </w:pPr>
    </w:p>
    <w:p w14:paraId="579B25EC" w14:textId="77777777" w:rsidR="006D6C48" w:rsidRDefault="006D6C48">
      <w:pPr>
        <w:jc w:val="center"/>
        <w:rPr>
          <w:rFonts w:hint="eastAsia"/>
        </w:rPr>
      </w:pPr>
    </w:p>
    <w:p w14:paraId="760AB35C" w14:textId="77777777" w:rsidR="006D6C48" w:rsidRDefault="006D6C48">
      <w:pPr>
        <w:jc w:val="center"/>
        <w:rPr>
          <w:rFonts w:hint="eastAsia"/>
        </w:rPr>
      </w:pPr>
    </w:p>
    <w:p w14:paraId="138FCE74" w14:textId="77777777" w:rsidR="006D6C48" w:rsidRDefault="006D6C48">
      <w:pPr>
        <w:jc w:val="center"/>
        <w:rPr>
          <w:rFonts w:hint="eastAsia"/>
        </w:rPr>
      </w:pPr>
    </w:p>
    <w:p w14:paraId="0EEFFFB3" w14:textId="77777777" w:rsidR="006D6C48" w:rsidRDefault="006D6C48">
      <w:pPr>
        <w:jc w:val="center"/>
        <w:rPr>
          <w:rFonts w:hint="eastAsia"/>
        </w:rPr>
      </w:pPr>
    </w:p>
    <w:p w14:paraId="28313B6A" w14:textId="77777777" w:rsidR="006D6C48" w:rsidRDefault="006D6C48">
      <w:pPr>
        <w:jc w:val="center"/>
        <w:rPr>
          <w:rFonts w:hint="eastAsia"/>
        </w:rPr>
      </w:pPr>
    </w:p>
    <w:p w14:paraId="03C10CA1" w14:textId="77777777" w:rsidR="006D6C48" w:rsidRDefault="00A129BB" w:rsidP="00963BA2">
      <w:pPr>
        <w:jc w:val="center"/>
        <w:outlineLvl w:val="0"/>
        <w:rPr>
          <w:rFonts w:hint="eastAsia"/>
        </w:rPr>
      </w:pPr>
      <w:r>
        <w:t>PhD Proposal</w:t>
      </w:r>
    </w:p>
    <w:p w14:paraId="200E3C08" w14:textId="77777777" w:rsidR="006D6C48" w:rsidRDefault="00A129BB" w:rsidP="00963BA2">
      <w:pPr>
        <w:jc w:val="center"/>
        <w:outlineLvl w:val="0"/>
        <w:rPr>
          <w:rFonts w:hint="eastAsia"/>
        </w:rPr>
      </w:pPr>
      <w:r>
        <w:t>Avital Sternin</w:t>
      </w:r>
    </w:p>
    <w:p w14:paraId="5D21B394" w14:textId="77777777" w:rsidR="006D6C48" w:rsidRDefault="006D6C48">
      <w:pPr>
        <w:jc w:val="center"/>
        <w:rPr>
          <w:rFonts w:hint="eastAsia"/>
        </w:rPr>
      </w:pPr>
    </w:p>
    <w:p w14:paraId="70F32934" w14:textId="77777777" w:rsidR="006D6C48" w:rsidRDefault="00A129BB" w:rsidP="00963BA2">
      <w:pPr>
        <w:jc w:val="center"/>
        <w:outlineLvl w:val="0"/>
        <w:rPr>
          <w:rFonts w:hint="eastAsia"/>
        </w:rPr>
      </w:pPr>
      <w:r>
        <w:t>Advisory Committee Meeting: June 21, 2017</w:t>
      </w:r>
    </w:p>
    <w:p w14:paraId="3B809412" w14:textId="77777777" w:rsidR="006D6C48" w:rsidRDefault="006D6C48">
      <w:pPr>
        <w:jc w:val="center"/>
        <w:rPr>
          <w:rFonts w:hint="eastAsia"/>
        </w:rPr>
      </w:pPr>
    </w:p>
    <w:p w14:paraId="4EBD4AD5" w14:textId="77777777" w:rsidR="006D6C48" w:rsidRDefault="006D6C48">
      <w:pPr>
        <w:jc w:val="center"/>
        <w:rPr>
          <w:rFonts w:hint="eastAsia"/>
        </w:rPr>
      </w:pPr>
    </w:p>
    <w:p w14:paraId="4EECB47B" w14:textId="77777777" w:rsidR="006D6C48" w:rsidRDefault="006D6C48">
      <w:pPr>
        <w:jc w:val="center"/>
        <w:rPr>
          <w:rFonts w:hint="eastAsia"/>
        </w:rPr>
      </w:pPr>
    </w:p>
    <w:p w14:paraId="69D4AA1F" w14:textId="77777777" w:rsidR="006D6C48" w:rsidRDefault="006D6C48">
      <w:pPr>
        <w:jc w:val="center"/>
        <w:rPr>
          <w:rFonts w:hint="eastAsia"/>
        </w:rPr>
      </w:pPr>
    </w:p>
    <w:p w14:paraId="1E8F667E" w14:textId="77777777" w:rsidR="006D6C48" w:rsidRDefault="006D6C48">
      <w:pPr>
        <w:jc w:val="center"/>
        <w:rPr>
          <w:rFonts w:hint="eastAsia"/>
        </w:rPr>
      </w:pPr>
    </w:p>
    <w:p w14:paraId="7E5BB394" w14:textId="77777777" w:rsidR="006D6C48" w:rsidRDefault="006D6C48">
      <w:pPr>
        <w:jc w:val="center"/>
        <w:rPr>
          <w:rFonts w:hint="eastAsia"/>
        </w:rPr>
      </w:pPr>
    </w:p>
    <w:p w14:paraId="1F0543BB" w14:textId="77777777" w:rsidR="006D6C48" w:rsidRDefault="006D6C48">
      <w:pPr>
        <w:jc w:val="center"/>
        <w:rPr>
          <w:rFonts w:hint="eastAsia"/>
        </w:rPr>
      </w:pPr>
    </w:p>
    <w:p w14:paraId="2804264A" w14:textId="77777777" w:rsidR="006D6C48" w:rsidRDefault="006D6C48">
      <w:pPr>
        <w:jc w:val="center"/>
        <w:rPr>
          <w:rFonts w:hint="eastAsia"/>
        </w:rPr>
      </w:pPr>
    </w:p>
    <w:p w14:paraId="423DB80E" w14:textId="77777777" w:rsidR="006D6C48" w:rsidRDefault="006D6C48">
      <w:pPr>
        <w:jc w:val="center"/>
        <w:rPr>
          <w:rFonts w:hint="eastAsia"/>
        </w:rPr>
      </w:pPr>
    </w:p>
    <w:p w14:paraId="54CABC63" w14:textId="77777777" w:rsidR="006D6C48" w:rsidRDefault="00A129BB" w:rsidP="00963BA2">
      <w:pPr>
        <w:jc w:val="right"/>
        <w:outlineLvl w:val="0"/>
        <w:rPr>
          <w:rFonts w:hint="eastAsia"/>
          <w:u w:val="single"/>
        </w:rPr>
      </w:pPr>
      <w:r>
        <w:rPr>
          <w:u w:val="single"/>
        </w:rPr>
        <w:t>Supervisors</w:t>
      </w:r>
    </w:p>
    <w:p w14:paraId="00AA10DD" w14:textId="77777777" w:rsidR="006D6C48" w:rsidRDefault="00A129BB" w:rsidP="00963BA2">
      <w:pPr>
        <w:jc w:val="right"/>
        <w:outlineLvl w:val="0"/>
        <w:rPr>
          <w:rFonts w:hint="eastAsia"/>
        </w:rPr>
      </w:pPr>
      <w:r>
        <w:t xml:space="preserve">Dr. Jessica </w:t>
      </w:r>
      <w:proofErr w:type="spellStart"/>
      <w:r>
        <w:t>Grahn</w:t>
      </w:r>
      <w:proofErr w:type="spellEnd"/>
    </w:p>
    <w:p w14:paraId="17559B2C" w14:textId="77777777" w:rsidR="006D6C48" w:rsidRDefault="00A129BB">
      <w:pPr>
        <w:jc w:val="right"/>
        <w:rPr>
          <w:rFonts w:hint="eastAsia"/>
        </w:rPr>
      </w:pPr>
      <w:r>
        <w:t>Dr. Adrian Owen</w:t>
      </w:r>
    </w:p>
    <w:p w14:paraId="4A2E92E5" w14:textId="77777777" w:rsidR="006D6C48" w:rsidRDefault="006D6C48">
      <w:pPr>
        <w:jc w:val="right"/>
        <w:rPr>
          <w:rFonts w:hint="eastAsia"/>
        </w:rPr>
      </w:pPr>
    </w:p>
    <w:p w14:paraId="77C62B19" w14:textId="77777777" w:rsidR="006D6C48" w:rsidRDefault="00A129BB" w:rsidP="00963BA2">
      <w:pPr>
        <w:jc w:val="right"/>
        <w:outlineLvl w:val="0"/>
        <w:rPr>
          <w:rFonts w:hint="eastAsia"/>
          <w:u w:val="single"/>
        </w:rPr>
      </w:pPr>
      <w:r>
        <w:rPr>
          <w:u w:val="single"/>
        </w:rPr>
        <w:t>Advisory Committee</w:t>
      </w:r>
    </w:p>
    <w:p w14:paraId="087066C1" w14:textId="77777777" w:rsidR="006D6C48" w:rsidRDefault="00A129BB" w:rsidP="00963BA2">
      <w:pPr>
        <w:jc w:val="right"/>
        <w:outlineLvl w:val="0"/>
        <w:rPr>
          <w:rFonts w:hint="eastAsia"/>
        </w:rPr>
      </w:pPr>
      <w:r>
        <w:t xml:space="preserve">Dr. John Paul </w:t>
      </w:r>
      <w:proofErr w:type="spellStart"/>
      <w:r>
        <w:t>Minda</w:t>
      </w:r>
      <w:proofErr w:type="spellEnd"/>
    </w:p>
    <w:p w14:paraId="5B22B994" w14:textId="77777777" w:rsidR="006D6C48" w:rsidRDefault="00A129BB">
      <w:pPr>
        <w:jc w:val="right"/>
        <w:rPr>
          <w:rFonts w:hint="eastAsia"/>
        </w:rPr>
      </w:pPr>
      <w:r>
        <w:t>Dr. Stefan Kohler</w:t>
      </w:r>
      <w:r>
        <w:br w:type="page"/>
      </w:r>
    </w:p>
    <w:p w14:paraId="5E3636D5" w14:textId="368AA96C" w:rsidR="006D6C48" w:rsidRDefault="00A129BB" w:rsidP="004D2988">
      <w:pPr>
        <w:spacing w:line="480" w:lineRule="auto"/>
        <w:ind w:firstLine="794"/>
        <w:rPr>
          <w:rFonts w:hint="eastAsia"/>
        </w:rPr>
      </w:pPr>
      <w:r>
        <w:lastRenderedPageBreak/>
        <w:t xml:space="preserve">Do you still know all the words to the songs on your favourite CD from high school? Have you ever heard part of a song and immediately remembered where you were the last time you heard it? These are just some examples that anecdotally show how robust memory for music can be. The robust nature of musical memory is especially apparent in patients with Alzheimer’s disease, a disease that results in memory deterioration. Even when other memories are lost, long-term familiarity for melody and music lyrics can be present in severe Alzheimer’s disease </w:t>
      </w:r>
      <w:bookmarkStart w:id="0" w:name="__UnoMark__1477_42176725"/>
      <w:r>
        <w:t>(</w:t>
      </w:r>
      <w:proofErr w:type="spellStart"/>
      <w:r>
        <w:t>Cuddy</w:t>
      </w:r>
      <w:proofErr w:type="spellEnd"/>
      <w:r>
        <w:t xml:space="preserve"> et al., 2012)</w:t>
      </w:r>
      <w:bookmarkEnd w:id="0"/>
      <w:r>
        <w:t xml:space="preserve">. What makes memory for music so special? It is this question that I aim to answer with my PhD research. With my first project, I will more clearly define the brain areas involved in music memory. Based on the results of the first experiment, I will explore what makes musical memory distinct from other forms of memory and why it is selectively spared in patients with Alzheimer’s. </w:t>
      </w:r>
    </w:p>
    <w:p w14:paraId="60E281F0" w14:textId="524FCC51" w:rsidR="006D6C48" w:rsidRDefault="00A129BB" w:rsidP="004D2988">
      <w:pPr>
        <w:spacing w:line="480" w:lineRule="auto"/>
        <w:ind w:firstLine="794"/>
        <w:rPr>
          <w:rFonts w:hint="eastAsia"/>
        </w:rPr>
      </w:pPr>
      <w:r>
        <w:t xml:space="preserve">The initial evidence for a distinct memory for music comes from a number of case studies. In 1996, </w:t>
      </w:r>
      <w:bookmarkStart w:id="1" w:name="__UnoMark__1481_42176725"/>
      <w:proofErr w:type="spellStart"/>
      <w:r>
        <w:t>Peretz</w:t>
      </w:r>
      <w:bookmarkEnd w:id="1"/>
      <w:proofErr w:type="spellEnd"/>
      <w:r>
        <w:t xml:space="preserve"> described patient CN who suffered bilateral temporal lobe damage leading to a severe, music specific </w:t>
      </w:r>
      <w:proofErr w:type="spellStart"/>
      <w:r>
        <w:t>agnosia</w:t>
      </w:r>
      <w:proofErr w:type="spellEnd"/>
      <w:r>
        <w:t xml:space="preserve">. CN could recognize lyrics from songs, but did not recognize previously familiar melodies. Her normal performance on tests of music perception (melody or tone discrimination) indicated that her </w:t>
      </w:r>
      <w:proofErr w:type="spellStart"/>
      <w:r>
        <w:t>agnosia</w:t>
      </w:r>
      <w:proofErr w:type="spellEnd"/>
      <w:r>
        <w:t xml:space="preserve"> was in fact music</w:t>
      </w:r>
      <w:r w:rsidR="005A7DFD">
        <w:t>-</w:t>
      </w:r>
      <w:r>
        <w:t xml:space="preserve">specific and was not a deficit in the processing of melodic information. In contrast, Patient PM </w:t>
      </w:r>
      <w:bookmarkStart w:id="2" w:name="__UnoMark__1485_42176725"/>
      <w:r>
        <w:t xml:space="preserve">(Finke, </w:t>
      </w:r>
      <w:proofErr w:type="spellStart"/>
      <w:r>
        <w:t>Esfahani</w:t>
      </w:r>
      <w:proofErr w:type="spellEnd"/>
      <w:r>
        <w:t xml:space="preserve">, &amp; </w:t>
      </w:r>
      <w:proofErr w:type="spellStart"/>
      <w:r>
        <w:t>Ploner</w:t>
      </w:r>
      <w:proofErr w:type="spellEnd"/>
      <w:r>
        <w:t>, 2012)</w:t>
      </w:r>
      <w:bookmarkEnd w:id="2"/>
      <w:r>
        <w:t>, who had been a professional cellist until he contracted encephalitis, had severe semantic and episodic memory deficits but performed like a healthy musician on a music recognition test.</w:t>
      </w:r>
      <w:r w:rsidR="00DB49EB">
        <w:t xml:space="preserve"> PM could not recognize family or friends but he could differentiate between famous and non-famous musical pieces.</w:t>
      </w:r>
      <w:r>
        <w:t xml:space="preserve"> These case studies indicate that memory for music can be dissociated from other types of memory. In fact, </w:t>
      </w:r>
      <w:bookmarkStart w:id="3" w:name="__UnoMark__1489_42176725"/>
      <w:proofErr w:type="spellStart"/>
      <w:r>
        <w:t>Peretz</w:t>
      </w:r>
      <w:proofErr w:type="spellEnd"/>
      <w:r>
        <w:t xml:space="preserve"> &amp; </w:t>
      </w:r>
      <w:proofErr w:type="spellStart"/>
      <w:r>
        <w:t>Coltheart</w:t>
      </w:r>
      <w:proofErr w:type="spellEnd"/>
      <w:r>
        <w:t xml:space="preserve"> (2003)</w:t>
      </w:r>
      <w:bookmarkEnd w:id="3"/>
      <w:r>
        <w:t xml:space="preserve"> proposed that humans have a ‘musical lexicon’ that contains representations of all the musical phrases one has ever heard, and that this musical lexicon is separate from the verbal lexicon, where representations of phonological sounds are stored. </w:t>
      </w:r>
    </w:p>
    <w:p w14:paraId="6C9FB7FD" w14:textId="47FE6B4D" w:rsidR="006D6C48" w:rsidRDefault="00A129BB" w:rsidP="004D2988">
      <w:pPr>
        <w:spacing w:line="480" w:lineRule="auto"/>
        <w:ind w:firstLine="794"/>
        <w:rPr>
          <w:rFonts w:hint="eastAsia"/>
        </w:rPr>
      </w:pPr>
      <w:r>
        <w:lastRenderedPageBreak/>
        <w:t xml:space="preserve">Neuroimaging techniques have allowed researchers to uncover the neural basis for the separate musical lexicon described by </w:t>
      </w:r>
      <w:proofErr w:type="spellStart"/>
      <w:r>
        <w:t>Peretz</w:t>
      </w:r>
      <w:proofErr w:type="spellEnd"/>
      <w:r>
        <w:t xml:space="preserve"> and </w:t>
      </w:r>
      <w:proofErr w:type="spellStart"/>
      <w:r>
        <w:t>Coltheart</w:t>
      </w:r>
      <w:proofErr w:type="spellEnd"/>
      <w:r>
        <w:t xml:space="preserve">. Using PET, </w:t>
      </w:r>
      <w:bookmarkStart w:id="4" w:name="__UnoMark__1493_42176725"/>
      <w:proofErr w:type="spellStart"/>
      <w:r>
        <w:t>Groussard</w:t>
      </w:r>
      <w:proofErr w:type="spellEnd"/>
      <w:r>
        <w:t xml:space="preserve"> et al. (2009)</w:t>
      </w:r>
      <w:bookmarkEnd w:id="4"/>
      <w:r>
        <w:t xml:space="preserve"> showed that the musical lexicon, and musical semantic memory in general, is sustained by a </w:t>
      </w:r>
      <w:proofErr w:type="spellStart"/>
      <w:r>
        <w:t>temporo</w:t>
      </w:r>
      <w:proofErr w:type="spellEnd"/>
      <w:r>
        <w:t xml:space="preserve">-prefrontal </w:t>
      </w:r>
      <w:r w:rsidR="00DB49EB">
        <w:t xml:space="preserve">cortical </w:t>
      </w:r>
      <w:r>
        <w:t>network.</w:t>
      </w:r>
      <w:r w:rsidR="00C902F2">
        <w:t xml:space="preserve"> This network showed greater activity during a task where participants rated their level of familiarity with a series of melodies than in a task where participants determined whether two unknown melodies were the same or different. </w:t>
      </w:r>
      <w:proofErr w:type="spellStart"/>
      <w:r w:rsidR="00C902F2">
        <w:t>Groussard</w:t>
      </w:r>
      <w:proofErr w:type="spellEnd"/>
      <w:r w:rsidR="00C902F2">
        <w:t xml:space="preserve"> et al. (2009)</w:t>
      </w:r>
      <w:r>
        <w:t xml:space="preserve"> hypothesized that the right-sided regions </w:t>
      </w:r>
      <w:r w:rsidR="00DB49EB">
        <w:t xml:space="preserve">within this network </w:t>
      </w:r>
      <w:r>
        <w:t xml:space="preserve">are mainly responsible for holding the melodic traces of familiar tunes, whereas the left-sided regions are responsible for the semantic and associative memories involved in recognizing a musical piece as familiar. The left-sided activation occurred in areas common to those classically shown to be involved in verbal semantic memory </w:t>
      </w:r>
      <w:bookmarkStart w:id="5" w:name="__UnoMark__1504_42176725"/>
      <w:bookmarkStart w:id="6" w:name="__UnoMark__1497_42176725"/>
      <w:bookmarkStart w:id="7" w:name="__UnoMark__1318_42176725"/>
      <w:r>
        <w:t>(</w:t>
      </w:r>
      <w:proofErr w:type="spellStart"/>
      <w:r>
        <w:t>Groussard</w:t>
      </w:r>
      <w:proofErr w:type="spellEnd"/>
      <w:r>
        <w:t xml:space="preserve"> et al., 2009)</w:t>
      </w:r>
      <w:bookmarkEnd w:id="5"/>
      <w:bookmarkEnd w:id="6"/>
      <w:bookmarkEnd w:id="7"/>
      <w:r>
        <w:t xml:space="preserve">. In 2010, </w:t>
      </w:r>
      <w:bookmarkStart w:id="8" w:name="__UnoMark__1507_42176725"/>
      <w:proofErr w:type="spellStart"/>
      <w:r>
        <w:t>Groussard</w:t>
      </w:r>
      <w:proofErr w:type="spellEnd"/>
      <w:r>
        <w:t xml:space="preserve"> et al.</w:t>
      </w:r>
      <w:bookmarkEnd w:id="8"/>
      <w:r>
        <w:t xml:space="preserve"> conducted a follow-up study using fMRI and showed a clear dissociation between the neural patterns elicited by </w:t>
      </w:r>
      <w:r w:rsidR="00C902F2">
        <w:t xml:space="preserve">familiar </w:t>
      </w:r>
      <w:r>
        <w:t xml:space="preserve">musical and verbal stimuli. These neuroimaging results supported the theory of </w:t>
      </w:r>
      <w:bookmarkStart w:id="9" w:name="__UnoMark__1511_42176725"/>
      <w:r>
        <w:t>Baird and Samson (2009)</w:t>
      </w:r>
      <w:bookmarkEnd w:id="9"/>
      <w:r>
        <w:t xml:space="preserve"> who suggested that musical memory in Alzheimer’s patients is spared because of the intact functioning of the necessary and specific brain regions that are relatively unaffected by the disease. </w:t>
      </w:r>
      <w:r w:rsidR="00C902F2">
        <w:t xml:space="preserve">They suggest that </w:t>
      </w:r>
      <w:proofErr w:type="gramStart"/>
      <w:r w:rsidR="00C902F2">
        <w:t xml:space="preserve">explicit musical memory </w:t>
      </w:r>
      <w:r w:rsidR="002B2C43">
        <w:t>that relies</w:t>
      </w:r>
      <w:r w:rsidR="00C902F2">
        <w:t xml:space="preserve"> on the temporal lobes is affected by </w:t>
      </w:r>
      <w:r w:rsidR="002B0CE8">
        <w:t>Alzheimer’s</w:t>
      </w:r>
      <w:r w:rsidR="002B0CE8">
        <w:rPr>
          <w:lang w:val="en-US"/>
        </w:rPr>
        <w:t xml:space="preserve"> </w:t>
      </w:r>
      <w:r w:rsidR="00C902F2">
        <w:rPr>
          <w:lang w:val="en-US"/>
        </w:rPr>
        <w:t>disease</w:t>
      </w:r>
      <w:proofErr w:type="gramEnd"/>
      <w:r w:rsidR="00CC4948">
        <w:rPr>
          <w:lang w:val="en-US"/>
        </w:rPr>
        <w:t xml:space="preserve">, but other types of musical memory such as procedural musical memory may rely on frontal areas and therefore be relatively preserved in </w:t>
      </w:r>
      <w:r w:rsidR="002B0CE8">
        <w:t xml:space="preserve">Alzheimer’s. </w:t>
      </w:r>
      <w:r>
        <w:t xml:space="preserve">In 2015, </w:t>
      </w:r>
      <w:bookmarkStart w:id="10" w:name="__UnoMark__1515_42176725"/>
      <w:r>
        <w:t xml:space="preserve">Jacobsen, Fritz, </w:t>
      </w:r>
      <w:proofErr w:type="spellStart"/>
      <w:r>
        <w:t>Stelzer</w:t>
      </w:r>
      <w:proofErr w:type="spellEnd"/>
      <w:r>
        <w:t>, and Turner</w:t>
      </w:r>
      <w:bookmarkEnd w:id="10"/>
      <w:r>
        <w:t xml:space="preserve"> showed that the caudal anterior cingulate and the ventral pre-supplementary motor areas are involved in the processing of both unknown and known music</w:t>
      </w:r>
      <w:r w:rsidR="00D6619C">
        <w:t>,</w:t>
      </w:r>
      <w:r>
        <w:t xml:space="preserve"> and that these areas, responsible for encoding musical memory, were relatively spared in a sample of patients with Alzheimer’s disease. Together, these results indicate that not only is memory for music separate from other types of memory, but this dissociation can be seen with neuroimaging techniques. </w:t>
      </w:r>
    </w:p>
    <w:p w14:paraId="46626304" w14:textId="77777777" w:rsidR="006D6C48" w:rsidRDefault="00A129BB" w:rsidP="004D2988">
      <w:pPr>
        <w:spacing w:line="480" w:lineRule="auto"/>
        <w:outlineLvl w:val="0"/>
        <w:rPr>
          <w:rFonts w:hint="eastAsia"/>
        </w:rPr>
      </w:pPr>
      <w:r>
        <w:rPr>
          <w:b/>
          <w:bCs/>
        </w:rPr>
        <w:t>Study 1: Neural Correlates of Music Recognition</w:t>
      </w:r>
    </w:p>
    <w:p w14:paraId="477D5EE7" w14:textId="77777777" w:rsidR="006D6C48" w:rsidRDefault="00A129BB" w:rsidP="004D2988">
      <w:pPr>
        <w:spacing w:line="480" w:lineRule="auto"/>
        <w:outlineLvl w:val="0"/>
        <w:rPr>
          <w:rFonts w:hint="eastAsia"/>
          <w:i/>
          <w:iCs/>
        </w:rPr>
      </w:pPr>
      <w:r>
        <w:rPr>
          <w:i/>
          <w:iCs/>
        </w:rPr>
        <w:t>Will begin collecting data in July 2017</w:t>
      </w:r>
    </w:p>
    <w:p w14:paraId="2FAEA494" w14:textId="50F9175C" w:rsidR="006D6C48" w:rsidRDefault="00A129BB" w:rsidP="004D2988">
      <w:pPr>
        <w:spacing w:line="480" w:lineRule="auto"/>
        <w:ind w:firstLine="850"/>
        <w:rPr>
          <w:rFonts w:hint="eastAsia"/>
        </w:rPr>
      </w:pPr>
      <w:r>
        <w:lastRenderedPageBreak/>
        <w:t>In previous studies</w:t>
      </w:r>
      <w:r w:rsidR="00D6619C">
        <w:t>,</w:t>
      </w:r>
      <w:r>
        <w:t xml:space="preserve"> the dissociation of memory for music has been shown using </w:t>
      </w:r>
      <w:r w:rsidR="00033B22">
        <w:t>familiar</w:t>
      </w:r>
      <w:r>
        <w:t xml:space="preserve"> music chosen by the researchers. There is little control for the amount of exposure participants have had to each song during their lifetime. In </w:t>
      </w:r>
      <w:r w:rsidR="00D6619C">
        <w:t>S</w:t>
      </w:r>
      <w:r>
        <w:t xml:space="preserve">tudy </w:t>
      </w:r>
      <w:r w:rsidR="00D6619C">
        <w:t xml:space="preserve">1 </w:t>
      </w:r>
      <w:r>
        <w:t>I will train participants to become familiar with a set of musical stimuli</w:t>
      </w:r>
      <w:r w:rsidR="00D6619C">
        <w:t>,</w:t>
      </w:r>
      <w:r>
        <w:t xml:space="preserve"> and therefore I will be able to track each participant’s exposure to the stimuli and more accurately determine the neural correlates of musical memory.</w:t>
      </w:r>
      <w:r w:rsidR="00033B22">
        <w:t xml:space="preserve"> Tracking stimulus exposure will allow for control over </w:t>
      </w:r>
      <w:r w:rsidR="002655AE">
        <w:t xml:space="preserve">how musical memory is stored without extraneous variables such as associations with events or emotions. </w:t>
      </w:r>
    </w:p>
    <w:p w14:paraId="59EC8161" w14:textId="7AA72294" w:rsidR="006D6C48" w:rsidRDefault="00A129BB" w:rsidP="004D2988">
      <w:pPr>
        <w:spacing w:line="480" w:lineRule="auto"/>
        <w:ind w:firstLine="850"/>
        <w:rPr>
          <w:rFonts w:hint="eastAsia"/>
        </w:rPr>
      </w:pPr>
      <w:r>
        <w:t xml:space="preserve">Participants will undergo an fMRI scan while listening to 16 unfamiliar musical pieces. They will then </w:t>
      </w:r>
      <w:r w:rsidR="00D6619C">
        <w:t>listen to</w:t>
      </w:r>
      <w:r>
        <w:t xml:space="preserve"> half of the music (8 pieces) regularly over the course of two</w:t>
      </w:r>
      <w:r w:rsidR="00D6619C">
        <w:t xml:space="preserve"> to </w:t>
      </w:r>
      <w:r>
        <w:t xml:space="preserve">three weeks. Listening will be done through an online music player that will track the number of times the song was </w:t>
      </w:r>
      <w:r w:rsidR="00D6619C">
        <w:t>played</w:t>
      </w:r>
      <w:r>
        <w:t>. Throughout the training period, participants will come to the lab for intermittent behavioural testing to track how familiar they are becoming with the stimuli. This will be done using a forced-choice paradigm that asks participants to identify a correct lyric out of a pair of lyrics where one is correct and one lyric has been modified. Once participants reach a particular threshold of familiarity</w:t>
      </w:r>
      <w:r w:rsidR="00033B22">
        <w:t xml:space="preserve"> </w:t>
      </w:r>
      <w:r>
        <w:t>with the stimuli</w:t>
      </w:r>
      <w:r w:rsidR="00033B22">
        <w:t xml:space="preserve"> (assessed by performance on a lyric recognition task)</w:t>
      </w:r>
      <w:r>
        <w:t xml:space="preserve"> they will undergo a second fMRI scan while listening to all 16 musical pieces. </w:t>
      </w:r>
      <w:r w:rsidR="00D6619C">
        <w:t>At</w:t>
      </w:r>
      <w:r>
        <w:t xml:space="preserve"> the second scan</w:t>
      </w:r>
      <w:r w:rsidR="00D6619C">
        <w:t>,</w:t>
      </w:r>
      <w:r w:rsidR="00033B22">
        <w:t xml:space="preserve"> </w:t>
      </w:r>
      <w:r>
        <w:t xml:space="preserve">participants </w:t>
      </w:r>
      <w:r w:rsidR="00D6619C">
        <w:t>will</w:t>
      </w:r>
      <w:r>
        <w:t xml:space="preserve"> now </w:t>
      </w:r>
      <w:r w:rsidR="00D6619C">
        <w:t>be</w:t>
      </w:r>
      <w:r>
        <w:t xml:space="preserve"> familiar with half of the stimuli. No other study to date has explored the neural correlates of music recognition by training participants on a set of stimuli. The stimuli used in this study are 16 unfamiliar songs that fall into four groups: instrumental music only (no lyrics), a cappella singing (no instruments), lyrics and instrumental music, and spoken word. Varying the stimuli within the lyric and music categories will allow me to identify how the presence of lyrics interacts with the music to affect recognition.</w:t>
      </w:r>
      <w:r w:rsidR="002451DD">
        <w:t xml:space="preserve"> It is possible that the presence of lyrics aids recognition of music because of involvement of a larger network of brain areas responsible for both music and lyrics.</w:t>
      </w:r>
    </w:p>
    <w:p w14:paraId="612C483E" w14:textId="3C4925E1" w:rsidR="006D6C48" w:rsidRDefault="00A129BB" w:rsidP="004D2988">
      <w:pPr>
        <w:spacing w:line="480" w:lineRule="auto"/>
        <w:ind w:firstLine="850"/>
        <w:rPr>
          <w:rFonts w:hint="eastAsia"/>
        </w:rPr>
      </w:pPr>
      <w:r>
        <w:lastRenderedPageBreak/>
        <w:t xml:space="preserve">The BOLD contrasts between the first and second scans will allow me to identify which brain areas are involved in music recognition. I hope to replicate the results from previous papers </w:t>
      </w:r>
      <w:bookmarkStart w:id="11" w:name="__UnoMark__1519_42176725"/>
      <w:r>
        <w:t>(</w:t>
      </w:r>
      <w:proofErr w:type="spellStart"/>
      <w:r>
        <w:t>Groussard</w:t>
      </w:r>
      <w:proofErr w:type="spellEnd"/>
      <w:r>
        <w:t xml:space="preserve"> et al., 2010; Jacobsen et al., 2015)</w:t>
      </w:r>
      <w:bookmarkEnd w:id="11"/>
      <w:r>
        <w:t>. A PCA analysis</w:t>
      </w:r>
      <w:r w:rsidR="00033B22">
        <w:t xml:space="preserve"> applied to the data collected during music listening</w:t>
      </w:r>
      <w:r>
        <w:t xml:space="preserve"> may be able to identify a network of brain areas that are critical for music recognition. I would like to compare how these networks differ for known and unknown music and how the networks change or differ as exposure to the music increases and as a function of the presence of lyrics. </w:t>
      </w:r>
    </w:p>
    <w:p w14:paraId="7ADC62D6" w14:textId="77777777" w:rsidR="006D6C48" w:rsidRDefault="00A129BB" w:rsidP="004D2988">
      <w:pPr>
        <w:spacing w:line="480" w:lineRule="auto"/>
        <w:outlineLvl w:val="0"/>
        <w:rPr>
          <w:rFonts w:hint="eastAsia"/>
          <w:b/>
          <w:bCs/>
        </w:rPr>
      </w:pPr>
      <w:r>
        <w:rPr>
          <w:b/>
          <w:bCs/>
        </w:rPr>
        <w:t>Potential Next Steps</w:t>
      </w:r>
    </w:p>
    <w:p w14:paraId="73C8B6A8" w14:textId="77777777" w:rsidR="006D6C48" w:rsidRDefault="00A129BB" w:rsidP="004D2988">
      <w:pPr>
        <w:spacing w:line="480" w:lineRule="auto"/>
        <w:ind w:firstLine="720"/>
        <w:rPr>
          <w:rFonts w:hint="eastAsia"/>
        </w:rPr>
      </w:pPr>
      <w:r>
        <w:rPr>
          <w:b/>
          <w:bCs/>
        </w:rPr>
        <w:t xml:space="preserve">Follow up study. </w:t>
      </w:r>
      <w:r>
        <w:t xml:space="preserve">My first experiment will explore the neural correlates for musical memory during an intense listening period of 2-3 weeks. One striking characteristic of musical memory is a person’s ability to remember a song many years after they last listened to it. I would like to bring back some of the participants from the first experiment 12-18 months after their second scan for a third scan. Comparing the active brain areas between scan two and scan three may give insight into why music can be clearly remembered for so long. </w:t>
      </w:r>
    </w:p>
    <w:p w14:paraId="7614423D" w14:textId="26F5B80B" w:rsidR="006D6C48" w:rsidRDefault="00A129BB" w:rsidP="004D2988">
      <w:pPr>
        <w:spacing w:line="480" w:lineRule="auto"/>
        <w:ind w:firstLine="720"/>
        <w:rPr>
          <w:rFonts w:hint="eastAsia"/>
        </w:rPr>
      </w:pPr>
      <w:r>
        <w:rPr>
          <w:b/>
          <w:bCs/>
        </w:rPr>
        <w:t xml:space="preserve">Musical background. </w:t>
      </w:r>
      <w:r>
        <w:t xml:space="preserve">In the first experiment, I will collect musical background information from participants. This includes whether participants play any instruments, how long they have been playing, and whether they have had formal training. It is possible that the amount of musical training a person has had affects the way they listen to music and subsequently the way they remember music. It will be interesting to see if there are differences in the music recognition networks isolated in the first experiment as a function of musical training. </w:t>
      </w:r>
      <w:r w:rsidR="002451DD">
        <w:t xml:space="preserve">Musicians may have a larger music recognition network </w:t>
      </w:r>
      <w:r w:rsidR="002451DD">
        <w:rPr>
          <w:rFonts w:hint="eastAsia"/>
        </w:rPr>
        <w:t>because</w:t>
      </w:r>
      <w:r w:rsidR="00544E28">
        <w:t xml:space="preserve"> of their</w:t>
      </w:r>
      <w:r w:rsidR="002451DD">
        <w:t xml:space="preserve"> music</w:t>
      </w:r>
      <w:r w:rsidR="00544E28">
        <w:t xml:space="preserve"> training and they amount of music they are required to learn</w:t>
      </w:r>
      <w:r w:rsidR="002451DD">
        <w:t xml:space="preserve">. </w:t>
      </w:r>
      <w:r>
        <w:t xml:space="preserve">Any differences could then be related to the work on neural correlates of musical memory in Alzheimer’s in order to determine whether musical training early in life affects a patient’s ability to remember music. </w:t>
      </w:r>
    </w:p>
    <w:p w14:paraId="023E1E11" w14:textId="7E46C3F2" w:rsidR="006D6C48" w:rsidRDefault="00A129BB" w:rsidP="004D2988">
      <w:pPr>
        <w:spacing w:line="480" w:lineRule="auto"/>
        <w:ind w:firstLine="720"/>
        <w:rPr>
          <w:rFonts w:hint="eastAsia"/>
        </w:rPr>
      </w:pPr>
      <w:proofErr w:type="gramStart"/>
      <w:r>
        <w:rPr>
          <w:b/>
          <w:bCs/>
        </w:rPr>
        <w:t>Marker of consciousness.</w:t>
      </w:r>
      <w:proofErr w:type="gramEnd"/>
      <w:r>
        <w:rPr>
          <w:b/>
          <w:bCs/>
        </w:rPr>
        <w:t xml:space="preserve"> </w:t>
      </w:r>
      <w:r>
        <w:t>Previous work has found that brain networks activated by suspense</w:t>
      </w:r>
      <w:ins w:id="12" w:author="Jessica Grahn" w:date="2017-06-05T15:54:00Z">
        <w:r w:rsidR="00D6619C">
          <w:t>-</w:t>
        </w:r>
      </w:ins>
      <w:r>
        <w:t xml:space="preserve">filled audio clips can be used to assess consciousness, but musical stimuli did not produce a robust </w:t>
      </w:r>
      <w:r>
        <w:lastRenderedPageBreak/>
        <w:t xml:space="preserve">enough </w:t>
      </w:r>
      <w:r>
        <w:t xml:space="preserve">signal </w:t>
      </w:r>
      <w:r w:rsidR="00D6619C">
        <w:t xml:space="preserve">to </w:t>
      </w:r>
      <w:r>
        <w:t xml:space="preserve">elicit </w:t>
      </w:r>
      <w:r>
        <w:t xml:space="preserve">activation in a similar network </w:t>
      </w:r>
      <w:bookmarkStart w:id="13" w:name="__UnoMark__1523_42176725"/>
      <w:r>
        <w:t>(Sinai, 2015)</w:t>
      </w:r>
      <w:bookmarkEnd w:id="13"/>
      <w:r>
        <w:t xml:space="preserve">. In this experiment, participants listened to theme songs from popular television programs. </w:t>
      </w:r>
      <w:r w:rsidR="00D6619C">
        <w:t>F</w:t>
      </w:r>
      <w:r>
        <w:t xml:space="preserve">amiliar music may provide a more </w:t>
      </w:r>
      <w:r w:rsidR="001B66F7">
        <w:t>robust</w:t>
      </w:r>
      <w:r>
        <w:t xml:space="preserve"> signal allowing music to be used as a marker of consciousness. The brain areas that are active in response to familiar music include areas beyond primary auditory cortex. These areas are active because a participant is engaging with the music and triggering a memory or sense of recognition. Presumably, the participant has to be conscious to recognize the music. If a robust network of brain areas that responds to familiar music can be identified in healthy participants, then maybe such a network could be used as a diagnostic tool for minimally conscious patients. Families could supply music </w:t>
      </w:r>
      <w:r>
        <w:t xml:space="preserve">that is </w:t>
      </w:r>
      <w:proofErr w:type="gramStart"/>
      <w:r>
        <w:t>well</w:t>
      </w:r>
      <w:r w:rsidR="007E4E05">
        <w:t>-</w:t>
      </w:r>
      <w:r>
        <w:t>known</w:t>
      </w:r>
      <w:proofErr w:type="gramEnd"/>
      <w:r>
        <w:t xml:space="preserve"> to </w:t>
      </w:r>
      <w:r>
        <w:t xml:space="preserve">the patient. If the patient shows similar activation in the music familiarity brain networks then perhaps this is an indicator of their consciousness. </w:t>
      </w:r>
    </w:p>
    <w:p w14:paraId="2414280D" w14:textId="77777777" w:rsidR="006D6C48" w:rsidRDefault="00A129BB" w:rsidP="004D2988">
      <w:pPr>
        <w:spacing w:line="480" w:lineRule="auto"/>
        <w:ind w:firstLine="720"/>
        <w:rPr>
          <w:rFonts w:hint="eastAsia"/>
        </w:rPr>
      </w:pPr>
      <w:r>
        <w:t xml:space="preserve">Before bringing such a paradigm to patients, the effects of differing levels consciousness on the musical familiarity network could be investigated using healthy participants under </w:t>
      </w:r>
      <w:proofErr w:type="spellStart"/>
      <w:r>
        <w:t>anesthetic</w:t>
      </w:r>
      <w:proofErr w:type="spellEnd"/>
      <w:r>
        <w:t xml:space="preserve">. Data from </w:t>
      </w:r>
      <w:proofErr w:type="spellStart"/>
      <w:r>
        <w:t>anesthetized</w:t>
      </w:r>
      <w:proofErr w:type="spellEnd"/>
      <w:r>
        <w:t xml:space="preserve"> patients would help us to understand how auditory information is processed at varying levels of consciousness and how it differs as that auditory information becomes more </w:t>
      </w:r>
      <w:commentRangeStart w:id="14"/>
      <w:r>
        <w:t>familiar</w:t>
      </w:r>
      <w:commentRangeEnd w:id="14"/>
      <w:r w:rsidR="007E4E05">
        <w:rPr>
          <w:rStyle w:val="CommentReference"/>
          <w:rFonts w:cs="Mangal"/>
        </w:rPr>
        <w:commentReference w:id="14"/>
      </w:r>
      <w:r>
        <w:t>.</w:t>
      </w:r>
    </w:p>
    <w:p w14:paraId="34514534" w14:textId="6477CE00" w:rsidR="006D6C48" w:rsidRDefault="00A129BB" w:rsidP="004D2988">
      <w:pPr>
        <w:spacing w:line="480" w:lineRule="auto"/>
        <w:ind w:firstLine="720"/>
        <w:rPr>
          <w:rFonts w:hint="eastAsia"/>
          <w:b/>
          <w:bCs/>
        </w:rPr>
      </w:pPr>
      <w:proofErr w:type="gramStart"/>
      <w:r>
        <w:rPr>
          <w:b/>
          <w:bCs/>
        </w:rPr>
        <w:t>Alzheimer’s patients.</w:t>
      </w:r>
      <w:proofErr w:type="gramEnd"/>
      <w:r>
        <w:t xml:space="preserve"> Postdoc Dr. Lucy </w:t>
      </w:r>
      <w:proofErr w:type="spellStart"/>
      <w:r>
        <w:t>McGarry</w:t>
      </w:r>
      <w:proofErr w:type="spellEnd"/>
      <w:r>
        <w:t xml:space="preserve"> is interested in collecting data from the first experiment that will allow us to determine whether there is inter-subject synchronization (ISS) while participants listen to the musical stimuli. The ISS analysis will show </w:t>
      </w:r>
      <w:r>
        <w:t xml:space="preserve">whether </w:t>
      </w:r>
      <w:r w:rsidR="007E4E05">
        <w:t xml:space="preserve">the </w:t>
      </w:r>
      <w:proofErr w:type="spellStart"/>
      <w:r w:rsidR="007E4E05">
        <w:t>timecourse</w:t>
      </w:r>
      <w:proofErr w:type="spellEnd"/>
      <w:r w:rsidR="007E4E05">
        <w:t xml:space="preserve"> of </w:t>
      </w:r>
      <w:r>
        <w:t>activation in brain areas is similar</w:t>
      </w:r>
      <w:r w:rsidR="007E4E05">
        <w:t>, or synchronized,</w:t>
      </w:r>
      <w:r>
        <w:t xml:space="preserve"> across listeners. We will be </w:t>
      </w:r>
      <w:r>
        <w:t>able to compare whether synchrony increases as familiarity increases or as a function of lyric presence. Based on the results from th</w:t>
      </w:r>
      <w:ins w:id="15" w:author="Jessica Grahn" w:date="2017-06-05T15:56:00Z">
        <w:r w:rsidR="007E4E05">
          <w:t>e</w:t>
        </w:r>
      </w:ins>
      <w:r>
        <w:t xml:space="preserve"> experiment in healthy participants, I will explore whether similar synchrony patterns are present in patients with Alzheimer’s disease</w:t>
      </w:r>
      <w:commentRangeStart w:id="16"/>
      <w:r>
        <w:t xml:space="preserve">. Understanding the synchrony patterns may provide insight into why these patients are able to remember music when other areas of memory are disturbed or why music triggers autobiographical memories that were otherwise forgotten </w:t>
      </w:r>
      <w:bookmarkStart w:id="17" w:name="__UnoMark__1528_42176725"/>
      <w:bookmarkStart w:id="18" w:name="__UnoMark__1527_42176725"/>
      <w:commentRangeEnd w:id="16"/>
      <w:r w:rsidR="007E4E05">
        <w:rPr>
          <w:rStyle w:val="CommentReference"/>
          <w:rFonts w:cs="Mangal"/>
        </w:rPr>
        <w:commentReference w:id="16"/>
      </w:r>
      <w:r>
        <w:t xml:space="preserve">(El Haj, </w:t>
      </w:r>
      <w:proofErr w:type="spellStart"/>
      <w:r>
        <w:t>Fasotti</w:t>
      </w:r>
      <w:proofErr w:type="spellEnd"/>
      <w:r>
        <w:t xml:space="preserve">, &amp; </w:t>
      </w:r>
      <w:proofErr w:type="spellStart"/>
      <w:r>
        <w:t>Allain</w:t>
      </w:r>
      <w:proofErr w:type="spellEnd"/>
      <w:r>
        <w:t>, 2012)</w:t>
      </w:r>
      <w:bookmarkEnd w:id="17"/>
      <w:bookmarkEnd w:id="18"/>
      <w:r>
        <w:t xml:space="preserve">. </w:t>
      </w:r>
    </w:p>
    <w:p w14:paraId="2CD8BB80" w14:textId="77777777" w:rsidR="006D6C48" w:rsidRDefault="00A129BB" w:rsidP="004D2988">
      <w:pPr>
        <w:spacing w:line="480" w:lineRule="auto"/>
        <w:outlineLvl w:val="0"/>
        <w:rPr>
          <w:rFonts w:hint="eastAsia"/>
          <w:b/>
          <w:bCs/>
        </w:rPr>
      </w:pPr>
      <w:r>
        <w:rPr>
          <w:b/>
          <w:bCs/>
        </w:rPr>
        <w:lastRenderedPageBreak/>
        <w:t>Summary</w:t>
      </w:r>
    </w:p>
    <w:p w14:paraId="119DEEA7" w14:textId="77777777" w:rsidR="006D6C48" w:rsidRDefault="00A129BB" w:rsidP="004D2988">
      <w:pPr>
        <w:spacing w:line="480" w:lineRule="auto"/>
        <w:ind w:firstLine="720"/>
        <w:rPr>
          <w:rFonts w:hint="eastAsia"/>
        </w:rPr>
      </w:pPr>
      <w:r>
        <w:t xml:space="preserve"> Through my PhD research I will more clearly define the brain areas that are responsible for musical memory. No study to date has controlled music exposure during an experiment to determine the neural correlates of musical memory. With my first experiment I will investigate how characteristics like lyrics, degree of familiarity with the music, and participant’s musical experience affect musical memory. Based on the results from my initial experiment, I would like to explore the feasibility of using known music as a diagnostic marker of consciousness in patients with disorders of consciousness and in healthy </w:t>
      </w:r>
      <w:proofErr w:type="spellStart"/>
      <w:r>
        <w:t>anesthetized</w:t>
      </w:r>
      <w:proofErr w:type="spellEnd"/>
      <w:r>
        <w:t xml:space="preserve"> participants. While investigating musical memory th</w:t>
      </w:r>
      <w:bookmarkStart w:id="19" w:name="_GoBack"/>
      <w:bookmarkEnd w:id="19"/>
      <w:r>
        <w:t>ere is the potential to learn about memory related diseases such as Alzheimer’s and to understand why musical memory seems to be spared even at late stages in the disease. My central objective is therefore to better understand how memory for music occurs in the brain and how it is dissociated from other forms of memory.</w:t>
      </w:r>
      <w:r>
        <w:br w:type="page"/>
      </w:r>
    </w:p>
    <w:p w14:paraId="72D92547" w14:textId="77777777" w:rsidR="006D6C48" w:rsidRDefault="00A129BB" w:rsidP="00963BA2">
      <w:pPr>
        <w:jc w:val="center"/>
        <w:outlineLvl w:val="0"/>
        <w:rPr>
          <w:rFonts w:hint="eastAsia"/>
          <w:b/>
          <w:bCs/>
        </w:rPr>
      </w:pPr>
      <w:r>
        <w:lastRenderedPageBreak/>
        <w:t>Bibliography</w:t>
      </w:r>
    </w:p>
    <w:p w14:paraId="0F77FFDE" w14:textId="77777777" w:rsidR="006D6C48" w:rsidRDefault="006D6C48">
      <w:pPr>
        <w:jc w:val="center"/>
        <w:rPr>
          <w:rFonts w:hint="eastAsia"/>
        </w:rPr>
      </w:pPr>
    </w:p>
    <w:p w14:paraId="099FB0DB" w14:textId="77777777" w:rsidR="006D6C48" w:rsidRDefault="006D6C48">
      <w:pPr>
        <w:rPr>
          <w:rFonts w:hint="eastAsia"/>
        </w:rPr>
        <w:sectPr w:rsidR="006D6C48">
          <w:headerReference w:type="default" r:id="rId9"/>
          <w:pgSz w:w="12240" w:h="15840"/>
          <w:pgMar w:top="1693" w:right="1134" w:bottom="1134" w:left="1134" w:header="1134" w:footer="0" w:gutter="0"/>
          <w:cols w:space="720"/>
          <w:formProt w:val="0"/>
          <w:titlePg/>
          <w:docGrid w:linePitch="312" w:charSpace="-6145"/>
        </w:sectPr>
      </w:pPr>
    </w:p>
    <w:p w14:paraId="4E5086CB" w14:textId="77777777" w:rsidR="006D6C48" w:rsidRDefault="00A129BB">
      <w:pPr>
        <w:spacing w:after="140" w:line="288" w:lineRule="auto"/>
        <w:ind w:left="480" w:hanging="480"/>
        <w:rPr>
          <w:rFonts w:hint="eastAsia"/>
        </w:rPr>
      </w:pPr>
      <w:bookmarkStart w:id="20" w:name="__UnoMark__1680_42176725"/>
      <w:r>
        <w:lastRenderedPageBreak/>
        <w:t xml:space="preserve">Baird, A., &amp; Samson, S. (2009). Memory for music in Alzheimer’s disease: Unforgettable? </w:t>
      </w:r>
      <w:r>
        <w:rPr>
          <w:i/>
        </w:rPr>
        <w:t>Neuropsychology Review</w:t>
      </w:r>
      <w:r>
        <w:t xml:space="preserve">, </w:t>
      </w:r>
      <w:r>
        <w:rPr>
          <w:i/>
        </w:rPr>
        <w:t>19</w:t>
      </w:r>
      <w:r>
        <w:t>(1), 85–101. https://doi.org/10.1007/s11065-009-9085-2</w:t>
      </w:r>
    </w:p>
    <w:p w14:paraId="024FED4C" w14:textId="77777777" w:rsidR="006D6C48" w:rsidRDefault="00A129BB">
      <w:pPr>
        <w:spacing w:after="140" w:line="288" w:lineRule="auto"/>
        <w:ind w:left="480" w:hanging="480"/>
        <w:rPr>
          <w:rFonts w:hint="eastAsia"/>
        </w:rPr>
      </w:pPr>
      <w:proofErr w:type="spellStart"/>
      <w:r>
        <w:t>Cuddy</w:t>
      </w:r>
      <w:proofErr w:type="spellEnd"/>
      <w:r>
        <w:t xml:space="preserve">, L. L., </w:t>
      </w:r>
      <w:proofErr w:type="spellStart"/>
      <w:r>
        <w:t>Duffin</w:t>
      </w:r>
      <w:proofErr w:type="spellEnd"/>
      <w:r>
        <w:t xml:space="preserve">, J. M., Gill, S. S., Brown, C. L., </w:t>
      </w:r>
      <w:proofErr w:type="spellStart"/>
      <w:r>
        <w:t>Sikka</w:t>
      </w:r>
      <w:proofErr w:type="spellEnd"/>
      <w:r>
        <w:t xml:space="preserve">, R., &amp; Vanstone, A. D. (2012). Memory for Melodies and Lyrics in Alzheimer’s </w:t>
      </w:r>
      <w:proofErr w:type="gramStart"/>
      <w:r>
        <w:t>Disease</w:t>
      </w:r>
      <w:proofErr w:type="gramEnd"/>
      <w:r>
        <w:t xml:space="preserve">. </w:t>
      </w:r>
      <w:r>
        <w:rPr>
          <w:i/>
        </w:rPr>
        <w:t>Music Perception: An Interdisciplinary Journal</w:t>
      </w:r>
      <w:r>
        <w:t xml:space="preserve">, </w:t>
      </w:r>
      <w:r>
        <w:rPr>
          <w:i/>
        </w:rPr>
        <w:t>29</w:t>
      </w:r>
      <w:r>
        <w:t xml:space="preserve">(5), </w:t>
      </w:r>
      <w:proofErr w:type="gramStart"/>
      <w:r>
        <w:t>479</w:t>
      </w:r>
      <w:proofErr w:type="gramEnd"/>
      <w:r>
        <w:t>–491. https://doi.org/10.1525/mp.2012.29.5.479</w:t>
      </w:r>
    </w:p>
    <w:p w14:paraId="4F4F1E07" w14:textId="77777777" w:rsidR="006D6C48" w:rsidRDefault="00A129BB">
      <w:pPr>
        <w:spacing w:after="140" w:line="288" w:lineRule="auto"/>
        <w:ind w:left="480" w:hanging="480"/>
        <w:rPr>
          <w:rFonts w:hint="eastAsia"/>
        </w:rPr>
      </w:pPr>
      <w:proofErr w:type="gramStart"/>
      <w:r>
        <w:t xml:space="preserve">El Haj, M., </w:t>
      </w:r>
      <w:proofErr w:type="spellStart"/>
      <w:r>
        <w:t>Fasotti</w:t>
      </w:r>
      <w:proofErr w:type="spellEnd"/>
      <w:r>
        <w:t xml:space="preserve">, L., &amp; </w:t>
      </w:r>
      <w:proofErr w:type="spellStart"/>
      <w:r>
        <w:t>Allain</w:t>
      </w:r>
      <w:proofErr w:type="spellEnd"/>
      <w:r>
        <w:t>, P. (2012).</w:t>
      </w:r>
      <w:proofErr w:type="gramEnd"/>
      <w:r>
        <w:t xml:space="preserve"> </w:t>
      </w:r>
      <w:proofErr w:type="gramStart"/>
      <w:r>
        <w:t>The involuntary nature of music-evoked autobiographical memories in Alzheimer’s disease.</w:t>
      </w:r>
      <w:proofErr w:type="gramEnd"/>
      <w:r>
        <w:t xml:space="preserve"> </w:t>
      </w:r>
      <w:r>
        <w:rPr>
          <w:i/>
        </w:rPr>
        <w:t>Consciousness and Cognition</w:t>
      </w:r>
      <w:r>
        <w:t xml:space="preserve">, </w:t>
      </w:r>
      <w:r>
        <w:rPr>
          <w:i/>
        </w:rPr>
        <w:t>21</w:t>
      </w:r>
      <w:r>
        <w:t>(1), 238–246. https://doi.org/10.1016/j.concog.2011.12.005</w:t>
      </w:r>
    </w:p>
    <w:p w14:paraId="293FCCD6" w14:textId="77777777" w:rsidR="006D6C48" w:rsidRPr="005A7DFD" w:rsidRDefault="00A129BB">
      <w:pPr>
        <w:spacing w:after="140" w:line="288" w:lineRule="auto"/>
        <w:ind w:left="480" w:hanging="480"/>
        <w:rPr>
          <w:rFonts w:hint="eastAsia"/>
          <w:lang w:val="de-DE"/>
        </w:rPr>
      </w:pPr>
      <w:r>
        <w:t xml:space="preserve">Finke, C., </w:t>
      </w:r>
      <w:proofErr w:type="spellStart"/>
      <w:r>
        <w:t>Esfahani</w:t>
      </w:r>
      <w:proofErr w:type="spellEnd"/>
      <w:r>
        <w:t xml:space="preserve">, N. E., &amp; </w:t>
      </w:r>
      <w:proofErr w:type="spellStart"/>
      <w:r>
        <w:t>Ploner</w:t>
      </w:r>
      <w:proofErr w:type="spellEnd"/>
      <w:r>
        <w:t xml:space="preserve">, C. J. (2012). </w:t>
      </w:r>
      <w:proofErr w:type="gramStart"/>
      <w:r>
        <w:t>Preservation of musical memory in an amnesic professional cellist.</w:t>
      </w:r>
      <w:proofErr w:type="gramEnd"/>
      <w:r>
        <w:t xml:space="preserve"> </w:t>
      </w:r>
      <w:proofErr w:type="spellStart"/>
      <w:r w:rsidRPr="005A7DFD">
        <w:rPr>
          <w:i/>
          <w:lang w:val="de-DE"/>
        </w:rPr>
        <w:t>Current</w:t>
      </w:r>
      <w:proofErr w:type="spellEnd"/>
      <w:r w:rsidRPr="005A7DFD">
        <w:rPr>
          <w:i/>
          <w:lang w:val="de-DE"/>
        </w:rPr>
        <w:t xml:space="preserve"> </w:t>
      </w:r>
      <w:proofErr w:type="spellStart"/>
      <w:r w:rsidRPr="005A7DFD">
        <w:rPr>
          <w:i/>
          <w:lang w:val="de-DE"/>
        </w:rPr>
        <w:t>Biology</w:t>
      </w:r>
      <w:proofErr w:type="spellEnd"/>
      <w:r w:rsidRPr="005A7DFD">
        <w:rPr>
          <w:lang w:val="de-DE"/>
        </w:rPr>
        <w:t xml:space="preserve">, </w:t>
      </w:r>
      <w:r w:rsidRPr="005A7DFD">
        <w:rPr>
          <w:i/>
          <w:lang w:val="de-DE"/>
        </w:rPr>
        <w:t>22</w:t>
      </w:r>
      <w:r w:rsidRPr="005A7DFD">
        <w:rPr>
          <w:lang w:val="de-DE"/>
        </w:rPr>
        <w:t>(15), R591–R592. https://doi.org/10.1016/j.cub.2012.05.041</w:t>
      </w:r>
    </w:p>
    <w:p w14:paraId="0FA1F381" w14:textId="77777777" w:rsidR="006D6C48" w:rsidRPr="005A7DFD" w:rsidRDefault="00A129BB">
      <w:pPr>
        <w:spacing w:after="140" w:line="288" w:lineRule="auto"/>
        <w:ind w:left="480" w:hanging="480"/>
        <w:rPr>
          <w:rFonts w:hint="eastAsia"/>
          <w:lang w:val="de-DE"/>
        </w:rPr>
      </w:pPr>
      <w:proofErr w:type="spellStart"/>
      <w:r w:rsidRPr="005A7DFD">
        <w:rPr>
          <w:lang w:val="de-DE"/>
        </w:rPr>
        <w:t>Groussard</w:t>
      </w:r>
      <w:proofErr w:type="spellEnd"/>
      <w:r w:rsidRPr="005A7DFD">
        <w:rPr>
          <w:lang w:val="de-DE"/>
        </w:rPr>
        <w:t xml:space="preserve">, M., Rauchs, G., </w:t>
      </w:r>
      <w:proofErr w:type="spellStart"/>
      <w:r w:rsidRPr="005A7DFD">
        <w:rPr>
          <w:lang w:val="de-DE"/>
        </w:rPr>
        <w:t>Landeau</w:t>
      </w:r>
      <w:proofErr w:type="spellEnd"/>
      <w:r w:rsidRPr="005A7DFD">
        <w:rPr>
          <w:lang w:val="de-DE"/>
        </w:rPr>
        <w:t xml:space="preserve">, B., </w:t>
      </w:r>
      <w:proofErr w:type="spellStart"/>
      <w:r w:rsidRPr="005A7DFD">
        <w:rPr>
          <w:lang w:val="de-DE"/>
        </w:rPr>
        <w:t>Viader</w:t>
      </w:r>
      <w:proofErr w:type="spellEnd"/>
      <w:r w:rsidRPr="005A7DFD">
        <w:rPr>
          <w:lang w:val="de-DE"/>
        </w:rPr>
        <w:t xml:space="preserve">, F., </w:t>
      </w:r>
      <w:proofErr w:type="spellStart"/>
      <w:r w:rsidRPr="005A7DFD">
        <w:rPr>
          <w:lang w:val="de-DE"/>
        </w:rPr>
        <w:t>Desgranges</w:t>
      </w:r>
      <w:proofErr w:type="spellEnd"/>
      <w:r w:rsidRPr="005A7DFD">
        <w:rPr>
          <w:lang w:val="de-DE"/>
        </w:rPr>
        <w:t xml:space="preserve">, B., Eustache, F., &amp; </w:t>
      </w:r>
      <w:proofErr w:type="spellStart"/>
      <w:r w:rsidRPr="005A7DFD">
        <w:rPr>
          <w:lang w:val="de-DE"/>
        </w:rPr>
        <w:t>Platel</w:t>
      </w:r>
      <w:proofErr w:type="spellEnd"/>
      <w:r w:rsidRPr="005A7DFD">
        <w:rPr>
          <w:lang w:val="de-DE"/>
        </w:rPr>
        <w:t xml:space="preserve">, H. (2010). </w:t>
      </w:r>
      <w:r>
        <w:t xml:space="preserve">The neural substrates of musical memory revealed by fMRI and two semantic tasks. </w:t>
      </w:r>
      <w:proofErr w:type="spellStart"/>
      <w:r w:rsidRPr="005A7DFD">
        <w:rPr>
          <w:i/>
          <w:lang w:val="de-DE"/>
        </w:rPr>
        <w:t>NeuroImage</w:t>
      </w:r>
      <w:proofErr w:type="spellEnd"/>
      <w:r w:rsidRPr="005A7DFD">
        <w:rPr>
          <w:lang w:val="de-DE"/>
        </w:rPr>
        <w:t xml:space="preserve">, </w:t>
      </w:r>
      <w:r w:rsidRPr="005A7DFD">
        <w:rPr>
          <w:i/>
          <w:lang w:val="de-DE"/>
        </w:rPr>
        <w:t>53</w:t>
      </w:r>
      <w:r w:rsidRPr="005A7DFD">
        <w:rPr>
          <w:lang w:val="de-DE"/>
        </w:rPr>
        <w:t>(4), 1301–1309. https://doi.org/10.1016/j.neuroimage.2010.07.013</w:t>
      </w:r>
    </w:p>
    <w:p w14:paraId="53075376" w14:textId="77777777" w:rsidR="006D6C48" w:rsidRDefault="00A129BB">
      <w:pPr>
        <w:spacing w:after="140" w:line="288" w:lineRule="auto"/>
        <w:ind w:left="480" w:hanging="480"/>
        <w:rPr>
          <w:rFonts w:hint="eastAsia"/>
        </w:rPr>
      </w:pPr>
      <w:proofErr w:type="spellStart"/>
      <w:r w:rsidRPr="005A7DFD">
        <w:rPr>
          <w:lang w:val="de-DE"/>
        </w:rPr>
        <w:t>Groussard</w:t>
      </w:r>
      <w:proofErr w:type="spellEnd"/>
      <w:r w:rsidRPr="005A7DFD">
        <w:rPr>
          <w:lang w:val="de-DE"/>
        </w:rPr>
        <w:t xml:space="preserve">, M., </w:t>
      </w:r>
      <w:proofErr w:type="spellStart"/>
      <w:r w:rsidRPr="005A7DFD">
        <w:rPr>
          <w:lang w:val="de-DE"/>
        </w:rPr>
        <w:t>Viader</w:t>
      </w:r>
      <w:proofErr w:type="spellEnd"/>
      <w:r w:rsidRPr="005A7DFD">
        <w:rPr>
          <w:lang w:val="de-DE"/>
        </w:rPr>
        <w:t xml:space="preserve">, F., </w:t>
      </w:r>
      <w:proofErr w:type="spellStart"/>
      <w:r w:rsidRPr="005A7DFD">
        <w:rPr>
          <w:lang w:val="de-DE"/>
        </w:rPr>
        <w:t>Landeau</w:t>
      </w:r>
      <w:proofErr w:type="spellEnd"/>
      <w:r w:rsidRPr="005A7DFD">
        <w:rPr>
          <w:lang w:val="de-DE"/>
        </w:rPr>
        <w:t xml:space="preserve">, B., </w:t>
      </w:r>
      <w:proofErr w:type="spellStart"/>
      <w:r w:rsidRPr="005A7DFD">
        <w:rPr>
          <w:lang w:val="de-DE"/>
        </w:rPr>
        <w:t>Desgranges</w:t>
      </w:r>
      <w:proofErr w:type="spellEnd"/>
      <w:r w:rsidRPr="005A7DFD">
        <w:rPr>
          <w:lang w:val="de-DE"/>
        </w:rPr>
        <w:t xml:space="preserve">, B., Eustache, F., &amp; </w:t>
      </w:r>
      <w:proofErr w:type="spellStart"/>
      <w:r w:rsidRPr="005A7DFD">
        <w:rPr>
          <w:lang w:val="de-DE"/>
        </w:rPr>
        <w:t>Platel</w:t>
      </w:r>
      <w:proofErr w:type="spellEnd"/>
      <w:r w:rsidRPr="005A7DFD">
        <w:rPr>
          <w:lang w:val="de-DE"/>
        </w:rPr>
        <w:t xml:space="preserve">, H. (2009). </w:t>
      </w:r>
      <w:r>
        <w:t xml:space="preserve">Neural correlates underlying musical semantic memory. </w:t>
      </w:r>
      <w:r>
        <w:rPr>
          <w:i/>
        </w:rPr>
        <w:t>Annals of the New York Academy of Sciences</w:t>
      </w:r>
      <w:r>
        <w:t xml:space="preserve">, </w:t>
      </w:r>
      <w:r>
        <w:rPr>
          <w:i/>
        </w:rPr>
        <w:t>1169</w:t>
      </w:r>
      <w:r>
        <w:t>, 278–281. https://doi.org/10.1111/j.1749-6632.2009.04784.x</w:t>
      </w:r>
    </w:p>
    <w:p w14:paraId="5B19A72A" w14:textId="77777777" w:rsidR="006D6C48" w:rsidRDefault="00A129BB">
      <w:pPr>
        <w:spacing w:after="140" w:line="288" w:lineRule="auto"/>
        <w:ind w:left="480" w:hanging="480"/>
        <w:rPr>
          <w:rFonts w:hint="eastAsia"/>
        </w:rPr>
      </w:pPr>
      <w:r w:rsidRPr="005A7DFD">
        <w:rPr>
          <w:lang w:val="de-DE"/>
        </w:rPr>
        <w:t xml:space="preserve">Jacobsen, J., Fritz, T., Stelzer, J., &amp; Turner, R. (2015). </w:t>
      </w:r>
      <w:r>
        <w:t xml:space="preserve">Why musical memory can be preserved in advanced Alzheimer ’ s disease. </w:t>
      </w:r>
      <w:r>
        <w:rPr>
          <w:i/>
        </w:rPr>
        <w:t>Brain : A Journal of Neurology</w:t>
      </w:r>
      <w:r>
        <w:t>, 1–13. https://doi.org/10.1093/awv148</w:t>
      </w:r>
    </w:p>
    <w:p w14:paraId="022ED32C" w14:textId="77777777" w:rsidR="006D6C48" w:rsidRDefault="00A129BB">
      <w:pPr>
        <w:spacing w:after="140" w:line="288" w:lineRule="auto"/>
        <w:ind w:left="480" w:hanging="480"/>
        <w:rPr>
          <w:rFonts w:hint="eastAsia"/>
        </w:rPr>
      </w:pPr>
      <w:proofErr w:type="spellStart"/>
      <w:r>
        <w:t>Peretz</w:t>
      </w:r>
      <w:proofErr w:type="spellEnd"/>
      <w:r>
        <w:t xml:space="preserve">, I. (1996). Can we lose memory for music? </w:t>
      </w:r>
      <w:proofErr w:type="gramStart"/>
      <w:r>
        <w:t xml:space="preserve">A case of music </w:t>
      </w:r>
      <w:proofErr w:type="spellStart"/>
      <w:r>
        <w:t>agnosia</w:t>
      </w:r>
      <w:proofErr w:type="spellEnd"/>
      <w:r>
        <w:t xml:space="preserve"> in a </w:t>
      </w:r>
      <w:proofErr w:type="spellStart"/>
      <w:r>
        <w:t>nonmusician</w:t>
      </w:r>
      <w:proofErr w:type="spellEnd"/>
      <w:r>
        <w:t>.</w:t>
      </w:r>
      <w:proofErr w:type="gramEnd"/>
      <w:r>
        <w:t xml:space="preserve"> </w:t>
      </w:r>
      <w:proofErr w:type="gramStart"/>
      <w:r>
        <w:rPr>
          <w:i/>
        </w:rPr>
        <w:t>Journal of Cognitive Neuroscience</w:t>
      </w:r>
      <w:r>
        <w:t xml:space="preserve">, </w:t>
      </w:r>
      <w:r>
        <w:rPr>
          <w:i/>
        </w:rPr>
        <w:t>8</w:t>
      </w:r>
      <w:r>
        <w:t>(6), 481–96.</w:t>
      </w:r>
      <w:proofErr w:type="gramEnd"/>
      <w:r>
        <w:t xml:space="preserve"> https://doi.org/10.1162/jocn.1996.8.6.481</w:t>
      </w:r>
    </w:p>
    <w:p w14:paraId="5967FB73" w14:textId="77777777" w:rsidR="004E2190" w:rsidRDefault="00A129BB" w:rsidP="004E2190">
      <w:pPr>
        <w:spacing w:after="140" w:line="288" w:lineRule="auto"/>
        <w:ind w:left="480" w:hanging="480"/>
        <w:rPr>
          <w:rFonts w:hint="eastAsia"/>
        </w:rPr>
      </w:pPr>
      <w:proofErr w:type="spellStart"/>
      <w:r>
        <w:t>Peretz</w:t>
      </w:r>
      <w:proofErr w:type="spellEnd"/>
      <w:r>
        <w:t xml:space="preserve">, I., &amp; </w:t>
      </w:r>
      <w:proofErr w:type="spellStart"/>
      <w:r>
        <w:t>Coltheart</w:t>
      </w:r>
      <w:proofErr w:type="spellEnd"/>
      <w:r>
        <w:t xml:space="preserve">, M. (2003). </w:t>
      </w:r>
      <w:proofErr w:type="gramStart"/>
      <w:r>
        <w:t>Modularity of music processing.</w:t>
      </w:r>
      <w:proofErr w:type="gramEnd"/>
      <w:r>
        <w:t xml:space="preserve"> </w:t>
      </w:r>
      <w:r>
        <w:rPr>
          <w:i/>
        </w:rPr>
        <w:t>Nature Neuroscience</w:t>
      </w:r>
      <w:r>
        <w:t xml:space="preserve">, </w:t>
      </w:r>
      <w:r>
        <w:rPr>
          <w:i/>
        </w:rPr>
        <w:t>6</w:t>
      </w:r>
      <w:r>
        <w:t xml:space="preserve">(7), 688–691. </w:t>
      </w:r>
      <w:hyperlink r:id="rId10" w:history="1">
        <w:r w:rsidR="004E2190" w:rsidRPr="0086468B">
          <w:rPr>
            <w:rStyle w:val="Hyperlink"/>
          </w:rPr>
          <w:t>https://doi.org/10.1038/nn1083</w:t>
        </w:r>
      </w:hyperlink>
    </w:p>
    <w:p w14:paraId="05265B07" w14:textId="77777777" w:rsidR="006D6C48" w:rsidRDefault="00A129BB" w:rsidP="004E2190">
      <w:pPr>
        <w:spacing w:after="140" w:line="288" w:lineRule="auto"/>
        <w:ind w:left="480" w:hanging="480"/>
        <w:rPr>
          <w:rFonts w:hint="eastAsia"/>
        </w:rPr>
      </w:pPr>
      <w:r>
        <w:t xml:space="preserve">Sinai, L. (2015). </w:t>
      </w:r>
      <w:proofErr w:type="gramStart"/>
      <w:r>
        <w:rPr>
          <w:i/>
        </w:rPr>
        <w:t>Naturalistic paradigms for neuroimaging and bedside measures of conscious awareness</w:t>
      </w:r>
      <w:bookmarkEnd w:id="20"/>
      <w:r>
        <w:t>.</w:t>
      </w:r>
      <w:proofErr w:type="gramEnd"/>
      <w:r>
        <w:t xml:space="preserve"> </w:t>
      </w:r>
      <w:proofErr w:type="gramStart"/>
      <w:r>
        <w:t>University of Western Ontario.</w:t>
      </w:r>
      <w:proofErr w:type="gramEnd"/>
    </w:p>
    <w:p w14:paraId="2B7EC368" w14:textId="77777777" w:rsidR="006D6C48" w:rsidRDefault="006D6C48">
      <w:pPr>
        <w:rPr>
          <w:rFonts w:hint="eastAsia"/>
        </w:rPr>
        <w:sectPr w:rsidR="006D6C48">
          <w:type w:val="continuous"/>
          <w:pgSz w:w="12240" w:h="15840"/>
          <w:pgMar w:top="1693" w:right="1134" w:bottom="1134" w:left="1134" w:header="1134" w:footer="0" w:gutter="0"/>
          <w:cols w:space="720"/>
          <w:formProt w:val="0"/>
          <w:docGrid w:linePitch="312" w:charSpace="-6145"/>
        </w:sectPr>
      </w:pPr>
    </w:p>
    <w:p w14:paraId="391B3889" w14:textId="77777777" w:rsidR="006D6C48" w:rsidRDefault="006D6C48">
      <w:pPr>
        <w:ind w:firstLine="794"/>
        <w:rPr>
          <w:rFonts w:hint="eastAsia"/>
        </w:rPr>
      </w:pPr>
    </w:p>
    <w:sectPr w:rsidR="006D6C48">
      <w:type w:val="continuous"/>
      <w:pgSz w:w="12240" w:h="15840"/>
      <w:pgMar w:top="1693" w:right="1134" w:bottom="1134" w:left="1134" w:header="1134" w:footer="0"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Jessica Grahn" w:date="2017-06-05T15:56:00Z" w:initials="JG">
    <w:p w14:paraId="56BD95B9" w14:textId="1D2B85E2" w:rsidR="002451DD" w:rsidRDefault="002451DD">
      <w:pPr>
        <w:pStyle w:val="CommentText"/>
        <w:rPr>
          <w:rFonts w:hint="eastAsia"/>
        </w:rPr>
      </w:pPr>
      <w:r>
        <w:rPr>
          <w:rStyle w:val="CommentReference"/>
          <w:rFonts w:hint="eastAsia"/>
        </w:rPr>
        <w:annotationRef/>
      </w:r>
      <w:r>
        <w:t xml:space="preserve">These studies exist in speech—might need to refer to them to inform what you expect. </w:t>
      </w:r>
    </w:p>
  </w:comment>
  <w:comment w:id="16" w:author="Jessica Grahn" w:date="2017-06-05T15:57:00Z" w:initials="JG">
    <w:p w14:paraId="47116ABE" w14:textId="071D29B8" w:rsidR="002451DD" w:rsidRDefault="002451DD">
      <w:pPr>
        <w:pStyle w:val="CommentText"/>
        <w:rPr>
          <w:rFonts w:hint="eastAsia"/>
        </w:rPr>
      </w:pPr>
      <w:r>
        <w:rPr>
          <w:rStyle w:val="CommentReference"/>
          <w:rFonts w:hint="eastAsia"/>
        </w:rPr>
        <w:annotationRef/>
      </w:r>
      <w:r>
        <w:t>How exactly will it help us understand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34023" w14:textId="77777777" w:rsidR="002451DD" w:rsidRDefault="002451DD">
      <w:pPr>
        <w:rPr>
          <w:rFonts w:hint="eastAsia"/>
        </w:rPr>
      </w:pPr>
      <w:r>
        <w:separator/>
      </w:r>
    </w:p>
  </w:endnote>
  <w:endnote w:type="continuationSeparator" w:id="0">
    <w:p w14:paraId="04D2472D" w14:textId="77777777" w:rsidR="002451DD" w:rsidRDefault="002451D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5DAA4" w14:textId="77777777" w:rsidR="002451DD" w:rsidRDefault="002451DD">
      <w:pPr>
        <w:rPr>
          <w:rFonts w:hint="eastAsia"/>
        </w:rPr>
      </w:pPr>
      <w:r>
        <w:separator/>
      </w:r>
    </w:p>
  </w:footnote>
  <w:footnote w:type="continuationSeparator" w:id="0">
    <w:p w14:paraId="1E9E3F48" w14:textId="77777777" w:rsidR="002451DD" w:rsidRDefault="002451DD">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D1D6F" w14:textId="77777777" w:rsidR="002451DD" w:rsidRDefault="002451DD">
    <w:pPr>
      <w:pStyle w:val="Header"/>
      <w:jc w:val="right"/>
      <w:rPr>
        <w:rFonts w:hint="eastAsia"/>
      </w:rPr>
    </w:pPr>
    <w:r>
      <w:fldChar w:fldCharType="begin"/>
    </w:r>
    <w:r>
      <w:instrText>PAGE</w:instrText>
    </w:r>
    <w:r>
      <w:fldChar w:fldCharType="separate"/>
    </w:r>
    <w:r w:rsidR="001B66F7">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467C"/>
    <w:multiLevelType w:val="multilevel"/>
    <w:tmpl w:val="80D4DD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D4B1875"/>
    <w:multiLevelType w:val="multilevel"/>
    <w:tmpl w:val="C832A9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7E606F3"/>
    <w:multiLevelType w:val="multilevel"/>
    <w:tmpl w:val="A6CC71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C48"/>
    <w:rsid w:val="00033B22"/>
    <w:rsid w:val="001B66F7"/>
    <w:rsid w:val="002451DD"/>
    <w:rsid w:val="002655AE"/>
    <w:rsid w:val="002B0CE8"/>
    <w:rsid w:val="002B2C43"/>
    <w:rsid w:val="002E7582"/>
    <w:rsid w:val="004D2988"/>
    <w:rsid w:val="004E2190"/>
    <w:rsid w:val="00544E28"/>
    <w:rsid w:val="005A7DFD"/>
    <w:rsid w:val="006D6C48"/>
    <w:rsid w:val="007E4E05"/>
    <w:rsid w:val="00963BA2"/>
    <w:rsid w:val="009F26F5"/>
    <w:rsid w:val="00A129BB"/>
    <w:rsid w:val="00C902F2"/>
    <w:rsid w:val="00CC4948"/>
    <w:rsid w:val="00D6619C"/>
    <w:rsid w:val="00DB49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E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4E2190"/>
    <w:rPr>
      <w:color w:val="0563C1" w:themeColor="hyperlink"/>
      <w:u w:val="single"/>
    </w:rPr>
  </w:style>
  <w:style w:type="character" w:styleId="CommentReference">
    <w:name w:val="annotation reference"/>
    <w:basedOn w:val="DefaultParagraphFont"/>
    <w:uiPriority w:val="99"/>
    <w:semiHidden/>
    <w:unhideWhenUsed/>
    <w:rsid w:val="005A7DFD"/>
    <w:rPr>
      <w:sz w:val="16"/>
      <w:szCs w:val="16"/>
    </w:rPr>
  </w:style>
  <w:style w:type="paragraph" w:styleId="CommentText">
    <w:name w:val="annotation text"/>
    <w:basedOn w:val="Normal"/>
    <w:link w:val="CommentTextChar"/>
    <w:uiPriority w:val="99"/>
    <w:semiHidden/>
    <w:unhideWhenUsed/>
    <w:rsid w:val="005A7DFD"/>
    <w:rPr>
      <w:rFonts w:cs="Mangal"/>
      <w:sz w:val="20"/>
      <w:szCs w:val="18"/>
    </w:rPr>
  </w:style>
  <w:style w:type="character" w:customStyle="1" w:styleId="CommentTextChar">
    <w:name w:val="Comment Text Char"/>
    <w:basedOn w:val="DefaultParagraphFont"/>
    <w:link w:val="CommentText"/>
    <w:uiPriority w:val="99"/>
    <w:semiHidden/>
    <w:rsid w:val="005A7DFD"/>
    <w:rPr>
      <w:rFonts w:cs="Mangal"/>
      <w:sz w:val="20"/>
      <w:szCs w:val="18"/>
    </w:rPr>
  </w:style>
  <w:style w:type="paragraph" w:styleId="CommentSubject">
    <w:name w:val="annotation subject"/>
    <w:basedOn w:val="CommentText"/>
    <w:next w:val="CommentText"/>
    <w:link w:val="CommentSubjectChar"/>
    <w:uiPriority w:val="99"/>
    <w:semiHidden/>
    <w:unhideWhenUsed/>
    <w:rsid w:val="005A7DFD"/>
    <w:rPr>
      <w:b/>
      <w:bCs/>
    </w:rPr>
  </w:style>
  <w:style w:type="character" w:customStyle="1" w:styleId="CommentSubjectChar">
    <w:name w:val="Comment Subject Char"/>
    <w:basedOn w:val="CommentTextChar"/>
    <w:link w:val="CommentSubject"/>
    <w:uiPriority w:val="99"/>
    <w:semiHidden/>
    <w:rsid w:val="005A7DFD"/>
    <w:rPr>
      <w:rFonts w:cs="Mangal"/>
      <w:b/>
      <w:bCs/>
      <w:sz w:val="20"/>
      <w:szCs w:val="18"/>
    </w:rPr>
  </w:style>
  <w:style w:type="paragraph" w:styleId="BalloonText">
    <w:name w:val="Balloon Text"/>
    <w:basedOn w:val="Normal"/>
    <w:link w:val="BalloonTextChar"/>
    <w:uiPriority w:val="99"/>
    <w:semiHidden/>
    <w:unhideWhenUsed/>
    <w:rsid w:val="005A7DFD"/>
    <w:rPr>
      <w:rFonts w:ascii="Tahoma" w:hAnsi="Tahoma" w:cs="Mangal"/>
      <w:sz w:val="16"/>
      <w:szCs w:val="14"/>
    </w:rPr>
  </w:style>
  <w:style w:type="character" w:customStyle="1" w:styleId="BalloonTextChar">
    <w:name w:val="Balloon Text Char"/>
    <w:basedOn w:val="DefaultParagraphFont"/>
    <w:link w:val="BalloonText"/>
    <w:uiPriority w:val="99"/>
    <w:semiHidden/>
    <w:rsid w:val="005A7DFD"/>
    <w:rPr>
      <w:rFonts w:ascii="Tahoma" w:hAnsi="Tahoma" w:cs="Mangal"/>
      <w:sz w:val="16"/>
      <w:szCs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character" w:styleId="Hyperlink">
    <w:name w:val="Hyperlink"/>
    <w:basedOn w:val="DefaultParagraphFont"/>
    <w:uiPriority w:val="99"/>
    <w:unhideWhenUsed/>
    <w:rsid w:val="004E2190"/>
    <w:rPr>
      <w:color w:val="0563C1" w:themeColor="hyperlink"/>
      <w:u w:val="single"/>
    </w:rPr>
  </w:style>
  <w:style w:type="character" w:styleId="CommentReference">
    <w:name w:val="annotation reference"/>
    <w:basedOn w:val="DefaultParagraphFont"/>
    <w:uiPriority w:val="99"/>
    <w:semiHidden/>
    <w:unhideWhenUsed/>
    <w:rsid w:val="005A7DFD"/>
    <w:rPr>
      <w:sz w:val="16"/>
      <w:szCs w:val="16"/>
    </w:rPr>
  </w:style>
  <w:style w:type="paragraph" w:styleId="CommentText">
    <w:name w:val="annotation text"/>
    <w:basedOn w:val="Normal"/>
    <w:link w:val="CommentTextChar"/>
    <w:uiPriority w:val="99"/>
    <w:semiHidden/>
    <w:unhideWhenUsed/>
    <w:rsid w:val="005A7DFD"/>
    <w:rPr>
      <w:rFonts w:cs="Mangal"/>
      <w:sz w:val="20"/>
      <w:szCs w:val="18"/>
    </w:rPr>
  </w:style>
  <w:style w:type="character" w:customStyle="1" w:styleId="CommentTextChar">
    <w:name w:val="Comment Text Char"/>
    <w:basedOn w:val="DefaultParagraphFont"/>
    <w:link w:val="CommentText"/>
    <w:uiPriority w:val="99"/>
    <w:semiHidden/>
    <w:rsid w:val="005A7DFD"/>
    <w:rPr>
      <w:rFonts w:cs="Mangal"/>
      <w:sz w:val="20"/>
      <w:szCs w:val="18"/>
    </w:rPr>
  </w:style>
  <w:style w:type="paragraph" w:styleId="CommentSubject">
    <w:name w:val="annotation subject"/>
    <w:basedOn w:val="CommentText"/>
    <w:next w:val="CommentText"/>
    <w:link w:val="CommentSubjectChar"/>
    <w:uiPriority w:val="99"/>
    <w:semiHidden/>
    <w:unhideWhenUsed/>
    <w:rsid w:val="005A7DFD"/>
    <w:rPr>
      <w:b/>
      <w:bCs/>
    </w:rPr>
  </w:style>
  <w:style w:type="character" w:customStyle="1" w:styleId="CommentSubjectChar">
    <w:name w:val="Comment Subject Char"/>
    <w:basedOn w:val="CommentTextChar"/>
    <w:link w:val="CommentSubject"/>
    <w:uiPriority w:val="99"/>
    <w:semiHidden/>
    <w:rsid w:val="005A7DFD"/>
    <w:rPr>
      <w:rFonts w:cs="Mangal"/>
      <w:b/>
      <w:bCs/>
      <w:sz w:val="20"/>
      <w:szCs w:val="18"/>
    </w:rPr>
  </w:style>
  <w:style w:type="paragraph" w:styleId="BalloonText">
    <w:name w:val="Balloon Text"/>
    <w:basedOn w:val="Normal"/>
    <w:link w:val="BalloonTextChar"/>
    <w:uiPriority w:val="99"/>
    <w:semiHidden/>
    <w:unhideWhenUsed/>
    <w:rsid w:val="005A7DFD"/>
    <w:rPr>
      <w:rFonts w:ascii="Tahoma" w:hAnsi="Tahoma" w:cs="Mangal"/>
      <w:sz w:val="16"/>
      <w:szCs w:val="14"/>
    </w:rPr>
  </w:style>
  <w:style w:type="character" w:customStyle="1" w:styleId="BalloonTextChar">
    <w:name w:val="Balloon Text Char"/>
    <w:basedOn w:val="DefaultParagraphFont"/>
    <w:link w:val="BalloonText"/>
    <w:uiPriority w:val="99"/>
    <w:semiHidden/>
    <w:rsid w:val="005A7DF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yperlink" Target="https://doi.org/10.1038/nn1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2165</Words>
  <Characters>12344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14481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Sternin</dc:creator>
  <cp:lastModifiedBy>Avital Sternin</cp:lastModifiedBy>
  <cp:revision>8</cp:revision>
  <dcterms:created xsi:type="dcterms:W3CDTF">2017-06-05T19:57:00Z</dcterms:created>
  <dcterms:modified xsi:type="dcterms:W3CDTF">2017-06-07T15:03:00Z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