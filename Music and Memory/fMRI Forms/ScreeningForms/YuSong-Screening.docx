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Layout w:type="fixed"/>
        <w:tblLook w:val="04A0" w:firstRow="1" w:lastRow="0" w:firstColumn="1" w:lastColumn="0" w:noHBand="0" w:noVBand="1"/>
      </w:tblPr>
      <w:tblGrid>
        <w:gridCol w:w="993"/>
        <w:gridCol w:w="2693"/>
        <w:gridCol w:w="6946"/>
      </w:tblGrid>
      <w:tr w:rsidR="00B9766D" w14:paraId="15607D27" w14:textId="77777777" w:rsidTr="00343871">
        <w:trPr>
          <w:trHeight w:val="537"/>
        </w:trPr>
        <w:tc>
          <w:tcPr>
            <w:tcW w:w="3686" w:type="dxa"/>
            <w:gridSpan w:val="2"/>
            <w:tcBorders>
              <w:top w:val="nil"/>
              <w:left w:val="nil"/>
              <w:bottom w:val="nil"/>
              <w:right w:val="nil"/>
            </w:tcBorders>
            <w:vAlign w:val="center"/>
          </w:tcPr>
          <w:p w14:paraId="76F8EC6E" w14:textId="4D723463" w:rsidR="00B9766D" w:rsidRDefault="00B9766D" w:rsidP="00ED6635">
            <w:pPr>
              <w:jc w:val="center"/>
            </w:pPr>
            <w:r>
              <w:rPr>
                <w:noProof/>
              </w:rPr>
              <w:drawing>
                <wp:inline distT="0" distB="0" distL="0" distR="0" wp14:anchorId="31508BA3" wp14:editId="5BAE9E2B">
                  <wp:extent cx="2253670" cy="22374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al_Metabolic_Mapping_CMYK.eps"/>
                          <pic:cNvPicPr/>
                        </pic:nvPicPr>
                        <pic:blipFill>
                          <a:blip r:embed="rId8">
                            <a:extLst>
                              <a:ext uri="{28A0092B-C50C-407E-A947-70E740481C1C}">
                                <a14:useLocalDpi xmlns:a14="http://schemas.microsoft.com/office/drawing/2010/main" val="0"/>
                              </a:ext>
                            </a:extLst>
                          </a:blip>
                          <a:stretch>
                            <a:fillRect/>
                          </a:stretch>
                        </pic:blipFill>
                        <pic:spPr>
                          <a:xfrm>
                            <a:off x="0" y="0"/>
                            <a:ext cx="2253670" cy="223740"/>
                          </a:xfrm>
                          <a:prstGeom prst="rect">
                            <a:avLst/>
                          </a:prstGeom>
                        </pic:spPr>
                      </pic:pic>
                    </a:graphicData>
                  </a:graphic>
                </wp:inline>
              </w:drawing>
            </w:r>
          </w:p>
        </w:tc>
        <w:tc>
          <w:tcPr>
            <w:tcW w:w="6946" w:type="dxa"/>
            <w:tcBorders>
              <w:top w:val="nil"/>
              <w:left w:val="nil"/>
              <w:bottom w:val="nil"/>
              <w:right w:val="nil"/>
            </w:tcBorders>
            <w:vAlign w:val="center"/>
          </w:tcPr>
          <w:p w14:paraId="469320DC" w14:textId="5511A6C7" w:rsidR="007C7789" w:rsidRPr="00343871" w:rsidRDefault="00B9766D" w:rsidP="007C7789">
            <w:pPr>
              <w:jc w:val="center"/>
              <w:rPr>
                <w:rFonts w:ascii="Calibri" w:hAnsi="Calibri"/>
                <w:sz w:val="28"/>
                <w:szCs w:val="28"/>
              </w:rPr>
            </w:pPr>
            <w:r w:rsidRPr="00343871">
              <w:rPr>
                <w:rFonts w:ascii="Calibri" w:hAnsi="Calibri"/>
                <w:sz w:val="28"/>
                <w:szCs w:val="28"/>
              </w:rPr>
              <w:t>MAGNETIC RESONANCE ENVIRONMENT SCREENING FORM</w:t>
            </w:r>
          </w:p>
        </w:tc>
      </w:tr>
      <w:tr w:rsidR="007C7789" w14:paraId="3AE898C7" w14:textId="77777777" w:rsidTr="009E2FD6">
        <w:trPr>
          <w:trHeight w:val="906"/>
        </w:trPr>
        <w:tc>
          <w:tcPr>
            <w:tcW w:w="993" w:type="dxa"/>
            <w:tcBorders>
              <w:top w:val="single" w:sz="4" w:space="0" w:color="auto"/>
            </w:tcBorders>
            <w:vAlign w:val="center"/>
          </w:tcPr>
          <w:p w14:paraId="142FA844" w14:textId="7EA22310" w:rsidR="007C7789" w:rsidRPr="007C7789" w:rsidRDefault="007C7789" w:rsidP="00343871">
            <w:pPr>
              <w:jc w:val="center"/>
              <w:rPr>
                <w:b/>
              </w:rPr>
            </w:pPr>
            <w:r>
              <w:rPr>
                <w:b/>
                <w:noProof/>
                <w:sz w:val="24"/>
              </w:rPr>
              <w:drawing>
                <wp:inline distT="0" distB="0" distL="0" distR="0" wp14:anchorId="2D281752" wp14:editId="399C8205">
                  <wp:extent cx="571500" cy="571500"/>
                  <wp:effectExtent l="0" t="0" r="12700" b="12700"/>
                  <wp:docPr id="4" name="Picture 4"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9639" w:type="dxa"/>
            <w:gridSpan w:val="2"/>
            <w:tcBorders>
              <w:top w:val="single" w:sz="4" w:space="0" w:color="auto"/>
            </w:tcBorders>
            <w:vAlign w:val="center"/>
          </w:tcPr>
          <w:p w14:paraId="0356FB05" w14:textId="2FD2BADD" w:rsidR="007C7789" w:rsidRPr="00343871" w:rsidRDefault="007C7789" w:rsidP="00343871">
            <w:pPr>
              <w:rPr>
                <w:rFonts w:ascii="Calibri" w:hAnsi="Calibri"/>
                <w:sz w:val="20"/>
                <w:szCs w:val="20"/>
              </w:rPr>
            </w:pPr>
            <w:r w:rsidRPr="00343871">
              <w:rPr>
                <w:rFonts w:ascii="Calibri" w:hAnsi="Calibri"/>
                <w:sz w:val="20"/>
                <w:szCs w:val="20"/>
              </w:rPr>
              <w:t>This MR system has a very strong static field that may be hazardous to individuals entering the magnet room if they have certain metallic, electronic, magnetic, or mechanical implants, devices or objects. Therefore, all individuals are required to fill out this form BEFORE entering the magnet room. Be advised, the magnet is ALWAYS ON.</w:t>
            </w:r>
          </w:p>
        </w:tc>
      </w:tr>
    </w:tbl>
    <w:p w14:paraId="5933652E" w14:textId="77777777" w:rsidR="00913874" w:rsidRDefault="00913874"/>
    <w:p w14:paraId="17E073B9" w14:textId="1E8A598A" w:rsidR="007C7789" w:rsidRPr="0004093A" w:rsidRDefault="00343871" w:rsidP="00343871">
      <w:pPr>
        <w:pStyle w:val="ListParagraph"/>
        <w:numPr>
          <w:ilvl w:val="0"/>
          <w:numId w:val="11"/>
        </w:numPr>
        <w:rPr>
          <w:rFonts w:ascii="Times" w:hAnsi="Times"/>
          <w:sz w:val="20"/>
          <w:szCs w:val="20"/>
        </w:rPr>
      </w:pPr>
      <w:r w:rsidRPr="0004093A">
        <w:rPr>
          <w:rFonts w:ascii="Times" w:hAnsi="Times"/>
          <w:sz w:val="20"/>
          <w:szCs w:val="20"/>
        </w:rPr>
        <w:t>Have you had prior surgery or an operation (eg. athroscopy, endoscopy, etc) of any kind?</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checkBox>
          </w:ffData>
        </w:fldChar>
      </w:r>
      <w:bookmarkStart w:id="0" w:name="Check7"/>
      <w:r w:rsidRPr="0004093A">
        <w:rPr>
          <w:rFonts w:ascii="Times" w:hAnsi="Times"/>
          <w:sz w:val="20"/>
          <w:szCs w:val="20"/>
        </w:rPr>
        <w:instrText xml:space="preserve"> FORMCHECKBOX </w:instrText>
      </w:r>
      <w:ins w:id="1" w:author="Yu Song" w:date="2017-09-12T14:58:00Z">
        <w:r w:rsidR="00F076EC" w:rsidRPr="0004093A">
          <w:rPr>
            <w:rFonts w:ascii="Times" w:hAnsi="Times"/>
            <w:sz w:val="20"/>
            <w:szCs w:val="20"/>
          </w:rPr>
        </w:r>
      </w:ins>
      <w:r w:rsidR="00F076EC">
        <w:rPr>
          <w:rFonts w:ascii="Times" w:hAnsi="Times"/>
          <w:sz w:val="20"/>
          <w:szCs w:val="20"/>
        </w:rPr>
        <w:fldChar w:fldCharType="separate"/>
      </w:r>
      <w:r w:rsidRPr="0004093A">
        <w:rPr>
          <w:rFonts w:ascii="Times" w:hAnsi="Times"/>
          <w:sz w:val="20"/>
          <w:szCs w:val="20"/>
        </w:rPr>
        <w:fldChar w:fldCharType="end"/>
      </w:r>
      <w:bookmarkEnd w:id="0"/>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Box>
          </w:ffData>
        </w:fldChar>
      </w:r>
      <w:bookmarkStart w:id="2" w:name="Check8"/>
      <w:r w:rsidRPr="0004093A">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04093A">
        <w:rPr>
          <w:rFonts w:ascii="Times" w:hAnsi="Times"/>
          <w:sz w:val="20"/>
          <w:szCs w:val="20"/>
        </w:rPr>
        <w:fldChar w:fldCharType="end"/>
      </w:r>
      <w:bookmarkEnd w:id="2"/>
      <w:r w:rsidRPr="0004093A">
        <w:rPr>
          <w:rFonts w:ascii="Times" w:hAnsi="Times"/>
          <w:sz w:val="20"/>
          <w:szCs w:val="20"/>
        </w:rPr>
        <w:t>No</w:t>
      </w:r>
    </w:p>
    <w:p w14:paraId="0A5ED1AC" w14:textId="63176330" w:rsidR="005423EE" w:rsidRPr="0004093A" w:rsidRDefault="005423EE" w:rsidP="005423EE">
      <w:pPr>
        <w:ind w:left="360"/>
        <w:rPr>
          <w:rFonts w:ascii="Times" w:hAnsi="Times"/>
          <w:sz w:val="20"/>
          <w:szCs w:val="20"/>
        </w:rPr>
      </w:pPr>
      <w:r w:rsidRPr="0004093A">
        <w:rPr>
          <w:rFonts w:ascii="Times" w:hAnsi="Times"/>
          <w:sz w:val="20"/>
          <w:szCs w:val="20"/>
        </w:rPr>
        <w:t>If yes, please provide Date:</w:t>
      </w:r>
      <w:r w:rsidR="00570629" w:rsidRPr="00570629">
        <w:rPr>
          <w:rFonts w:ascii="Times" w:hAnsi="Times"/>
          <w:sz w:val="20"/>
          <w:szCs w:val="20"/>
          <w:u w:val="single"/>
        </w:rPr>
        <w:t xml:space="preserve"> </w:t>
      </w:r>
      <w:del w:id="3" w:author="Yu Song" w:date="2017-09-12T14:59:00Z">
        <w:r w:rsidR="005953E5" w:rsidDel="00F076EC">
          <w:rPr>
            <w:rFonts w:ascii="Times" w:hAnsi="Times"/>
            <w:sz w:val="20"/>
            <w:szCs w:val="20"/>
            <w:u w:val="single"/>
          </w:rPr>
          <w:fldChar w:fldCharType="begin">
            <w:ffData>
              <w:name w:val="Text3"/>
              <w:enabled/>
              <w:calcOnExit w:val="0"/>
              <w:textInput/>
            </w:ffData>
          </w:fldChar>
        </w:r>
        <w:r w:rsidR="005953E5" w:rsidDel="00F076EC">
          <w:rPr>
            <w:rFonts w:ascii="Times" w:hAnsi="Times"/>
            <w:sz w:val="20"/>
            <w:szCs w:val="20"/>
            <w:u w:val="single"/>
          </w:rPr>
          <w:delInstrText xml:space="preserve"> FORMTEXT </w:delInstrText>
        </w:r>
        <w:r w:rsidR="005953E5" w:rsidDel="00F076EC">
          <w:rPr>
            <w:rFonts w:ascii="Times" w:hAnsi="Times"/>
            <w:sz w:val="20"/>
            <w:szCs w:val="20"/>
            <w:u w:val="single"/>
          </w:rPr>
        </w:r>
        <w:r w:rsidR="005953E5" w:rsidDel="00F076EC">
          <w:rPr>
            <w:rFonts w:ascii="Times" w:hAnsi="Times"/>
            <w:sz w:val="20"/>
            <w:szCs w:val="20"/>
            <w:u w:val="single"/>
          </w:rPr>
          <w:fldChar w:fldCharType="separate"/>
        </w:r>
        <w:r w:rsidR="005953E5" w:rsidDel="00F076EC">
          <w:rPr>
            <w:rFonts w:ascii="Times" w:hAnsi="Times"/>
            <w:sz w:val="20"/>
            <w:szCs w:val="20"/>
            <w:u w:val="single"/>
          </w:rPr>
          <w:delText> </w:delText>
        </w:r>
        <w:r w:rsidR="005953E5" w:rsidDel="00F076EC">
          <w:rPr>
            <w:rFonts w:ascii="Times" w:hAnsi="Times"/>
            <w:sz w:val="20"/>
            <w:szCs w:val="20"/>
            <w:u w:val="single"/>
          </w:rPr>
          <w:delText> </w:delText>
        </w:r>
        <w:r w:rsidR="005953E5" w:rsidDel="00F076EC">
          <w:rPr>
            <w:rFonts w:ascii="Times" w:hAnsi="Times"/>
            <w:sz w:val="20"/>
            <w:szCs w:val="20"/>
            <w:u w:val="single"/>
          </w:rPr>
          <w:delText> </w:delText>
        </w:r>
        <w:r w:rsidR="005953E5" w:rsidDel="00F076EC">
          <w:rPr>
            <w:rFonts w:ascii="Times" w:hAnsi="Times"/>
            <w:sz w:val="20"/>
            <w:szCs w:val="20"/>
            <w:u w:val="single"/>
          </w:rPr>
          <w:delText> </w:delText>
        </w:r>
        <w:r w:rsidR="005953E5" w:rsidDel="00F076EC">
          <w:rPr>
            <w:rFonts w:ascii="Times" w:hAnsi="Times"/>
            <w:sz w:val="20"/>
            <w:szCs w:val="20"/>
            <w:u w:val="single"/>
          </w:rPr>
          <w:delText> </w:delText>
        </w:r>
        <w:r w:rsidR="005953E5" w:rsidDel="00F076EC">
          <w:rPr>
            <w:rFonts w:ascii="Times" w:hAnsi="Times"/>
            <w:sz w:val="20"/>
            <w:szCs w:val="20"/>
            <w:u w:val="single"/>
          </w:rPr>
          <w:fldChar w:fldCharType="end"/>
        </w:r>
      </w:del>
      <w:ins w:id="4" w:author="Yu Song" w:date="2017-09-12T14:59:00Z">
        <w:r w:rsidR="00F076EC">
          <w:rPr>
            <w:rFonts w:ascii="Times" w:hAnsi="Times"/>
            <w:sz w:val="20"/>
            <w:szCs w:val="20"/>
            <w:u w:val="single"/>
          </w:rPr>
          <w:fldChar w:fldCharType="begin">
            <w:ffData>
              <w:name w:val="Text3"/>
              <w:enabled/>
              <w:calcOnExit w:val="0"/>
              <w:textInput/>
            </w:ffData>
          </w:fldChar>
        </w:r>
        <w:r w:rsidR="00F076EC">
          <w:rPr>
            <w:rFonts w:ascii="Times" w:hAnsi="Times"/>
            <w:sz w:val="20"/>
            <w:szCs w:val="20"/>
            <w:u w:val="single"/>
          </w:rPr>
          <w:instrText xml:space="preserve"> FORMTEXT </w:instrText>
        </w:r>
        <w:r w:rsidR="00F076EC">
          <w:rPr>
            <w:rFonts w:ascii="Times" w:hAnsi="Times"/>
            <w:sz w:val="20"/>
            <w:szCs w:val="20"/>
            <w:u w:val="single"/>
          </w:rPr>
        </w:r>
        <w:r w:rsidR="00F076EC">
          <w:rPr>
            <w:rFonts w:ascii="Times" w:hAnsi="Times"/>
            <w:sz w:val="20"/>
            <w:szCs w:val="20"/>
            <w:u w:val="single"/>
          </w:rPr>
          <w:fldChar w:fldCharType="separate"/>
        </w:r>
        <w:r w:rsidR="00F076EC">
          <w:rPr>
            <w:rFonts w:ascii="Times" w:hAnsi="Times"/>
            <w:sz w:val="20"/>
            <w:szCs w:val="20"/>
            <w:u w:val="single"/>
          </w:rPr>
          <w:t>2016-03</w:t>
        </w:r>
        <w:r w:rsidR="00F076EC">
          <w:rPr>
            <w:rFonts w:ascii="Times" w:hAnsi="Times"/>
            <w:sz w:val="20"/>
            <w:szCs w:val="20"/>
            <w:u w:val="single"/>
          </w:rPr>
          <w:fldChar w:fldCharType="end"/>
        </w:r>
      </w:ins>
      <w:r w:rsidRPr="0004093A">
        <w:rPr>
          <w:rFonts w:ascii="Times" w:hAnsi="Times"/>
          <w:sz w:val="20"/>
          <w:szCs w:val="20"/>
        </w:rPr>
        <w:tab/>
      </w:r>
      <w:r w:rsidRPr="0004093A">
        <w:rPr>
          <w:rFonts w:ascii="Times" w:hAnsi="Times"/>
          <w:sz w:val="20"/>
          <w:szCs w:val="20"/>
        </w:rPr>
        <w:tab/>
      </w:r>
      <w:r w:rsidR="008B5FE5" w:rsidRPr="0004093A">
        <w:rPr>
          <w:rFonts w:ascii="Times" w:hAnsi="Times"/>
          <w:sz w:val="20"/>
          <w:szCs w:val="20"/>
        </w:rPr>
        <w:tab/>
      </w:r>
      <w:r w:rsidRPr="0004093A">
        <w:rPr>
          <w:rFonts w:ascii="Times" w:hAnsi="Times"/>
          <w:sz w:val="20"/>
          <w:szCs w:val="20"/>
        </w:rPr>
        <w:t xml:space="preserve">Type of Surgery: </w:t>
      </w:r>
      <w:r w:rsidR="00570629">
        <w:rPr>
          <w:rFonts w:ascii="Times" w:hAnsi="Times"/>
          <w:sz w:val="20"/>
          <w:szCs w:val="20"/>
          <w:u w:val="single"/>
        </w:rPr>
        <w:fldChar w:fldCharType="begin">
          <w:ffData>
            <w:name w:val="Text3"/>
            <w:enabled/>
            <w:calcOnExit w:val="0"/>
            <w:textInput/>
          </w:ffData>
        </w:fldChar>
      </w:r>
      <w:r w:rsidR="00570629">
        <w:rPr>
          <w:rFonts w:ascii="Times" w:hAnsi="Times"/>
          <w:sz w:val="20"/>
          <w:szCs w:val="20"/>
          <w:u w:val="single"/>
        </w:rPr>
        <w:instrText xml:space="preserve"> FORMTEXT </w:instrText>
      </w:r>
      <w:r w:rsidR="00570629">
        <w:rPr>
          <w:rFonts w:ascii="Times" w:hAnsi="Times"/>
          <w:sz w:val="20"/>
          <w:szCs w:val="20"/>
          <w:u w:val="single"/>
        </w:rPr>
      </w:r>
      <w:r w:rsidR="00570629">
        <w:rPr>
          <w:rFonts w:ascii="Times" w:hAnsi="Times"/>
          <w:sz w:val="20"/>
          <w:szCs w:val="20"/>
          <w:u w:val="single"/>
        </w:rPr>
        <w:fldChar w:fldCharType="separate"/>
      </w:r>
      <w:ins w:id="5" w:author="Yu Song" w:date="2017-09-12T14:59:00Z">
        <w:r w:rsidR="00F076EC" w:rsidRPr="00F076EC">
          <w:rPr>
            <w:rFonts w:ascii="Times" w:hAnsi="Times"/>
            <w:noProof/>
            <w:sz w:val="20"/>
            <w:szCs w:val="20"/>
            <w:u w:val="single"/>
          </w:rPr>
          <w:t>appendectomy</w:t>
        </w:r>
      </w:ins>
      <w:del w:id="6" w:author="Yu Song" w:date="2017-09-12T14:59:00Z">
        <w:r w:rsidR="00570629" w:rsidDel="00F076EC">
          <w:rPr>
            <w:rFonts w:ascii="Times" w:hAnsi="Times"/>
            <w:noProof/>
            <w:sz w:val="20"/>
            <w:szCs w:val="20"/>
            <w:u w:val="single"/>
          </w:rPr>
          <w:delText> </w:delText>
        </w:r>
        <w:r w:rsidR="00570629" w:rsidDel="00F076EC">
          <w:rPr>
            <w:rFonts w:ascii="Times" w:hAnsi="Times"/>
            <w:noProof/>
            <w:sz w:val="20"/>
            <w:szCs w:val="20"/>
            <w:u w:val="single"/>
          </w:rPr>
          <w:delText> </w:delText>
        </w:r>
        <w:r w:rsidR="00570629" w:rsidDel="00F076EC">
          <w:rPr>
            <w:rFonts w:ascii="Times" w:hAnsi="Times"/>
            <w:noProof/>
            <w:sz w:val="20"/>
            <w:szCs w:val="20"/>
            <w:u w:val="single"/>
          </w:rPr>
          <w:delText> </w:delText>
        </w:r>
        <w:r w:rsidR="00570629" w:rsidDel="00F076EC">
          <w:rPr>
            <w:rFonts w:ascii="Times" w:hAnsi="Times"/>
            <w:noProof/>
            <w:sz w:val="20"/>
            <w:szCs w:val="20"/>
            <w:u w:val="single"/>
          </w:rPr>
          <w:delText> </w:delText>
        </w:r>
        <w:r w:rsidR="00570629" w:rsidDel="00F076EC">
          <w:rPr>
            <w:rFonts w:ascii="Times" w:hAnsi="Times"/>
            <w:noProof/>
            <w:sz w:val="20"/>
            <w:szCs w:val="20"/>
            <w:u w:val="single"/>
          </w:rPr>
          <w:delText> </w:delText>
        </w:r>
      </w:del>
      <w:r w:rsidR="00570629">
        <w:rPr>
          <w:rFonts w:ascii="Times" w:hAnsi="Times"/>
          <w:sz w:val="20"/>
          <w:szCs w:val="20"/>
          <w:u w:val="single"/>
        </w:rPr>
        <w:fldChar w:fldCharType="end"/>
      </w:r>
    </w:p>
    <w:p w14:paraId="11C8FFF4" w14:textId="594FD125" w:rsidR="00723D23" w:rsidRPr="0004093A" w:rsidRDefault="00723D23" w:rsidP="00723D23">
      <w:pPr>
        <w:pStyle w:val="ListParagraph"/>
        <w:numPr>
          <w:ilvl w:val="0"/>
          <w:numId w:val="11"/>
        </w:numPr>
        <w:rPr>
          <w:rFonts w:ascii="Times" w:hAnsi="Times"/>
          <w:sz w:val="20"/>
          <w:szCs w:val="20"/>
        </w:rPr>
      </w:pPr>
      <w:r w:rsidRPr="0004093A">
        <w:rPr>
          <w:rFonts w:ascii="Times" w:hAnsi="Times"/>
          <w:sz w:val="20"/>
          <w:szCs w:val="20"/>
        </w:rPr>
        <w:t>Have you had an injury to the eye involving a metallic object (e.g. metallic slivers, foreign body)?</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val="0"/>
            </w:checkBox>
          </w:ffData>
        </w:fldChar>
      </w:r>
      <w:r w:rsidRPr="0004093A">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ed/>
            </w:checkBox>
          </w:ffData>
        </w:fldChar>
      </w:r>
      <w:r w:rsidRPr="0004093A">
        <w:rPr>
          <w:rFonts w:ascii="Times" w:hAnsi="Times"/>
          <w:sz w:val="20"/>
          <w:szCs w:val="20"/>
        </w:rPr>
        <w:instrText xml:space="preserve"> FORMCHECKBOX </w:instrText>
      </w:r>
      <w:ins w:id="7" w:author="Yu Song" w:date="2017-09-12T14:59:00Z">
        <w:r w:rsidR="00F076EC" w:rsidRPr="0004093A">
          <w:rPr>
            <w:rFonts w:ascii="Times" w:hAnsi="Times"/>
            <w:sz w:val="20"/>
            <w:szCs w:val="20"/>
          </w:rPr>
        </w:r>
      </w:ins>
      <w:r w:rsidR="00F076EC">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No</w:t>
      </w:r>
    </w:p>
    <w:p w14:paraId="25F98043" w14:textId="35803C2D" w:rsidR="00723D23" w:rsidRPr="0004093A" w:rsidRDefault="00723D23" w:rsidP="00426F5B">
      <w:pPr>
        <w:ind w:left="360"/>
        <w:outlineLvl w:val="0"/>
        <w:rPr>
          <w:rFonts w:ascii="Times" w:hAnsi="Times"/>
          <w:sz w:val="20"/>
          <w:szCs w:val="20"/>
        </w:rPr>
      </w:pPr>
      <w:r w:rsidRPr="0004093A">
        <w:rPr>
          <w:rFonts w:ascii="Times" w:hAnsi="Times"/>
          <w:sz w:val="20"/>
          <w:szCs w:val="20"/>
        </w:rPr>
        <w:t xml:space="preserve">If yes, please describe: </w:t>
      </w:r>
      <w:r w:rsidR="00226B3C">
        <w:rPr>
          <w:rFonts w:ascii="Times" w:hAnsi="Times"/>
          <w:sz w:val="20"/>
          <w:szCs w:val="20"/>
          <w:u w:val="single"/>
        </w:rPr>
        <w:fldChar w:fldCharType="begin">
          <w:ffData>
            <w:name w:val="Text3"/>
            <w:enabled/>
            <w:calcOnExit w:val="0"/>
            <w:textInput/>
          </w:ffData>
        </w:fldChar>
      </w:r>
      <w:bookmarkStart w:id="8" w:name="Text3"/>
      <w:r w:rsidR="00226B3C">
        <w:rPr>
          <w:rFonts w:ascii="Times" w:hAnsi="Times"/>
          <w:sz w:val="20"/>
          <w:szCs w:val="20"/>
          <w:u w:val="single"/>
        </w:rPr>
        <w:instrText xml:space="preserve"> FORMTEXT </w:instrText>
      </w:r>
      <w:r w:rsidR="00226B3C">
        <w:rPr>
          <w:rFonts w:ascii="Times" w:hAnsi="Times"/>
          <w:sz w:val="20"/>
          <w:szCs w:val="20"/>
          <w:u w:val="single"/>
        </w:rPr>
      </w:r>
      <w:r w:rsidR="00226B3C">
        <w:rPr>
          <w:rFonts w:ascii="Times" w:hAnsi="Times"/>
          <w:sz w:val="20"/>
          <w:szCs w:val="20"/>
          <w:u w:val="single"/>
        </w:rPr>
        <w:fldChar w:fldCharType="separate"/>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noProof/>
          <w:sz w:val="20"/>
          <w:szCs w:val="20"/>
          <w:u w:val="single"/>
        </w:rPr>
        <w:t> </w:t>
      </w:r>
      <w:r w:rsidR="00226B3C">
        <w:rPr>
          <w:rFonts w:ascii="Times" w:hAnsi="Times"/>
          <w:sz w:val="20"/>
          <w:szCs w:val="20"/>
          <w:u w:val="single"/>
        </w:rPr>
        <w:fldChar w:fldCharType="end"/>
      </w:r>
      <w:bookmarkEnd w:id="8"/>
    </w:p>
    <w:p w14:paraId="6E9C1D6C" w14:textId="29F2AC5A" w:rsidR="00723D23" w:rsidRPr="0004093A" w:rsidRDefault="00723D23" w:rsidP="00723D23">
      <w:pPr>
        <w:pStyle w:val="ListParagraph"/>
        <w:numPr>
          <w:ilvl w:val="0"/>
          <w:numId w:val="11"/>
        </w:numPr>
        <w:rPr>
          <w:rFonts w:ascii="Times" w:hAnsi="Times"/>
          <w:sz w:val="20"/>
          <w:szCs w:val="20"/>
        </w:rPr>
      </w:pPr>
      <w:r w:rsidRPr="0004093A">
        <w:rPr>
          <w:rFonts w:ascii="Times" w:hAnsi="Times"/>
          <w:sz w:val="20"/>
          <w:szCs w:val="20"/>
        </w:rPr>
        <w:t>Have you ever been injured by a metallic object (e.g. BB, bullet, shrapnel, welding accident, etc.)?</w:t>
      </w:r>
      <w:r w:rsidR="00960C85" w:rsidRPr="0004093A">
        <w:rPr>
          <w:rFonts w:ascii="Times" w:hAnsi="Times"/>
          <w:sz w:val="20"/>
          <w:szCs w:val="20"/>
        </w:rPr>
        <w:tab/>
      </w:r>
      <w:r w:rsidR="00960C85" w:rsidRPr="0004093A">
        <w:rPr>
          <w:rFonts w:ascii="Times" w:hAnsi="Times"/>
          <w:sz w:val="20"/>
          <w:szCs w:val="20"/>
        </w:rPr>
        <w:tab/>
      </w:r>
      <w:r w:rsidR="00960C85" w:rsidRPr="0004093A">
        <w:rPr>
          <w:rFonts w:ascii="Times" w:hAnsi="Times"/>
          <w:sz w:val="20"/>
          <w:szCs w:val="20"/>
        </w:rPr>
        <w:fldChar w:fldCharType="begin">
          <w:ffData>
            <w:name w:val="Check7"/>
            <w:enabled/>
            <w:calcOnExit w:val="0"/>
            <w:checkBox>
              <w:sizeAuto/>
              <w:default w:val="0"/>
              <w:checked w:val="0"/>
            </w:checkBox>
          </w:ffData>
        </w:fldChar>
      </w:r>
      <w:r w:rsidR="00960C85" w:rsidRPr="0004093A">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00960C85" w:rsidRPr="0004093A">
        <w:rPr>
          <w:rFonts w:ascii="Times" w:hAnsi="Times"/>
          <w:sz w:val="20"/>
          <w:szCs w:val="20"/>
        </w:rPr>
        <w:fldChar w:fldCharType="end"/>
      </w:r>
      <w:r w:rsidR="00960C85" w:rsidRPr="0004093A">
        <w:rPr>
          <w:rFonts w:ascii="Times" w:hAnsi="Times"/>
          <w:sz w:val="20"/>
          <w:szCs w:val="20"/>
        </w:rPr>
        <w:t xml:space="preserve">Yes  </w:t>
      </w:r>
      <w:r w:rsidR="00960C85" w:rsidRPr="0004093A">
        <w:rPr>
          <w:rFonts w:ascii="Times" w:hAnsi="Times"/>
          <w:sz w:val="20"/>
          <w:szCs w:val="20"/>
        </w:rPr>
        <w:fldChar w:fldCharType="begin">
          <w:ffData>
            <w:name w:val="Check8"/>
            <w:enabled/>
            <w:calcOnExit w:val="0"/>
            <w:checkBox>
              <w:sizeAuto/>
              <w:default w:val="0"/>
              <w:checked/>
            </w:checkBox>
          </w:ffData>
        </w:fldChar>
      </w:r>
      <w:r w:rsidR="00960C85" w:rsidRPr="0004093A">
        <w:rPr>
          <w:rFonts w:ascii="Times" w:hAnsi="Times"/>
          <w:sz w:val="20"/>
          <w:szCs w:val="20"/>
        </w:rPr>
        <w:instrText xml:space="preserve"> FORMCHECKBOX </w:instrText>
      </w:r>
      <w:ins w:id="9" w:author="Yu Song" w:date="2017-09-12T14:59:00Z">
        <w:r w:rsidR="00F076EC" w:rsidRPr="0004093A">
          <w:rPr>
            <w:rFonts w:ascii="Times" w:hAnsi="Times"/>
            <w:sz w:val="20"/>
            <w:szCs w:val="20"/>
          </w:rPr>
        </w:r>
      </w:ins>
      <w:r w:rsidR="00F076EC">
        <w:rPr>
          <w:rFonts w:ascii="Times" w:hAnsi="Times"/>
          <w:sz w:val="20"/>
          <w:szCs w:val="20"/>
        </w:rPr>
        <w:fldChar w:fldCharType="separate"/>
      </w:r>
      <w:r w:rsidR="00960C85" w:rsidRPr="0004093A">
        <w:rPr>
          <w:rFonts w:ascii="Times" w:hAnsi="Times"/>
          <w:sz w:val="20"/>
          <w:szCs w:val="20"/>
        </w:rPr>
        <w:fldChar w:fldCharType="end"/>
      </w:r>
      <w:r w:rsidR="00960C85" w:rsidRPr="0004093A">
        <w:rPr>
          <w:rFonts w:ascii="Times" w:hAnsi="Times"/>
          <w:sz w:val="20"/>
          <w:szCs w:val="20"/>
        </w:rPr>
        <w:t>No</w:t>
      </w:r>
    </w:p>
    <w:p w14:paraId="12067480" w14:textId="5023F353" w:rsidR="00723D23" w:rsidRPr="0004093A" w:rsidRDefault="00723D23" w:rsidP="00426F5B">
      <w:pPr>
        <w:ind w:left="360"/>
        <w:outlineLvl w:val="0"/>
        <w:rPr>
          <w:rFonts w:ascii="Times" w:hAnsi="Times"/>
          <w:sz w:val="20"/>
          <w:szCs w:val="20"/>
        </w:rPr>
      </w:pPr>
      <w:r w:rsidRPr="0004093A">
        <w:rPr>
          <w:rFonts w:ascii="Times" w:hAnsi="Times"/>
          <w:sz w:val="20"/>
          <w:szCs w:val="20"/>
        </w:rPr>
        <w:t>If yes, please describe:</w:t>
      </w:r>
      <w:r w:rsidR="00960C85" w:rsidRPr="0004093A">
        <w:rPr>
          <w:rFonts w:ascii="Times" w:hAnsi="Times"/>
          <w:sz w:val="20"/>
          <w:szCs w:val="20"/>
        </w:rPr>
        <w:t xml:space="preserve"> </w:t>
      </w:r>
      <w:r w:rsidR="00960C85" w:rsidRPr="00052B9D">
        <w:rPr>
          <w:rFonts w:ascii="Times" w:hAnsi="Times"/>
          <w:sz w:val="20"/>
          <w:szCs w:val="20"/>
          <w:u w:val="single"/>
        </w:rPr>
        <w:fldChar w:fldCharType="begin">
          <w:ffData>
            <w:name w:val="Text4"/>
            <w:enabled/>
            <w:calcOnExit w:val="0"/>
            <w:textInput/>
          </w:ffData>
        </w:fldChar>
      </w:r>
      <w:bookmarkStart w:id="10" w:name="Text4"/>
      <w:r w:rsidR="00960C85" w:rsidRPr="00052B9D">
        <w:rPr>
          <w:rFonts w:ascii="Times" w:hAnsi="Times"/>
          <w:sz w:val="20"/>
          <w:szCs w:val="20"/>
          <w:u w:val="single"/>
        </w:rPr>
        <w:instrText xml:space="preserve"> FORMTEXT </w:instrText>
      </w:r>
      <w:r w:rsidR="00960C85" w:rsidRPr="00052B9D">
        <w:rPr>
          <w:rFonts w:ascii="Times" w:hAnsi="Times"/>
          <w:sz w:val="20"/>
          <w:szCs w:val="20"/>
          <w:u w:val="single"/>
        </w:rPr>
      </w:r>
      <w:r w:rsidR="00960C85" w:rsidRPr="00052B9D">
        <w:rPr>
          <w:rFonts w:ascii="Times" w:hAnsi="Times"/>
          <w:sz w:val="20"/>
          <w:szCs w:val="20"/>
          <w:u w:val="single"/>
        </w:rPr>
        <w:fldChar w:fldCharType="separate"/>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noProof/>
          <w:sz w:val="20"/>
          <w:szCs w:val="20"/>
          <w:u w:val="single"/>
        </w:rPr>
        <w:t> </w:t>
      </w:r>
      <w:r w:rsidR="00960C85" w:rsidRPr="00052B9D">
        <w:rPr>
          <w:rFonts w:ascii="Times" w:hAnsi="Times"/>
          <w:sz w:val="20"/>
          <w:szCs w:val="20"/>
          <w:u w:val="single"/>
        </w:rPr>
        <w:fldChar w:fldCharType="end"/>
      </w:r>
      <w:bookmarkEnd w:id="10"/>
    </w:p>
    <w:p w14:paraId="6502CC39" w14:textId="47FBCEF4" w:rsidR="00035BBB" w:rsidRPr="0004093A" w:rsidRDefault="00C756B8" w:rsidP="00C756B8">
      <w:pPr>
        <w:pStyle w:val="ListParagraph"/>
        <w:numPr>
          <w:ilvl w:val="0"/>
          <w:numId w:val="11"/>
        </w:numPr>
        <w:rPr>
          <w:rFonts w:ascii="Times" w:hAnsi="Times"/>
          <w:sz w:val="20"/>
          <w:szCs w:val="20"/>
        </w:rPr>
      </w:pPr>
      <w:r w:rsidRPr="0004093A">
        <w:rPr>
          <w:rFonts w:ascii="Times" w:hAnsi="Times"/>
          <w:sz w:val="20"/>
          <w:szCs w:val="20"/>
        </w:rPr>
        <w:t>Are you pregnant or suspect that you are pregnant?</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val="0"/>
            </w:checkBox>
          </w:ffData>
        </w:fldChar>
      </w:r>
      <w:r w:rsidRPr="0004093A">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ed/>
            </w:checkBox>
          </w:ffData>
        </w:fldChar>
      </w:r>
      <w:r w:rsidRPr="0004093A">
        <w:rPr>
          <w:rFonts w:ascii="Times" w:hAnsi="Times"/>
          <w:sz w:val="20"/>
          <w:szCs w:val="20"/>
        </w:rPr>
        <w:instrText xml:space="preserve"> FORMCHECKBOX </w:instrText>
      </w:r>
      <w:ins w:id="11" w:author="Yu Song" w:date="2017-09-12T14:59:00Z">
        <w:r w:rsidR="00F076EC" w:rsidRPr="0004093A">
          <w:rPr>
            <w:rFonts w:ascii="Times" w:hAnsi="Times"/>
            <w:sz w:val="20"/>
            <w:szCs w:val="20"/>
          </w:rPr>
        </w:r>
      </w:ins>
      <w:r w:rsidR="00F076EC">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No</w:t>
      </w:r>
    </w:p>
    <w:p w14:paraId="3D7DD423" w14:textId="6D017E3A" w:rsidR="00C756B8" w:rsidRPr="0004093A" w:rsidRDefault="00C756B8" w:rsidP="00C756B8">
      <w:pPr>
        <w:pStyle w:val="ListParagraph"/>
        <w:numPr>
          <w:ilvl w:val="0"/>
          <w:numId w:val="11"/>
        </w:numPr>
        <w:rPr>
          <w:rFonts w:ascii="Times" w:hAnsi="Times"/>
          <w:sz w:val="20"/>
          <w:szCs w:val="20"/>
        </w:rPr>
      </w:pPr>
      <w:r w:rsidRPr="0004093A">
        <w:rPr>
          <w:rFonts w:ascii="Times" w:hAnsi="Times"/>
          <w:sz w:val="20"/>
          <w:szCs w:val="20"/>
        </w:rPr>
        <w:t xml:space="preserve">Have you had a previous contrast </w:t>
      </w:r>
      <w:r w:rsidR="009E2FD6">
        <w:rPr>
          <w:rFonts w:ascii="Times" w:hAnsi="Times"/>
          <w:sz w:val="20"/>
          <w:szCs w:val="20"/>
        </w:rPr>
        <w:t>agent</w:t>
      </w:r>
      <w:r w:rsidR="009E2FD6" w:rsidRPr="0004093A">
        <w:rPr>
          <w:rFonts w:ascii="Times" w:hAnsi="Times"/>
          <w:sz w:val="20"/>
          <w:szCs w:val="20"/>
        </w:rPr>
        <w:t xml:space="preserve"> </w:t>
      </w:r>
      <w:r w:rsidRPr="0004093A">
        <w:rPr>
          <w:rFonts w:ascii="Times" w:hAnsi="Times"/>
          <w:sz w:val="20"/>
          <w:szCs w:val="20"/>
        </w:rPr>
        <w:t>reaction?</w:t>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Pr="0004093A">
        <w:rPr>
          <w:rFonts w:ascii="Times" w:hAnsi="Times"/>
          <w:sz w:val="20"/>
          <w:szCs w:val="20"/>
        </w:rPr>
        <w:tab/>
      </w:r>
      <w:r w:rsidR="00407B9B" w:rsidRPr="0004093A">
        <w:rPr>
          <w:rFonts w:ascii="Times" w:hAnsi="Times"/>
          <w:sz w:val="20"/>
          <w:szCs w:val="20"/>
        </w:rPr>
        <w:tab/>
      </w:r>
      <w:r w:rsidRPr="0004093A">
        <w:rPr>
          <w:rFonts w:ascii="Times" w:hAnsi="Times"/>
          <w:sz w:val="20"/>
          <w:szCs w:val="20"/>
        </w:rPr>
        <w:tab/>
      </w:r>
      <w:r w:rsidRPr="0004093A">
        <w:rPr>
          <w:rFonts w:ascii="Times" w:hAnsi="Times"/>
          <w:sz w:val="20"/>
          <w:szCs w:val="20"/>
        </w:rPr>
        <w:fldChar w:fldCharType="begin">
          <w:ffData>
            <w:name w:val="Check7"/>
            <w:enabled/>
            <w:calcOnExit w:val="0"/>
            <w:checkBox>
              <w:sizeAuto/>
              <w:default w:val="0"/>
              <w:checked w:val="0"/>
            </w:checkBox>
          </w:ffData>
        </w:fldChar>
      </w:r>
      <w:r w:rsidRPr="0004093A">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 xml:space="preserve">Yes  </w:t>
      </w:r>
      <w:r w:rsidRPr="0004093A">
        <w:rPr>
          <w:rFonts w:ascii="Times" w:hAnsi="Times"/>
          <w:sz w:val="20"/>
          <w:szCs w:val="20"/>
        </w:rPr>
        <w:fldChar w:fldCharType="begin">
          <w:ffData>
            <w:name w:val="Check8"/>
            <w:enabled/>
            <w:calcOnExit w:val="0"/>
            <w:checkBox>
              <w:sizeAuto/>
              <w:default w:val="0"/>
              <w:checked/>
            </w:checkBox>
          </w:ffData>
        </w:fldChar>
      </w:r>
      <w:r w:rsidRPr="0004093A">
        <w:rPr>
          <w:rFonts w:ascii="Times" w:hAnsi="Times"/>
          <w:sz w:val="20"/>
          <w:szCs w:val="20"/>
        </w:rPr>
        <w:instrText xml:space="preserve"> FORMCHECKBOX </w:instrText>
      </w:r>
      <w:ins w:id="12" w:author="Yu Song" w:date="2017-09-12T15:00:00Z">
        <w:r w:rsidR="00F076EC" w:rsidRPr="0004093A">
          <w:rPr>
            <w:rFonts w:ascii="Times" w:hAnsi="Times"/>
            <w:sz w:val="20"/>
            <w:szCs w:val="20"/>
          </w:rPr>
        </w:r>
      </w:ins>
      <w:r w:rsidR="00F076EC">
        <w:rPr>
          <w:rFonts w:ascii="Times" w:hAnsi="Times"/>
          <w:sz w:val="20"/>
          <w:szCs w:val="20"/>
        </w:rPr>
        <w:fldChar w:fldCharType="separate"/>
      </w:r>
      <w:r w:rsidRPr="0004093A">
        <w:rPr>
          <w:rFonts w:ascii="Times" w:hAnsi="Times"/>
          <w:sz w:val="20"/>
          <w:szCs w:val="20"/>
        </w:rPr>
        <w:fldChar w:fldCharType="end"/>
      </w:r>
      <w:r w:rsidRPr="0004093A">
        <w:rPr>
          <w:rFonts w:ascii="Times" w:hAnsi="Times"/>
          <w:sz w:val="20"/>
          <w:szCs w:val="20"/>
        </w:rPr>
        <w:t>No</w:t>
      </w:r>
    </w:p>
    <w:p w14:paraId="18C42E24" w14:textId="77777777" w:rsidR="007C7789" w:rsidRDefault="007C7789"/>
    <w:tbl>
      <w:tblPr>
        <w:tblStyle w:val="TableGrid"/>
        <w:tblW w:w="0" w:type="auto"/>
        <w:tblInd w:w="392" w:type="dxa"/>
        <w:tblLayout w:type="fixed"/>
        <w:tblLook w:val="04A0" w:firstRow="1" w:lastRow="0" w:firstColumn="1" w:lastColumn="0" w:noHBand="0" w:noVBand="1"/>
      </w:tblPr>
      <w:tblGrid>
        <w:gridCol w:w="1134"/>
        <w:gridCol w:w="8930"/>
      </w:tblGrid>
      <w:tr w:rsidR="00887BC0" w14:paraId="5F40264A" w14:textId="77777777" w:rsidTr="00887BC0">
        <w:trPr>
          <w:trHeight w:val="863"/>
        </w:trPr>
        <w:tc>
          <w:tcPr>
            <w:tcW w:w="1134" w:type="dxa"/>
            <w:tcBorders>
              <w:top w:val="single" w:sz="4" w:space="0" w:color="auto"/>
            </w:tcBorders>
            <w:vAlign w:val="center"/>
          </w:tcPr>
          <w:p w14:paraId="53536682" w14:textId="37109994" w:rsidR="00887BC0" w:rsidRPr="007C7789" w:rsidRDefault="00887BC0" w:rsidP="00696821">
            <w:pPr>
              <w:jc w:val="center"/>
              <w:rPr>
                <w:b/>
              </w:rPr>
            </w:pPr>
            <w:r>
              <w:rPr>
                <w:b/>
                <w:noProof/>
                <w:sz w:val="24"/>
              </w:rPr>
              <w:drawing>
                <wp:inline distT="0" distB="0" distL="0" distR="0" wp14:anchorId="12E08382" wp14:editId="06DB61A3">
                  <wp:extent cx="546706" cy="478367"/>
                  <wp:effectExtent l="0" t="0" r="12700" b="4445"/>
                  <wp:docPr id="1" name="Picture 3" descr="warni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rning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807" cy="478455"/>
                          </a:xfrm>
                          <a:prstGeom prst="rect">
                            <a:avLst/>
                          </a:prstGeom>
                          <a:noFill/>
                          <a:ln>
                            <a:noFill/>
                          </a:ln>
                        </pic:spPr>
                      </pic:pic>
                    </a:graphicData>
                  </a:graphic>
                </wp:inline>
              </w:drawing>
            </w:r>
          </w:p>
        </w:tc>
        <w:tc>
          <w:tcPr>
            <w:tcW w:w="8930" w:type="dxa"/>
            <w:tcBorders>
              <w:top w:val="single" w:sz="4" w:space="0" w:color="auto"/>
            </w:tcBorders>
            <w:vAlign w:val="center"/>
          </w:tcPr>
          <w:p w14:paraId="5F878418" w14:textId="77777777" w:rsidR="00887BC0" w:rsidRDefault="00887BC0" w:rsidP="00696821">
            <w:pPr>
              <w:rPr>
                <w:rFonts w:ascii="Calibri" w:hAnsi="Calibri"/>
                <w:sz w:val="20"/>
              </w:rPr>
            </w:pPr>
            <w:r w:rsidRPr="00887BC0">
              <w:rPr>
                <w:rFonts w:ascii="Calibri" w:hAnsi="Calibri"/>
                <w:b/>
                <w:sz w:val="24"/>
              </w:rPr>
              <w:t>WARNING</w:t>
            </w:r>
            <w:r w:rsidRPr="00887BC0">
              <w:rPr>
                <w:rFonts w:ascii="Calibri" w:hAnsi="Calibri"/>
                <w:sz w:val="22"/>
              </w:rPr>
              <w:t xml:space="preserve">:  </w:t>
            </w:r>
            <w:r w:rsidRPr="00887BC0">
              <w:rPr>
                <w:rFonts w:ascii="Calibri" w:hAnsi="Calibri"/>
                <w:sz w:val="20"/>
              </w:rPr>
              <w:t xml:space="preserve">Certain implants, devices or objects may be hazardous to you in the MR environment or the magnet room.  </w:t>
            </w:r>
            <w:r w:rsidRPr="00887BC0">
              <w:rPr>
                <w:rFonts w:ascii="Calibri" w:hAnsi="Calibri"/>
                <w:sz w:val="20"/>
                <w:u w:val="single"/>
              </w:rPr>
              <w:t>DO NOT ENTER</w:t>
            </w:r>
            <w:r w:rsidRPr="00887BC0">
              <w:rPr>
                <w:rFonts w:ascii="Calibri" w:hAnsi="Calibri"/>
                <w:sz w:val="20"/>
              </w:rPr>
              <w:t xml:space="preserve"> the MR environment or the magnet room if you have any of the following implants, devices or objects.</w:t>
            </w:r>
          </w:p>
          <w:p w14:paraId="41907E0A" w14:textId="73FC5A3E" w:rsidR="009801D3" w:rsidRPr="00887BC0" w:rsidRDefault="009801D3" w:rsidP="00696821">
            <w:pPr>
              <w:rPr>
                <w:rFonts w:ascii="Calibri" w:hAnsi="Calibri"/>
                <w:sz w:val="20"/>
                <w:szCs w:val="20"/>
              </w:rPr>
            </w:pPr>
            <w:r>
              <w:rPr>
                <w:rFonts w:ascii="Calibri" w:hAnsi="Calibri"/>
                <w:b/>
                <w:sz w:val="24"/>
              </w:rPr>
              <w:t xml:space="preserve">IMPORTANT: </w:t>
            </w:r>
            <w:r w:rsidRPr="0004093A">
              <w:rPr>
                <w:rFonts w:ascii="Calibri" w:hAnsi="Calibri"/>
                <w:sz w:val="20"/>
                <w:szCs w:val="20"/>
              </w:rPr>
              <w:t xml:space="preserve">Remove </w:t>
            </w:r>
            <w:r w:rsidRPr="0004093A">
              <w:rPr>
                <w:rFonts w:ascii="Calibri" w:hAnsi="Calibri"/>
                <w:sz w:val="20"/>
                <w:szCs w:val="20"/>
                <w:u w:val="single"/>
              </w:rPr>
              <w:t>all</w:t>
            </w:r>
            <w:r w:rsidRPr="0004093A">
              <w:rPr>
                <w:rFonts w:ascii="Calibri" w:hAnsi="Calibri"/>
                <w:sz w:val="20"/>
                <w:szCs w:val="20"/>
              </w:rPr>
              <w:t xml:space="preserve"> metallic objects before entering the MR environment or magnet room. Loose metallic objects are especially prohibited.</w:t>
            </w:r>
          </w:p>
        </w:tc>
      </w:tr>
    </w:tbl>
    <w:p w14:paraId="5FD6C7FB" w14:textId="77777777" w:rsidR="00343871" w:rsidRDefault="00343871"/>
    <w:p w14:paraId="22B49CC1" w14:textId="224F6C19" w:rsidR="00053BD6" w:rsidRPr="00053BD6" w:rsidRDefault="00053BD6" w:rsidP="00426F5B">
      <w:pPr>
        <w:outlineLvl w:val="0"/>
        <w:rPr>
          <w:b/>
        </w:rPr>
      </w:pPr>
      <w:r w:rsidRPr="00053BD6">
        <w:rPr>
          <w:b/>
        </w:rPr>
        <w:t>Please indicate if you have the following:</w:t>
      </w:r>
    </w:p>
    <w:p w14:paraId="05EE4EBD" w14:textId="77777777" w:rsidR="00053BD6" w:rsidRDefault="00053BD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4253"/>
        <w:gridCol w:w="1417"/>
        <w:gridCol w:w="3686"/>
      </w:tblGrid>
      <w:tr w:rsidR="00053BD6" w14:paraId="1E72FC70" w14:textId="77777777" w:rsidTr="005026A5">
        <w:tc>
          <w:tcPr>
            <w:tcW w:w="1384" w:type="dxa"/>
          </w:tcPr>
          <w:p w14:paraId="544E501A" w14:textId="5B4E3750" w:rsidR="00053BD6" w:rsidRPr="00407B9B" w:rsidRDefault="00053BD6" w:rsidP="00407B9B">
            <w:pPr>
              <w:rPr>
                <w:rFonts w:ascii="Times" w:hAnsi="Times"/>
                <w:sz w:val="20"/>
                <w:szCs w:val="20"/>
              </w:rPr>
            </w:pPr>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3"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6BD8E4F4" w14:textId="3F30BB2E" w:rsidR="00053BD6" w:rsidRPr="00D86B06" w:rsidRDefault="00053BD6">
            <w:pPr>
              <w:rPr>
                <w:rFonts w:ascii="Times" w:hAnsi="Times"/>
                <w:sz w:val="20"/>
                <w:szCs w:val="20"/>
              </w:rPr>
            </w:pPr>
            <w:r w:rsidRPr="00D86B06">
              <w:rPr>
                <w:rFonts w:ascii="Times" w:hAnsi="Times"/>
                <w:sz w:val="20"/>
                <w:szCs w:val="20"/>
              </w:rPr>
              <w:t>Aneurysm clip(s)</w:t>
            </w:r>
          </w:p>
        </w:tc>
        <w:tc>
          <w:tcPr>
            <w:tcW w:w="1417" w:type="dxa"/>
          </w:tcPr>
          <w:p w14:paraId="6F8134F3" w14:textId="1EBA217D"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4"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5B63CB16" w14:textId="7E413804" w:rsidR="00053BD6" w:rsidRPr="00E82C06" w:rsidRDefault="00D86B06">
            <w:pPr>
              <w:rPr>
                <w:rFonts w:ascii="Times" w:hAnsi="Times"/>
                <w:sz w:val="20"/>
                <w:szCs w:val="20"/>
              </w:rPr>
            </w:pPr>
            <w:r w:rsidRPr="00E82C06">
              <w:rPr>
                <w:rFonts w:ascii="Times" w:hAnsi="Times"/>
                <w:sz w:val="20"/>
                <w:szCs w:val="20"/>
              </w:rPr>
              <w:t>Dentures or partial plates (remove)</w:t>
            </w:r>
          </w:p>
        </w:tc>
      </w:tr>
      <w:tr w:rsidR="00053BD6" w14:paraId="57A7CBA1" w14:textId="77777777" w:rsidTr="005026A5">
        <w:tc>
          <w:tcPr>
            <w:tcW w:w="1384" w:type="dxa"/>
          </w:tcPr>
          <w:p w14:paraId="3C4B0850" w14:textId="1C284F24" w:rsidR="00053BD6" w:rsidRPr="00407B9B" w:rsidRDefault="00053BD6" w:rsidP="00407B9B">
            <w:pPr>
              <w:rPr>
                <w:rFonts w:ascii="Times" w:hAnsi="Times"/>
                <w:sz w:val="20"/>
                <w:szCs w:val="20"/>
              </w:rPr>
            </w:pPr>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5"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72AAE4D4" w14:textId="5A08F28B" w:rsidR="00053BD6" w:rsidRPr="00D86B06" w:rsidRDefault="00053BD6">
            <w:pPr>
              <w:rPr>
                <w:rFonts w:ascii="Times" w:hAnsi="Times"/>
                <w:sz w:val="20"/>
                <w:szCs w:val="20"/>
              </w:rPr>
            </w:pPr>
            <w:r w:rsidRPr="00D86B06">
              <w:rPr>
                <w:rFonts w:ascii="Times" w:hAnsi="Times"/>
                <w:sz w:val="20"/>
                <w:szCs w:val="20"/>
              </w:rPr>
              <w:t>Cardiac pacemaker, pacemaker wires, or stents</w:t>
            </w:r>
          </w:p>
        </w:tc>
        <w:tc>
          <w:tcPr>
            <w:tcW w:w="1417" w:type="dxa"/>
          </w:tcPr>
          <w:p w14:paraId="284EDB0F" w14:textId="4D1D8AB8"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6"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258AC4AC" w14:textId="4A358A0B" w:rsidR="00053BD6" w:rsidRPr="00E82C06" w:rsidRDefault="00D86B06">
            <w:pPr>
              <w:rPr>
                <w:rFonts w:ascii="Times" w:hAnsi="Times"/>
                <w:sz w:val="20"/>
                <w:szCs w:val="20"/>
              </w:rPr>
            </w:pPr>
            <w:r w:rsidRPr="00E82C06">
              <w:rPr>
                <w:rFonts w:ascii="Times" w:hAnsi="Times"/>
                <w:sz w:val="20"/>
                <w:szCs w:val="20"/>
              </w:rPr>
              <w:t>Hearing aid (remove)</w:t>
            </w:r>
          </w:p>
        </w:tc>
      </w:tr>
      <w:tr w:rsidR="00053BD6" w14:paraId="1029E1B4" w14:textId="77777777" w:rsidTr="005026A5">
        <w:tc>
          <w:tcPr>
            <w:tcW w:w="1384" w:type="dxa"/>
          </w:tcPr>
          <w:p w14:paraId="5B3BD4D3" w14:textId="73EF6232" w:rsidR="00053BD6" w:rsidRDefault="00053BD6" w:rsidP="00407B9B">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7"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52C79104" w14:textId="53AB40F1" w:rsidR="00053BD6" w:rsidRPr="00D86B06" w:rsidRDefault="00053BD6">
            <w:pPr>
              <w:rPr>
                <w:rFonts w:ascii="Times" w:hAnsi="Times"/>
                <w:sz w:val="20"/>
                <w:szCs w:val="20"/>
              </w:rPr>
            </w:pPr>
            <w:r w:rsidRPr="00D86B06">
              <w:rPr>
                <w:rFonts w:ascii="Times" w:hAnsi="Times"/>
                <w:sz w:val="20"/>
                <w:szCs w:val="20"/>
              </w:rPr>
              <w:t>Implanted cardioverter defibrillator (ICD)</w:t>
            </w:r>
          </w:p>
        </w:tc>
        <w:tc>
          <w:tcPr>
            <w:tcW w:w="1417" w:type="dxa"/>
          </w:tcPr>
          <w:p w14:paraId="3CB6251A" w14:textId="4887718A"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8"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21608DBA" w14:textId="3FFA90DB" w:rsidR="00053BD6" w:rsidRPr="00E82C06" w:rsidRDefault="00AF673D">
            <w:pPr>
              <w:rPr>
                <w:rFonts w:ascii="Times" w:hAnsi="Times"/>
                <w:sz w:val="20"/>
                <w:szCs w:val="20"/>
              </w:rPr>
            </w:pPr>
            <w:r w:rsidRPr="00E82C06">
              <w:rPr>
                <w:rFonts w:ascii="Times" w:hAnsi="Times"/>
                <w:sz w:val="20"/>
                <w:szCs w:val="20"/>
              </w:rPr>
              <w:t>Metal object</w:t>
            </w:r>
            <w:r w:rsidR="009A75AC">
              <w:rPr>
                <w:rFonts w:ascii="Times" w:hAnsi="Times"/>
                <w:sz w:val="20"/>
                <w:szCs w:val="20"/>
              </w:rPr>
              <w:t xml:space="preserve"> (ie keys, coins</w:t>
            </w:r>
            <w:r w:rsidR="00E96DBB">
              <w:rPr>
                <w:rFonts w:ascii="Times" w:hAnsi="Times"/>
                <w:sz w:val="20"/>
                <w:szCs w:val="20"/>
              </w:rPr>
              <w:t>–must remove)</w:t>
            </w:r>
          </w:p>
        </w:tc>
      </w:tr>
      <w:tr w:rsidR="00053BD6" w14:paraId="4572226F" w14:textId="77777777" w:rsidTr="005026A5">
        <w:trPr>
          <w:trHeight w:val="352"/>
        </w:trPr>
        <w:tc>
          <w:tcPr>
            <w:tcW w:w="1384" w:type="dxa"/>
          </w:tcPr>
          <w:p w14:paraId="31C474A8" w14:textId="5D0D1A34" w:rsidR="00053BD6" w:rsidRPr="00407B9B" w:rsidRDefault="00053BD6" w:rsidP="00407B9B">
            <w:pPr>
              <w:rPr>
                <w:rFonts w:ascii="Times" w:hAnsi="Times"/>
                <w:sz w:val="20"/>
                <w:szCs w:val="20"/>
              </w:rPr>
            </w:pPr>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19"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30F1E5A1" w14:textId="4921A852" w:rsidR="00053BD6" w:rsidRPr="00D86B06" w:rsidRDefault="00053BD6">
            <w:pPr>
              <w:rPr>
                <w:rFonts w:ascii="Times" w:hAnsi="Times"/>
                <w:sz w:val="20"/>
                <w:szCs w:val="20"/>
              </w:rPr>
            </w:pPr>
            <w:r w:rsidRPr="00D86B06">
              <w:rPr>
                <w:rFonts w:ascii="Times" w:hAnsi="Times"/>
                <w:sz w:val="20"/>
                <w:szCs w:val="20"/>
              </w:rPr>
              <w:t>Electronic or magnetically-activated implant or device (electrodes, wires, metallic filter or coil)</w:t>
            </w:r>
          </w:p>
        </w:tc>
        <w:tc>
          <w:tcPr>
            <w:tcW w:w="1417" w:type="dxa"/>
          </w:tcPr>
          <w:p w14:paraId="5FD36C85" w14:textId="33314EEF"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0"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58BC28B2" w14:textId="432BD1EB" w:rsidR="00053BD6" w:rsidRPr="00E82C06" w:rsidRDefault="00AF673D">
            <w:pPr>
              <w:rPr>
                <w:rFonts w:ascii="Times" w:hAnsi="Times"/>
                <w:sz w:val="20"/>
                <w:szCs w:val="20"/>
              </w:rPr>
            </w:pPr>
            <w:r w:rsidRPr="00E82C06">
              <w:rPr>
                <w:rFonts w:ascii="Times" w:hAnsi="Times"/>
                <w:sz w:val="20"/>
                <w:szCs w:val="20"/>
              </w:rPr>
              <w:t xml:space="preserve">Other implant(s)  </w:t>
            </w:r>
            <w:r w:rsidRPr="00052B9D">
              <w:rPr>
                <w:rFonts w:ascii="Times" w:hAnsi="Times"/>
                <w:sz w:val="20"/>
                <w:szCs w:val="20"/>
                <w:u w:val="single"/>
              </w:rPr>
              <w:fldChar w:fldCharType="begin">
                <w:ffData>
                  <w:name w:val="Text5"/>
                  <w:enabled/>
                  <w:calcOnExit w:val="0"/>
                  <w:textInput/>
                </w:ffData>
              </w:fldChar>
            </w:r>
            <w:r w:rsidRPr="00052B9D">
              <w:rPr>
                <w:rFonts w:ascii="Times" w:hAnsi="Times"/>
                <w:sz w:val="20"/>
                <w:szCs w:val="20"/>
                <w:u w:val="single"/>
              </w:rPr>
              <w:instrText xml:space="preserve"> FORMTEXT </w:instrText>
            </w:r>
            <w:r w:rsidRPr="00052B9D">
              <w:rPr>
                <w:rFonts w:ascii="Times" w:hAnsi="Times"/>
                <w:sz w:val="20"/>
                <w:szCs w:val="20"/>
                <w:u w:val="single"/>
              </w:rPr>
            </w:r>
            <w:r w:rsidRPr="00052B9D">
              <w:rPr>
                <w:rFonts w:ascii="Times" w:hAnsi="Times"/>
                <w:sz w:val="20"/>
                <w:szCs w:val="20"/>
                <w:u w:val="single"/>
              </w:rPr>
              <w:fldChar w:fldCharType="separate"/>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noProof/>
                <w:sz w:val="20"/>
                <w:szCs w:val="20"/>
                <w:u w:val="single"/>
              </w:rPr>
              <w:t> </w:t>
            </w:r>
            <w:r w:rsidRPr="00052B9D">
              <w:rPr>
                <w:rFonts w:ascii="Times" w:hAnsi="Times"/>
                <w:sz w:val="20"/>
                <w:szCs w:val="20"/>
                <w:u w:val="single"/>
              </w:rPr>
              <w:fldChar w:fldCharType="end"/>
            </w:r>
          </w:p>
        </w:tc>
      </w:tr>
      <w:tr w:rsidR="00053BD6" w14:paraId="3A5AA20E" w14:textId="77777777" w:rsidTr="005026A5">
        <w:tc>
          <w:tcPr>
            <w:tcW w:w="1384" w:type="dxa"/>
          </w:tcPr>
          <w:p w14:paraId="469FDA22" w14:textId="26085840" w:rsidR="00053BD6" w:rsidRDefault="00053BD6">
            <w:r w:rsidRPr="00407B9B">
              <w:rPr>
                <w:rFonts w:ascii="Times" w:hAnsi="Times"/>
                <w:sz w:val="20"/>
                <w:szCs w:val="20"/>
              </w:rPr>
              <w:fldChar w:fldCharType="begin">
                <w:ffData>
                  <w:name w:val=""/>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1"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179FF940" w14:textId="2D30CAD1" w:rsidR="00053BD6" w:rsidRPr="00D86B06" w:rsidRDefault="00053BD6">
            <w:pPr>
              <w:rPr>
                <w:rFonts w:ascii="Times" w:hAnsi="Times"/>
                <w:sz w:val="20"/>
                <w:szCs w:val="20"/>
              </w:rPr>
            </w:pPr>
            <w:r w:rsidRPr="00D86B06">
              <w:rPr>
                <w:rFonts w:ascii="Times" w:hAnsi="Times"/>
                <w:sz w:val="20"/>
                <w:szCs w:val="20"/>
              </w:rPr>
              <w:t>Neurostimulation system, spinal cord stimulator</w:t>
            </w:r>
          </w:p>
        </w:tc>
        <w:tc>
          <w:tcPr>
            <w:tcW w:w="1417" w:type="dxa"/>
          </w:tcPr>
          <w:p w14:paraId="31546097" w14:textId="7F4DEC13" w:rsidR="00053BD6" w:rsidRDefault="00053BD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2"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Pr>
          <w:p w14:paraId="7D803412" w14:textId="0AC6A090" w:rsidR="00053BD6" w:rsidRPr="00E82C06" w:rsidRDefault="00AF673D">
            <w:pPr>
              <w:rPr>
                <w:rFonts w:ascii="Times" w:hAnsi="Times"/>
                <w:sz w:val="20"/>
                <w:szCs w:val="20"/>
              </w:rPr>
            </w:pPr>
            <w:r w:rsidRPr="00E82C06">
              <w:rPr>
                <w:rFonts w:ascii="Times" w:hAnsi="Times"/>
                <w:sz w:val="20"/>
                <w:szCs w:val="20"/>
              </w:rPr>
              <w:t>Breathing problem or motion disorder</w:t>
            </w:r>
          </w:p>
        </w:tc>
      </w:tr>
      <w:tr w:rsidR="00E82C06" w14:paraId="34E0BFB6" w14:textId="77777777" w:rsidTr="005026A5">
        <w:tc>
          <w:tcPr>
            <w:tcW w:w="1384" w:type="dxa"/>
          </w:tcPr>
          <w:p w14:paraId="4207D551" w14:textId="723AE347" w:rsidR="00E82C06" w:rsidRDefault="00E82C0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3"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Pr>
          <w:p w14:paraId="03EBE4AF" w14:textId="7B58DF13" w:rsidR="00E82C06" w:rsidRPr="00D86B06" w:rsidRDefault="00E82C06">
            <w:pPr>
              <w:rPr>
                <w:rFonts w:ascii="Times" w:hAnsi="Times"/>
                <w:sz w:val="20"/>
                <w:szCs w:val="20"/>
              </w:rPr>
            </w:pPr>
            <w:r w:rsidRPr="00D86B06">
              <w:rPr>
                <w:rFonts w:ascii="Times" w:hAnsi="Times"/>
                <w:sz w:val="20"/>
                <w:szCs w:val="20"/>
              </w:rPr>
              <w:t>Implanted or transcutaneous bio-stimulator(spinal cord, bone growth/bone fusion, tens unit, etc.)</w:t>
            </w:r>
          </w:p>
        </w:tc>
        <w:tc>
          <w:tcPr>
            <w:tcW w:w="1417" w:type="dxa"/>
            <w:tcBorders>
              <w:bottom w:val="single" w:sz="4" w:space="0" w:color="auto"/>
            </w:tcBorders>
          </w:tcPr>
          <w:p w14:paraId="0C56AA84" w14:textId="56B87DE8" w:rsidR="00E82C06" w:rsidRDefault="00E82C06">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4"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3686" w:type="dxa"/>
            <w:tcBorders>
              <w:bottom w:val="single" w:sz="4" w:space="0" w:color="auto"/>
            </w:tcBorders>
          </w:tcPr>
          <w:p w14:paraId="418F6349" w14:textId="7060532F" w:rsidR="00E82C06" w:rsidRPr="00E82C06" w:rsidRDefault="00E82C06">
            <w:pPr>
              <w:rPr>
                <w:rFonts w:ascii="Times" w:hAnsi="Times"/>
                <w:sz w:val="20"/>
                <w:szCs w:val="20"/>
              </w:rPr>
            </w:pPr>
            <w:r w:rsidRPr="00E82C06">
              <w:rPr>
                <w:rFonts w:ascii="Times" w:hAnsi="Times"/>
                <w:sz w:val="20"/>
                <w:szCs w:val="20"/>
              </w:rPr>
              <w:t>Do you have claustrophobia?</w:t>
            </w:r>
          </w:p>
        </w:tc>
      </w:tr>
      <w:tr w:rsidR="00C2742F" w14:paraId="5BE5FDEF" w14:textId="77777777" w:rsidTr="005026A5">
        <w:tc>
          <w:tcPr>
            <w:tcW w:w="1384" w:type="dxa"/>
          </w:tcPr>
          <w:p w14:paraId="2D277AF1" w14:textId="7AA0A809"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5"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7C82EE1D" w14:textId="3117FA34" w:rsidR="00C2742F" w:rsidRPr="00D86B06" w:rsidRDefault="00C2742F">
            <w:pPr>
              <w:rPr>
                <w:rFonts w:ascii="Times" w:hAnsi="Times"/>
                <w:sz w:val="20"/>
                <w:szCs w:val="20"/>
              </w:rPr>
            </w:pPr>
            <w:r w:rsidRPr="00D86B06">
              <w:rPr>
                <w:rFonts w:ascii="Times" w:hAnsi="Times"/>
                <w:sz w:val="20"/>
                <w:szCs w:val="20"/>
              </w:rPr>
              <w:t xml:space="preserve">Insulin or other infusion pump </w:t>
            </w:r>
          </w:p>
        </w:tc>
        <w:tc>
          <w:tcPr>
            <w:tcW w:w="5103"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648D36" w14:textId="673C7BE0" w:rsidR="009C4DE5" w:rsidRPr="009C4DE5" w:rsidRDefault="009C4DE5" w:rsidP="009E2FD6">
            <w:pPr>
              <w:rPr>
                <w:rFonts w:ascii="Times" w:hAnsi="Times"/>
                <w:sz w:val="16"/>
                <w:szCs w:val="16"/>
              </w:rPr>
            </w:pPr>
            <w:r w:rsidRPr="009C4DE5">
              <w:rPr>
                <w:rFonts w:ascii="Times" w:hAnsi="Times"/>
                <w:sz w:val="16"/>
                <w:szCs w:val="16"/>
              </w:rPr>
              <w:t>Internal Use Only</w:t>
            </w:r>
          </w:p>
          <w:p w14:paraId="3B2D9BB0" w14:textId="77777777" w:rsidR="009C4DE5" w:rsidRDefault="009C4DE5" w:rsidP="009E2FD6">
            <w:pPr>
              <w:rPr>
                <w:rFonts w:ascii="Times" w:hAnsi="Times"/>
                <w:sz w:val="20"/>
                <w:szCs w:val="20"/>
              </w:rPr>
            </w:pPr>
          </w:p>
          <w:p w14:paraId="7B3B3524" w14:textId="7154C33A" w:rsidR="00267792" w:rsidRDefault="00267792" w:rsidP="009E2FD6">
            <w:pPr>
              <w:rPr>
                <w:rFonts w:ascii="Times" w:hAnsi="Times"/>
                <w:sz w:val="20"/>
                <w:szCs w:val="20"/>
              </w:rPr>
            </w:pPr>
            <w:r>
              <w:rPr>
                <w:rFonts w:ascii="Times" w:hAnsi="Times"/>
                <w:sz w:val="20"/>
                <w:szCs w:val="20"/>
              </w:rPr>
              <w:t xml:space="preserve">Field Strength: 3T </w:t>
            </w:r>
            <w:r w:rsidRPr="00407B9B">
              <w:rPr>
                <w:rFonts w:ascii="Times" w:hAnsi="Times"/>
                <w:sz w:val="20"/>
                <w:szCs w:val="20"/>
              </w:rPr>
              <w:fldChar w:fldCharType="begin">
                <w:ffData>
                  <w:name w:val="Check8"/>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Pr>
                <w:rFonts w:ascii="Times" w:hAnsi="Times"/>
                <w:sz w:val="20"/>
                <w:szCs w:val="20"/>
              </w:rPr>
              <w:t xml:space="preserve">   7T </w:t>
            </w:r>
            <w:r>
              <w:rPr>
                <w:rFonts w:ascii="Times" w:hAnsi="Times"/>
                <w:sz w:val="20"/>
                <w:szCs w:val="20"/>
              </w:rPr>
              <w:fldChar w:fldCharType="begin">
                <w:ffData>
                  <w:name w:val=""/>
                  <w:enabled/>
                  <w:calcOnExit w:val="0"/>
                  <w:checkBox>
                    <w:size w:val="20"/>
                    <w:default w:val="0"/>
                  </w:checkBox>
                </w:ffData>
              </w:fldChar>
            </w:r>
            <w:r>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Pr>
                <w:rFonts w:ascii="Times" w:hAnsi="Times"/>
                <w:sz w:val="20"/>
                <w:szCs w:val="20"/>
              </w:rPr>
              <w:fldChar w:fldCharType="end"/>
            </w:r>
          </w:p>
          <w:p w14:paraId="3B003B8F" w14:textId="77777777" w:rsidR="009E2FD6" w:rsidRDefault="00B34F80" w:rsidP="009E2FD6">
            <w:pPr>
              <w:rPr>
                <w:rFonts w:ascii="Times" w:hAnsi="Times"/>
                <w:sz w:val="20"/>
                <w:szCs w:val="20"/>
              </w:rPr>
            </w:pPr>
            <w:r w:rsidRPr="0004093A">
              <w:rPr>
                <w:rFonts w:ascii="Calibri" w:hAnsi="Calibri"/>
                <w:sz w:val="20"/>
                <w:szCs w:val="20"/>
              </w:rPr>
              <w:t>MRI Technologist Comments:</w:t>
            </w:r>
          </w:p>
          <w:p w14:paraId="5EA43083" w14:textId="7B2A6E34" w:rsidR="00B34F80" w:rsidRPr="00B34F80" w:rsidRDefault="009E2FD6" w:rsidP="00D53AF4">
            <w:r>
              <w:fldChar w:fldCharType="begin">
                <w:ffData>
                  <w:name w:val="Text11"/>
                  <w:enabled/>
                  <w:calcOnExit w:val="0"/>
                  <w:textInput/>
                </w:ffData>
              </w:fldChar>
            </w:r>
            <w:bookmarkStart w:id="26"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tc>
      </w:tr>
      <w:tr w:rsidR="00C2742F" w14:paraId="23E426D5" w14:textId="77777777" w:rsidTr="005026A5">
        <w:tc>
          <w:tcPr>
            <w:tcW w:w="1384" w:type="dxa"/>
          </w:tcPr>
          <w:p w14:paraId="214BACB1" w14:textId="4A97E939"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7"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61F89A7C" w14:textId="22685B7D" w:rsidR="00C2742F" w:rsidRPr="00D86B06" w:rsidRDefault="00C2742F">
            <w:pPr>
              <w:rPr>
                <w:rFonts w:ascii="Times" w:hAnsi="Times"/>
                <w:sz w:val="20"/>
                <w:szCs w:val="20"/>
              </w:rPr>
            </w:pPr>
            <w:r w:rsidRPr="00D86B06">
              <w:rPr>
                <w:rFonts w:ascii="Times" w:hAnsi="Times"/>
                <w:sz w:val="20"/>
                <w:szCs w:val="20"/>
              </w:rPr>
              <w:t>Implanted drug infusion device</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F2CC73B" w14:textId="31F6BE8B" w:rsidR="00C2742F" w:rsidRDefault="00C2742F"/>
        </w:tc>
      </w:tr>
      <w:tr w:rsidR="00C2742F" w14:paraId="79DE13F2" w14:textId="77777777" w:rsidTr="005026A5">
        <w:tc>
          <w:tcPr>
            <w:tcW w:w="1384" w:type="dxa"/>
          </w:tcPr>
          <w:p w14:paraId="6F3BAC55" w14:textId="2C0D56CF"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8"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BD127F5" w14:textId="3AC6D687" w:rsidR="00C2742F" w:rsidRPr="00D86B06" w:rsidRDefault="00C2742F">
            <w:pPr>
              <w:rPr>
                <w:rFonts w:ascii="Times" w:hAnsi="Times"/>
                <w:sz w:val="20"/>
                <w:szCs w:val="20"/>
              </w:rPr>
            </w:pPr>
            <w:r w:rsidRPr="00D86B06">
              <w:rPr>
                <w:rFonts w:ascii="Times" w:hAnsi="Times"/>
                <w:sz w:val="20"/>
                <w:szCs w:val="20"/>
              </w:rPr>
              <w:t>Any type of prosthesis (heart valve, eyelid spring/wire, penile, limb, etc.)</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5F4F2227" w14:textId="706E2011" w:rsidR="00C2742F" w:rsidRDefault="00C2742F"/>
        </w:tc>
      </w:tr>
      <w:tr w:rsidR="00C2742F" w14:paraId="0C243D23" w14:textId="77777777" w:rsidTr="005026A5">
        <w:tc>
          <w:tcPr>
            <w:tcW w:w="1384" w:type="dxa"/>
          </w:tcPr>
          <w:p w14:paraId="57B02CB0" w14:textId="1559C275"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29"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68C53423" w14:textId="7B0A9C7C" w:rsidR="00C2742F" w:rsidRPr="00D86B06" w:rsidRDefault="00C2742F">
            <w:pPr>
              <w:rPr>
                <w:rFonts w:ascii="Times" w:hAnsi="Times"/>
                <w:sz w:val="20"/>
                <w:szCs w:val="20"/>
              </w:rPr>
            </w:pPr>
            <w:r w:rsidRPr="00D86B06">
              <w:rPr>
                <w:rFonts w:ascii="Times" w:hAnsi="Times"/>
                <w:sz w:val="20"/>
                <w:szCs w:val="20"/>
              </w:rPr>
              <w:t>Shunt (spinal or intraventricular)</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1CAF4CDB" w14:textId="1CB1B6F9" w:rsidR="00C2742F" w:rsidRDefault="00C2742F"/>
        </w:tc>
      </w:tr>
      <w:tr w:rsidR="00C2742F" w14:paraId="47E564D0" w14:textId="77777777" w:rsidTr="005026A5">
        <w:tc>
          <w:tcPr>
            <w:tcW w:w="1384" w:type="dxa"/>
          </w:tcPr>
          <w:p w14:paraId="654A1771" w14:textId="363BE006"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0"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C59662D" w14:textId="62ECF19E" w:rsidR="00C2742F" w:rsidRPr="00D86B06" w:rsidRDefault="00C2742F">
            <w:pPr>
              <w:rPr>
                <w:rFonts w:ascii="Times" w:hAnsi="Times"/>
                <w:sz w:val="20"/>
                <w:szCs w:val="20"/>
              </w:rPr>
            </w:pPr>
            <w:r w:rsidRPr="00D86B06">
              <w:rPr>
                <w:rFonts w:ascii="Times" w:hAnsi="Times"/>
                <w:sz w:val="20"/>
                <w:szCs w:val="20"/>
              </w:rPr>
              <w:t>Vascular access point and/or catheter</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6723EF0" w14:textId="7439114B" w:rsidR="00C2742F" w:rsidRDefault="00C2742F"/>
        </w:tc>
      </w:tr>
      <w:tr w:rsidR="00C2742F" w14:paraId="57440C0B" w14:textId="77777777" w:rsidTr="005026A5">
        <w:tc>
          <w:tcPr>
            <w:tcW w:w="1384" w:type="dxa"/>
          </w:tcPr>
          <w:p w14:paraId="4659616B" w14:textId="5F93B828"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1"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548B0484" w14:textId="73BC8DC0" w:rsidR="00C2742F" w:rsidRPr="00D86B06" w:rsidRDefault="00C2742F">
            <w:pPr>
              <w:rPr>
                <w:rFonts w:ascii="Times" w:hAnsi="Times"/>
                <w:sz w:val="20"/>
                <w:szCs w:val="20"/>
              </w:rPr>
            </w:pPr>
            <w:r w:rsidRPr="00D86B06">
              <w:rPr>
                <w:rFonts w:ascii="Times" w:hAnsi="Times"/>
                <w:sz w:val="20"/>
                <w:szCs w:val="20"/>
              </w:rPr>
              <w:t>Radiation seeds or implants</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DFB2840" w14:textId="44AA4E4F" w:rsidR="00C2742F" w:rsidRDefault="00C2742F"/>
        </w:tc>
      </w:tr>
      <w:tr w:rsidR="00C2742F" w14:paraId="497B5459" w14:textId="77777777" w:rsidTr="005026A5">
        <w:tc>
          <w:tcPr>
            <w:tcW w:w="1384" w:type="dxa"/>
          </w:tcPr>
          <w:p w14:paraId="688EF84E" w14:textId="1F751713"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2"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A233B64" w14:textId="7C2A71D2" w:rsidR="00C2742F" w:rsidRPr="00D86B06" w:rsidRDefault="00C2742F">
            <w:pPr>
              <w:rPr>
                <w:rFonts w:ascii="Times" w:hAnsi="Times"/>
                <w:sz w:val="20"/>
                <w:szCs w:val="20"/>
              </w:rPr>
            </w:pPr>
            <w:r w:rsidRPr="00D86B06">
              <w:rPr>
                <w:rFonts w:ascii="Times" w:hAnsi="Times"/>
                <w:sz w:val="20"/>
                <w:szCs w:val="20"/>
              </w:rPr>
              <w:t>Swan/Ganz or thermodilution catheter</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4FD8C145" w14:textId="6E3D8BA5" w:rsidR="00C2742F" w:rsidRDefault="00C2742F"/>
        </w:tc>
      </w:tr>
      <w:tr w:rsidR="00C2742F" w14:paraId="4C4DF292" w14:textId="77777777" w:rsidTr="005026A5">
        <w:tc>
          <w:tcPr>
            <w:tcW w:w="1384" w:type="dxa"/>
          </w:tcPr>
          <w:p w14:paraId="1B5FC3D5" w14:textId="0CE9209C"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3" w:author="Yu Song" w:date="2017-09-12T15:00: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22CEAFDE" w14:textId="5D8695B9" w:rsidR="00C2742F" w:rsidRPr="00D86B06" w:rsidRDefault="00C2742F">
            <w:pPr>
              <w:rPr>
                <w:rFonts w:ascii="Times" w:hAnsi="Times"/>
                <w:sz w:val="20"/>
                <w:szCs w:val="20"/>
              </w:rPr>
            </w:pPr>
            <w:r w:rsidRPr="00D86B06">
              <w:rPr>
                <w:rFonts w:ascii="Times" w:hAnsi="Times"/>
                <w:sz w:val="20"/>
                <w:szCs w:val="20"/>
              </w:rPr>
              <w:t>Medication patch (ie. nicotine, nitroglycerine)</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43E892A1" w14:textId="3E8C2E08" w:rsidR="00C2742F" w:rsidRDefault="00C2742F"/>
        </w:tc>
      </w:tr>
      <w:tr w:rsidR="00C2742F" w14:paraId="3AAAB130" w14:textId="77777777" w:rsidTr="005026A5">
        <w:tc>
          <w:tcPr>
            <w:tcW w:w="1384" w:type="dxa"/>
          </w:tcPr>
          <w:p w14:paraId="655F9AD6" w14:textId="752B60CE"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4" w:author="Yu Song" w:date="2017-09-12T15:01: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7F035977" w14:textId="0FF2FFF4" w:rsidR="00C2742F" w:rsidRPr="00D86B06" w:rsidRDefault="00C2742F">
            <w:pPr>
              <w:rPr>
                <w:rFonts w:ascii="Times" w:hAnsi="Times"/>
                <w:sz w:val="20"/>
                <w:szCs w:val="20"/>
              </w:rPr>
            </w:pPr>
            <w:r w:rsidRPr="00D86B06">
              <w:rPr>
                <w:rFonts w:ascii="Times" w:hAnsi="Times"/>
                <w:sz w:val="20"/>
                <w:szCs w:val="20"/>
              </w:rPr>
              <w:t>Wire mesh implant</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1FC3EEBE" w14:textId="674FE4A4" w:rsidR="00C2742F" w:rsidRDefault="00C2742F"/>
        </w:tc>
      </w:tr>
      <w:tr w:rsidR="00C2742F" w14:paraId="4063CFD8" w14:textId="77777777" w:rsidTr="005026A5">
        <w:tc>
          <w:tcPr>
            <w:tcW w:w="1384" w:type="dxa"/>
          </w:tcPr>
          <w:p w14:paraId="415C40D3" w14:textId="21461CF9"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5"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621C0099" w14:textId="5A01BBAF" w:rsidR="00C2742F" w:rsidRPr="00D86B06" w:rsidRDefault="00C2742F">
            <w:pPr>
              <w:rPr>
                <w:rFonts w:ascii="Times" w:hAnsi="Times"/>
                <w:sz w:val="20"/>
                <w:szCs w:val="20"/>
              </w:rPr>
            </w:pPr>
            <w:r w:rsidRPr="00D86B06">
              <w:rPr>
                <w:rFonts w:ascii="Times" w:hAnsi="Times"/>
                <w:sz w:val="20"/>
                <w:szCs w:val="20"/>
              </w:rPr>
              <w:t>Surgical staples, clips or metallic sutures</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0B2FB5F3" w14:textId="740E428D" w:rsidR="00C2742F" w:rsidRDefault="00C2742F"/>
        </w:tc>
      </w:tr>
      <w:tr w:rsidR="00C2742F" w14:paraId="7216E74C" w14:textId="77777777" w:rsidTr="005026A5">
        <w:tc>
          <w:tcPr>
            <w:tcW w:w="1384" w:type="dxa"/>
          </w:tcPr>
          <w:p w14:paraId="32E80505" w14:textId="3096C936"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6"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FCAD9B2" w14:textId="5BED0628" w:rsidR="00C2742F" w:rsidRPr="00D86B06" w:rsidRDefault="00C2742F">
            <w:pPr>
              <w:rPr>
                <w:rFonts w:ascii="Times" w:hAnsi="Times"/>
                <w:sz w:val="20"/>
                <w:szCs w:val="20"/>
              </w:rPr>
            </w:pPr>
            <w:r w:rsidRPr="00D86B06">
              <w:rPr>
                <w:rFonts w:ascii="Times" w:hAnsi="Times"/>
                <w:sz w:val="20"/>
                <w:szCs w:val="20"/>
              </w:rPr>
              <w:t>Joint replacement (hip, knee, etc.)</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0A1566D6" w14:textId="5B7E1A7B" w:rsidR="00C2742F" w:rsidRDefault="00C2742F"/>
        </w:tc>
      </w:tr>
      <w:tr w:rsidR="00C2742F" w14:paraId="10B4D1DB" w14:textId="77777777" w:rsidTr="005026A5">
        <w:tc>
          <w:tcPr>
            <w:tcW w:w="1384" w:type="dxa"/>
          </w:tcPr>
          <w:p w14:paraId="73B43A5A" w14:textId="7C09A687"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7"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A578B0D" w14:textId="0E7AAC0B" w:rsidR="00C2742F" w:rsidRPr="00D86B06" w:rsidRDefault="00C2742F">
            <w:pPr>
              <w:rPr>
                <w:rFonts w:ascii="Times" w:hAnsi="Times"/>
                <w:sz w:val="20"/>
                <w:szCs w:val="20"/>
              </w:rPr>
            </w:pPr>
            <w:r w:rsidRPr="00D86B06">
              <w:rPr>
                <w:rFonts w:ascii="Times" w:hAnsi="Times"/>
                <w:sz w:val="20"/>
                <w:szCs w:val="20"/>
              </w:rPr>
              <w:t>Bone/joint pin, screw, nail, wire, plate, etc.</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42F96B0" w14:textId="5C141ADE" w:rsidR="00C2742F" w:rsidRDefault="00C2742F"/>
        </w:tc>
      </w:tr>
      <w:tr w:rsidR="00C2742F" w14:paraId="220A510D" w14:textId="77777777" w:rsidTr="005026A5">
        <w:tc>
          <w:tcPr>
            <w:tcW w:w="1384" w:type="dxa"/>
          </w:tcPr>
          <w:p w14:paraId="03E371F7" w14:textId="418AAD87"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8"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A50E2A9" w14:textId="0D591589" w:rsidR="00C2742F" w:rsidRPr="00D86B06" w:rsidRDefault="00C2742F">
            <w:pPr>
              <w:rPr>
                <w:rFonts w:ascii="Times" w:hAnsi="Times"/>
                <w:sz w:val="20"/>
                <w:szCs w:val="20"/>
              </w:rPr>
            </w:pPr>
            <w:r w:rsidRPr="00D86B06">
              <w:rPr>
                <w:rFonts w:ascii="Times" w:hAnsi="Times"/>
                <w:sz w:val="20"/>
                <w:szCs w:val="20"/>
              </w:rPr>
              <w:t>Tissue expander (e.g. breast)</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4797B512" w14:textId="0ADE3982" w:rsidR="00C2742F" w:rsidRDefault="00C2742F"/>
        </w:tc>
      </w:tr>
      <w:tr w:rsidR="00C2742F" w14:paraId="0162E06F" w14:textId="77777777" w:rsidTr="005026A5">
        <w:tc>
          <w:tcPr>
            <w:tcW w:w="1384" w:type="dxa"/>
          </w:tcPr>
          <w:p w14:paraId="00D42D94" w14:textId="4AD6DC7D"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39"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01F0B862" w14:textId="4FD5E920" w:rsidR="00C2742F" w:rsidRPr="00D86B06" w:rsidRDefault="00C2742F">
            <w:pPr>
              <w:rPr>
                <w:rFonts w:ascii="Times" w:hAnsi="Times"/>
                <w:sz w:val="20"/>
                <w:szCs w:val="20"/>
              </w:rPr>
            </w:pPr>
            <w:r w:rsidRPr="00D86B06">
              <w:rPr>
                <w:rFonts w:ascii="Times" w:hAnsi="Times"/>
                <w:sz w:val="20"/>
                <w:szCs w:val="20"/>
              </w:rPr>
              <w:t>IUD, diaphragm, or pessary</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66E52FAD" w14:textId="1AE5EE39" w:rsidR="00C2742F" w:rsidRDefault="00C2742F"/>
        </w:tc>
      </w:tr>
      <w:tr w:rsidR="00C2742F" w14:paraId="54268305" w14:textId="77777777" w:rsidTr="005026A5">
        <w:tc>
          <w:tcPr>
            <w:tcW w:w="1384" w:type="dxa"/>
          </w:tcPr>
          <w:p w14:paraId="4948C66F" w14:textId="2B8D42AA" w:rsidR="00C2742F" w:rsidRDefault="00C2742F" w:rsidP="00774B85">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00774B85">
              <w:rPr>
                <w:rFonts w:ascii="Times" w:hAnsi="Times"/>
                <w:sz w:val="20"/>
                <w:szCs w:val="20"/>
              </w:rPr>
              <w:fldChar w:fldCharType="begin">
                <w:ffData>
                  <w:name w:val=""/>
                  <w:enabled/>
                  <w:calcOnExit w:val="0"/>
                  <w:checkBox>
                    <w:size w:val="20"/>
                    <w:default w:val="0"/>
                    <w:checked/>
                  </w:checkBox>
                </w:ffData>
              </w:fldChar>
            </w:r>
            <w:r w:rsidR="00774B85">
              <w:rPr>
                <w:rFonts w:ascii="Times" w:hAnsi="Times"/>
                <w:sz w:val="20"/>
                <w:szCs w:val="20"/>
              </w:rPr>
              <w:instrText xml:space="preserve"> FORMCHECKBOX </w:instrText>
            </w:r>
            <w:ins w:id="40" w:author="Yu Song" w:date="2017-09-12T15:02:00Z">
              <w:r w:rsidR="00F076EC">
                <w:rPr>
                  <w:rFonts w:ascii="Times" w:hAnsi="Times"/>
                  <w:sz w:val="20"/>
                  <w:szCs w:val="20"/>
                </w:rPr>
              </w:r>
            </w:ins>
            <w:r w:rsidR="00F076EC">
              <w:rPr>
                <w:rFonts w:ascii="Times" w:hAnsi="Times"/>
                <w:sz w:val="20"/>
                <w:szCs w:val="20"/>
              </w:rPr>
              <w:fldChar w:fldCharType="separate"/>
            </w:r>
            <w:r w:rsidR="00774B85">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47A187DC" w14:textId="675A5A06" w:rsidR="00C2742F" w:rsidRPr="00D86B06" w:rsidRDefault="00C2742F">
            <w:pPr>
              <w:rPr>
                <w:rFonts w:ascii="Times" w:hAnsi="Times"/>
                <w:sz w:val="20"/>
                <w:szCs w:val="20"/>
              </w:rPr>
            </w:pPr>
            <w:r w:rsidRPr="00D86B06">
              <w:rPr>
                <w:rFonts w:ascii="Times" w:hAnsi="Times"/>
                <w:sz w:val="20"/>
                <w:szCs w:val="20"/>
              </w:rPr>
              <w:t>Tattoo or permanent</w:t>
            </w:r>
            <w:r w:rsidR="00426F5B">
              <w:rPr>
                <w:rFonts w:ascii="Times" w:hAnsi="Times"/>
                <w:sz w:val="20"/>
                <w:szCs w:val="20"/>
              </w:rPr>
              <w:t xml:space="preserve"> cosmetics</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07F16E70" w14:textId="0FF1BB0C" w:rsidR="00C2742F" w:rsidRDefault="00C2742F"/>
        </w:tc>
      </w:tr>
      <w:tr w:rsidR="00C2742F" w14:paraId="7ACEC40A" w14:textId="77777777" w:rsidTr="005026A5">
        <w:tc>
          <w:tcPr>
            <w:tcW w:w="1384" w:type="dxa"/>
          </w:tcPr>
          <w:p w14:paraId="647D49D4" w14:textId="60CB6659" w:rsidR="00C2742F" w:rsidRDefault="00C2742F">
            <w:r w:rsidRPr="00407B9B">
              <w:rPr>
                <w:rFonts w:ascii="Times" w:hAnsi="Times"/>
                <w:sz w:val="20"/>
                <w:szCs w:val="20"/>
              </w:rPr>
              <w:fldChar w:fldCharType="begin">
                <w:ffData>
                  <w:name w:val="Check7"/>
                  <w:enabled/>
                  <w:calcOnExit w:val="0"/>
                  <w:checkBox>
                    <w:sizeAuto/>
                    <w:default w:val="0"/>
                    <w:checked w:val="0"/>
                  </w:checkBox>
                </w:ffData>
              </w:fldChar>
            </w:r>
            <w:r w:rsidRPr="00407B9B">
              <w:rPr>
                <w:rFonts w:ascii="Times" w:hAnsi="Times"/>
                <w:sz w:val="20"/>
                <w:szCs w:val="20"/>
              </w:rPr>
              <w:instrText xml:space="preserve"> FORMCHECKBOX </w:instrText>
            </w:r>
            <w:r w:rsidR="00F076EC">
              <w:rPr>
                <w:rFonts w:ascii="Times" w:hAnsi="Times"/>
                <w:sz w:val="20"/>
                <w:szCs w:val="20"/>
              </w:rPr>
            </w:r>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 xml:space="preserve">Yes  </w:t>
            </w:r>
            <w:r w:rsidRPr="00407B9B">
              <w:rPr>
                <w:rFonts w:ascii="Times" w:hAnsi="Times"/>
                <w:sz w:val="20"/>
                <w:szCs w:val="20"/>
              </w:rPr>
              <w:fldChar w:fldCharType="begin">
                <w:ffData>
                  <w:name w:val="Check8"/>
                  <w:enabled/>
                  <w:calcOnExit w:val="0"/>
                  <w:checkBox>
                    <w:sizeAuto/>
                    <w:default w:val="0"/>
                    <w:checked/>
                  </w:checkBox>
                </w:ffData>
              </w:fldChar>
            </w:r>
            <w:r w:rsidRPr="00407B9B">
              <w:rPr>
                <w:rFonts w:ascii="Times" w:hAnsi="Times"/>
                <w:sz w:val="20"/>
                <w:szCs w:val="20"/>
              </w:rPr>
              <w:instrText xml:space="preserve"> FORMCHECKBOX </w:instrText>
            </w:r>
            <w:ins w:id="41" w:author="Yu Song" w:date="2017-09-12T15:02:00Z">
              <w:r w:rsidR="00F076EC" w:rsidRPr="00407B9B">
                <w:rPr>
                  <w:rFonts w:ascii="Times" w:hAnsi="Times"/>
                  <w:sz w:val="20"/>
                  <w:szCs w:val="20"/>
                </w:rPr>
              </w:r>
            </w:ins>
            <w:r w:rsidR="00F076EC">
              <w:rPr>
                <w:rFonts w:ascii="Times" w:hAnsi="Times"/>
                <w:sz w:val="20"/>
                <w:szCs w:val="20"/>
              </w:rPr>
              <w:fldChar w:fldCharType="separate"/>
            </w:r>
            <w:r w:rsidRPr="00407B9B">
              <w:rPr>
                <w:rFonts w:ascii="Times" w:hAnsi="Times"/>
                <w:sz w:val="20"/>
                <w:szCs w:val="20"/>
              </w:rPr>
              <w:fldChar w:fldCharType="end"/>
            </w:r>
            <w:r w:rsidRPr="00407B9B">
              <w:rPr>
                <w:rFonts w:ascii="Times" w:hAnsi="Times"/>
                <w:sz w:val="20"/>
                <w:szCs w:val="20"/>
              </w:rPr>
              <w:t>No</w:t>
            </w:r>
          </w:p>
        </w:tc>
        <w:tc>
          <w:tcPr>
            <w:tcW w:w="4253" w:type="dxa"/>
            <w:tcBorders>
              <w:right w:val="single" w:sz="4" w:space="0" w:color="auto"/>
            </w:tcBorders>
          </w:tcPr>
          <w:p w14:paraId="19BD5850" w14:textId="1F7F5D4D" w:rsidR="00C2742F" w:rsidRPr="00D86B06" w:rsidRDefault="00C2742F">
            <w:pPr>
              <w:rPr>
                <w:rFonts w:ascii="Times" w:hAnsi="Times"/>
                <w:sz w:val="20"/>
                <w:szCs w:val="20"/>
              </w:rPr>
            </w:pPr>
            <w:r w:rsidRPr="00D86B06">
              <w:rPr>
                <w:rFonts w:ascii="Times" w:hAnsi="Times"/>
                <w:sz w:val="20"/>
                <w:szCs w:val="20"/>
              </w:rPr>
              <w:t xml:space="preserve">Body piercing jewelry </w:t>
            </w:r>
          </w:p>
        </w:tc>
        <w:tc>
          <w:tcPr>
            <w:tcW w:w="5103" w:type="dxa"/>
            <w:gridSpan w:val="2"/>
            <w:vMerge/>
            <w:tcBorders>
              <w:left w:val="single" w:sz="4" w:space="0" w:color="auto"/>
              <w:bottom w:val="single" w:sz="4" w:space="0" w:color="auto"/>
              <w:right w:val="single" w:sz="4" w:space="0" w:color="auto"/>
            </w:tcBorders>
            <w:shd w:val="clear" w:color="auto" w:fill="D9D9D9" w:themeFill="background1" w:themeFillShade="D9"/>
          </w:tcPr>
          <w:p w14:paraId="35864340" w14:textId="11E1AD2D" w:rsidR="00C2742F" w:rsidRDefault="00C2742F"/>
        </w:tc>
      </w:tr>
    </w:tbl>
    <w:p w14:paraId="37FF197F" w14:textId="77777777" w:rsidR="00B93C95" w:rsidRDefault="00B93C95" w:rsidP="00B93C95">
      <w:pPr>
        <w:rPr>
          <w:rFonts w:ascii="Times" w:hAnsi="Times"/>
          <w:sz w:val="22"/>
        </w:rPr>
      </w:pPr>
    </w:p>
    <w:p w14:paraId="652D863C" w14:textId="77777777" w:rsidR="00B93C95" w:rsidRPr="00B93C95" w:rsidRDefault="00B93C95" w:rsidP="00B93C95">
      <w:pPr>
        <w:rPr>
          <w:rFonts w:ascii="Times" w:hAnsi="Times"/>
          <w:sz w:val="22"/>
        </w:rPr>
      </w:pPr>
      <w:r w:rsidRPr="00B93C95">
        <w:rPr>
          <w:rFonts w:ascii="Times" w:hAnsi="Times"/>
          <w:sz w:val="22"/>
        </w:rPr>
        <w:t>I attest that the above information is correct to the best of my knowledge.  I have read and understand the entire contents of this form and have had the opportunity to ask questions regarding the information on this form.</w:t>
      </w:r>
    </w:p>
    <w:p w14:paraId="7D91DD96" w14:textId="77777777" w:rsidR="00B93C95" w:rsidRDefault="00B93C95" w:rsidP="00EE60CC">
      <w:pPr>
        <w:rPr>
          <w:rFonts w:ascii="Arial" w:hAnsi="Arial"/>
          <w:sz w:val="24"/>
          <w:szCs w:val="24"/>
        </w:rPr>
      </w:pPr>
    </w:p>
    <w:p w14:paraId="6D5CDB86" w14:textId="77777777" w:rsidR="00EC357B" w:rsidRDefault="00EC357B" w:rsidP="00B93C95">
      <w:pPr>
        <w:rPr>
          <w:rFonts w:ascii="Times" w:hAnsi="Times"/>
          <w:sz w:val="20"/>
          <w:szCs w:val="20"/>
        </w:rPr>
      </w:pPr>
    </w:p>
    <w:p w14:paraId="50A9C3FE" w14:textId="6F021393" w:rsidR="00B93C95" w:rsidRPr="00CE3776" w:rsidRDefault="00426F5B" w:rsidP="009801D3">
      <w:pPr>
        <w:rPr>
          <w:rFonts w:ascii="Times" w:hAnsi="Times"/>
          <w:sz w:val="20"/>
          <w:szCs w:val="20"/>
        </w:rPr>
      </w:pPr>
      <w:r>
        <w:rPr>
          <w:rFonts w:ascii="Times" w:hAnsi="Times"/>
          <w:sz w:val="20"/>
          <w:szCs w:val="20"/>
        </w:rPr>
        <w:t>MRI Research Participant</w:t>
      </w:r>
      <w:r w:rsidR="00B93C95" w:rsidRPr="00CE3776">
        <w:rPr>
          <w:rFonts w:ascii="Times" w:hAnsi="Times"/>
          <w:sz w:val="20"/>
          <w:szCs w:val="20"/>
        </w:rPr>
        <w:t>:</w:t>
      </w:r>
      <w:r w:rsidR="009801D3">
        <w:rPr>
          <w:rFonts w:ascii="Times" w:hAnsi="Times"/>
          <w:sz w:val="20"/>
          <w:szCs w:val="20"/>
        </w:rPr>
        <w:tab/>
      </w:r>
      <w:r>
        <w:rPr>
          <w:rFonts w:ascii="Times" w:hAnsi="Times"/>
          <w:sz w:val="20"/>
          <w:szCs w:val="20"/>
        </w:rPr>
        <w:t xml:space="preserve"> </w:t>
      </w:r>
      <w:r w:rsidR="009801D3">
        <w:rPr>
          <w:rFonts w:ascii="Times" w:hAnsi="Times"/>
          <w:sz w:val="20"/>
          <w:szCs w:val="20"/>
        </w:rPr>
        <w:t xml:space="preserve">   </w:t>
      </w:r>
      <w:del w:id="42" w:author="Yu Song" w:date="2017-09-12T15:02:00Z">
        <w:r w:rsidR="005026A5" w:rsidRPr="00052B9D" w:rsidDel="00F076EC">
          <w:rPr>
            <w:rFonts w:ascii="Times" w:hAnsi="Times"/>
            <w:sz w:val="20"/>
            <w:szCs w:val="20"/>
            <w:u w:val="single"/>
          </w:rPr>
          <w:fldChar w:fldCharType="begin">
            <w:ffData>
              <w:name w:val="Text7"/>
              <w:enabled/>
              <w:calcOnExit w:val="0"/>
              <w:textInput/>
            </w:ffData>
          </w:fldChar>
        </w:r>
        <w:r w:rsidR="005026A5" w:rsidRPr="00052B9D" w:rsidDel="00F076EC">
          <w:rPr>
            <w:rFonts w:ascii="Times" w:hAnsi="Times"/>
            <w:sz w:val="20"/>
            <w:szCs w:val="20"/>
            <w:u w:val="single"/>
          </w:rPr>
          <w:delInstrText xml:space="preserve"> FORMTEXT </w:delInstrText>
        </w:r>
        <w:r w:rsidR="005026A5" w:rsidRPr="00052B9D" w:rsidDel="00F076EC">
          <w:rPr>
            <w:rFonts w:ascii="Times" w:hAnsi="Times"/>
            <w:sz w:val="20"/>
            <w:szCs w:val="20"/>
            <w:u w:val="single"/>
          </w:rPr>
        </w:r>
        <w:r w:rsidR="005026A5" w:rsidRPr="00052B9D" w:rsidDel="00F076EC">
          <w:rPr>
            <w:rFonts w:ascii="Times" w:hAnsi="Times"/>
            <w:sz w:val="20"/>
            <w:szCs w:val="20"/>
            <w:u w:val="single"/>
          </w:rPr>
          <w:fldChar w:fldCharType="separate"/>
        </w:r>
        <w:r w:rsidR="005026A5" w:rsidDel="00F076EC">
          <w:rPr>
            <w:rFonts w:ascii="Times" w:hAnsi="Times"/>
            <w:sz w:val="20"/>
            <w:szCs w:val="20"/>
            <w:u w:val="single"/>
          </w:rPr>
          <w:delText> </w:delText>
        </w:r>
        <w:r w:rsidR="005026A5" w:rsidDel="00F076EC">
          <w:rPr>
            <w:rFonts w:ascii="Times" w:hAnsi="Times"/>
            <w:sz w:val="20"/>
            <w:szCs w:val="20"/>
            <w:u w:val="single"/>
          </w:rPr>
          <w:delText> </w:delText>
        </w:r>
        <w:r w:rsidR="005026A5" w:rsidDel="00F076EC">
          <w:rPr>
            <w:rFonts w:ascii="Times" w:hAnsi="Times"/>
            <w:sz w:val="20"/>
            <w:szCs w:val="20"/>
            <w:u w:val="single"/>
          </w:rPr>
          <w:delText> </w:delText>
        </w:r>
        <w:r w:rsidR="005026A5" w:rsidDel="00F076EC">
          <w:rPr>
            <w:rFonts w:ascii="Times" w:hAnsi="Times"/>
            <w:sz w:val="20"/>
            <w:szCs w:val="20"/>
            <w:u w:val="single"/>
          </w:rPr>
          <w:delText> </w:delText>
        </w:r>
        <w:r w:rsidR="005026A5" w:rsidDel="00F076EC">
          <w:rPr>
            <w:rFonts w:ascii="Times" w:hAnsi="Times"/>
            <w:sz w:val="20"/>
            <w:szCs w:val="20"/>
            <w:u w:val="single"/>
          </w:rPr>
          <w:delText> </w:delText>
        </w:r>
        <w:r w:rsidR="005026A5" w:rsidRPr="00052B9D" w:rsidDel="00F076EC">
          <w:rPr>
            <w:rFonts w:ascii="Times" w:hAnsi="Times"/>
            <w:sz w:val="20"/>
            <w:szCs w:val="20"/>
            <w:u w:val="single"/>
          </w:rPr>
          <w:fldChar w:fldCharType="end"/>
        </w:r>
        <w:r w:rsidR="005026A5" w:rsidRPr="00CE3776" w:rsidDel="00F076EC">
          <w:rPr>
            <w:rFonts w:ascii="Times" w:hAnsi="Times"/>
            <w:sz w:val="20"/>
            <w:szCs w:val="20"/>
          </w:rPr>
          <w:delText xml:space="preserve">  </w:delText>
        </w:r>
      </w:del>
      <w:ins w:id="43" w:author="Yu Song" w:date="2017-09-12T15:02:00Z">
        <w:r w:rsidR="00F076EC" w:rsidRPr="00052B9D">
          <w:rPr>
            <w:rFonts w:ascii="Times" w:hAnsi="Times"/>
            <w:sz w:val="20"/>
            <w:szCs w:val="20"/>
            <w:u w:val="single"/>
          </w:rPr>
          <w:fldChar w:fldCharType="begin">
            <w:ffData>
              <w:name w:val="Text7"/>
              <w:enabled/>
              <w:calcOnExit w:val="0"/>
              <w:textInput/>
            </w:ffData>
          </w:fldChar>
        </w:r>
        <w:r w:rsidR="00F076EC" w:rsidRPr="00052B9D">
          <w:rPr>
            <w:rFonts w:ascii="Times" w:hAnsi="Times"/>
            <w:sz w:val="20"/>
            <w:szCs w:val="20"/>
            <w:u w:val="single"/>
          </w:rPr>
          <w:instrText xml:space="preserve"> FORMTEXT </w:instrText>
        </w:r>
        <w:r w:rsidR="00F076EC" w:rsidRPr="00052B9D">
          <w:rPr>
            <w:rFonts w:ascii="Times" w:hAnsi="Times"/>
            <w:sz w:val="20"/>
            <w:szCs w:val="20"/>
            <w:u w:val="single"/>
          </w:rPr>
        </w:r>
        <w:r w:rsidR="00F076EC" w:rsidRPr="00052B9D">
          <w:rPr>
            <w:rFonts w:ascii="Times" w:hAnsi="Times"/>
            <w:sz w:val="20"/>
            <w:szCs w:val="20"/>
            <w:u w:val="single"/>
          </w:rPr>
          <w:fldChar w:fldCharType="separate"/>
        </w:r>
        <w:r w:rsidR="00F076EC">
          <w:rPr>
            <w:rFonts w:ascii="Times" w:hAnsi="Times"/>
            <w:sz w:val="20"/>
            <w:szCs w:val="20"/>
            <w:u w:val="single"/>
          </w:rPr>
          <w:t>Yu Song</w:t>
        </w:r>
        <w:r w:rsidR="00F076EC" w:rsidRPr="00052B9D">
          <w:rPr>
            <w:rFonts w:ascii="Times" w:hAnsi="Times"/>
            <w:sz w:val="20"/>
            <w:szCs w:val="20"/>
            <w:u w:val="single"/>
          </w:rPr>
          <w:fldChar w:fldCharType="end"/>
        </w:r>
        <w:r w:rsidR="00F076EC" w:rsidRPr="00CE3776">
          <w:rPr>
            <w:rFonts w:ascii="Times" w:hAnsi="Times"/>
            <w:sz w:val="20"/>
            <w:szCs w:val="20"/>
          </w:rPr>
          <w:t xml:space="preserve">  </w:t>
        </w:r>
      </w:ins>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B93C95" w:rsidRPr="00CE3776">
        <w:rPr>
          <w:rFonts w:ascii="Times" w:hAnsi="Times"/>
          <w:sz w:val="20"/>
          <w:szCs w:val="20"/>
        </w:rPr>
        <w:t>_____</w:t>
      </w:r>
      <w:r w:rsidR="00CE3776" w:rsidRPr="00CE3776">
        <w:rPr>
          <w:rFonts w:ascii="Times" w:hAnsi="Times"/>
          <w:sz w:val="20"/>
          <w:szCs w:val="20"/>
        </w:rPr>
        <w:t>____</w:t>
      </w:r>
      <w:r w:rsidR="00B93C95" w:rsidRPr="00CE3776">
        <w:rPr>
          <w:rFonts w:ascii="Times" w:hAnsi="Times"/>
          <w:sz w:val="20"/>
          <w:szCs w:val="20"/>
        </w:rPr>
        <w:t>____</w:t>
      </w:r>
      <w:r w:rsidR="00CE3776">
        <w:rPr>
          <w:rFonts w:ascii="Times" w:hAnsi="Times"/>
          <w:sz w:val="20"/>
          <w:szCs w:val="20"/>
        </w:rPr>
        <w:t>___</w:t>
      </w:r>
      <w:r w:rsidR="00B93C95" w:rsidRPr="00CE3776">
        <w:rPr>
          <w:rFonts w:ascii="Times" w:hAnsi="Times"/>
          <w:sz w:val="20"/>
          <w:szCs w:val="20"/>
        </w:rPr>
        <w:t xml:space="preserve">__________________ Date: </w:t>
      </w:r>
      <w:del w:id="44" w:author="Yu Song" w:date="2017-09-12T15:02:00Z">
        <w:r w:rsidR="00CE3776" w:rsidRPr="006A36B7" w:rsidDel="00F076EC">
          <w:rPr>
            <w:rFonts w:ascii="Times" w:hAnsi="Times"/>
            <w:sz w:val="20"/>
            <w:szCs w:val="20"/>
            <w:u w:val="single"/>
          </w:rPr>
          <w:fldChar w:fldCharType="begin">
            <w:ffData>
              <w:name w:val="Text9"/>
              <w:enabled/>
              <w:calcOnExit w:val="0"/>
              <w:textInput/>
            </w:ffData>
          </w:fldChar>
        </w:r>
        <w:bookmarkStart w:id="45" w:name="Text9"/>
        <w:r w:rsidR="00CE3776" w:rsidRPr="006A36B7" w:rsidDel="00F076EC">
          <w:rPr>
            <w:rFonts w:ascii="Times" w:hAnsi="Times"/>
            <w:sz w:val="20"/>
            <w:szCs w:val="20"/>
            <w:u w:val="single"/>
          </w:rPr>
          <w:delInstrText xml:space="preserve"> FORMTEXT </w:delInstrText>
        </w:r>
        <w:r w:rsidR="00CE3776" w:rsidRPr="006A36B7" w:rsidDel="00F076EC">
          <w:rPr>
            <w:rFonts w:ascii="Times" w:hAnsi="Times"/>
            <w:sz w:val="20"/>
            <w:szCs w:val="20"/>
            <w:u w:val="single"/>
          </w:rPr>
        </w:r>
        <w:r w:rsidR="00CE3776" w:rsidRPr="006A36B7" w:rsidDel="00F076EC">
          <w:rPr>
            <w:rFonts w:ascii="Times" w:hAnsi="Times"/>
            <w:sz w:val="20"/>
            <w:szCs w:val="20"/>
            <w:u w:val="single"/>
          </w:rPr>
          <w:fldChar w:fldCharType="separate"/>
        </w:r>
        <w:r w:rsidR="00CE3776" w:rsidRPr="006A36B7" w:rsidDel="00F076EC">
          <w:rPr>
            <w:rFonts w:ascii="Times" w:hAnsi="Times"/>
            <w:noProof/>
            <w:sz w:val="20"/>
            <w:szCs w:val="20"/>
            <w:u w:val="single"/>
          </w:rPr>
          <w:delText> </w:delText>
        </w:r>
        <w:r w:rsidR="00CE3776" w:rsidRPr="006A36B7" w:rsidDel="00F076EC">
          <w:rPr>
            <w:rFonts w:ascii="Times" w:hAnsi="Times"/>
            <w:noProof/>
            <w:sz w:val="20"/>
            <w:szCs w:val="20"/>
            <w:u w:val="single"/>
          </w:rPr>
          <w:delText> </w:delText>
        </w:r>
        <w:r w:rsidR="00CE3776" w:rsidRPr="006A36B7" w:rsidDel="00F076EC">
          <w:rPr>
            <w:rFonts w:ascii="Times" w:hAnsi="Times"/>
            <w:noProof/>
            <w:sz w:val="20"/>
            <w:szCs w:val="20"/>
            <w:u w:val="single"/>
          </w:rPr>
          <w:delText> </w:delText>
        </w:r>
        <w:r w:rsidR="00CE3776" w:rsidRPr="006A36B7" w:rsidDel="00F076EC">
          <w:rPr>
            <w:rFonts w:ascii="Times" w:hAnsi="Times"/>
            <w:noProof/>
            <w:sz w:val="20"/>
            <w:szCs w:val="20"/>
            <w:u w:val="single"/>
          </w:rPr>
          <w:delText> </w:delText>
        </w:r>
        <w:r w:rsidR="00CE3776" w:rsidRPr="006A36B7" w:rsidDel="00F076EC">
          <w:rPr>
            <w:rFonts w:ascii="Times" w:hAnsi="Times"/>
            <w:noProof/>
            <w:sz w:val="20"/>
            <w:szCs w:val="20"/>
            <w:u w:val="single"/>
          </w:rPr>
          <w:delText> </w:delText>
        </w:r>
        <w:r w:rsidR="00CE3776" w:rsidRPr="006A36B7" w:rsidDel="00F076EC">
          <w:rPr>
            <w:rFonts w:ascii="Times" w:hAnsi="Times"/>
            <w:sz w:val="20"/>
            <w:szCs w:val="20"/>
            <w:u w:val="single"/>
          </w:rPr>
          <w:fldChar w:fldCharType="end"/>
        </w:r>
      </w:del>
      <w:bookmarkEnd w:id="45"/>
      <w:ins w:id="46" w:author="Yu Song" w:date="2017-09-12T15:02:00Z">
        <w:r w:rsidR="00F076EC" w:rsidRPr="006A36B7">
          <w:rPr>
            <w:rFonts w:ascii="Times" w:hAnsi="Times"/>
            <w:sz w:val="20"/>
            <w:szCs w:val="20"/>
            <w:u w:val="single"/>
          </w:rPr>
          <w:fldChar w:fldCharType="begin">
            <w:ffData>
              <w:name w:val="Text9"/>
              <w:enabled/>
              <w:calcOnExit w:val="0"/>
              <w:textInput/>
            </w:ffData>
          </w:fldChar>
        </w:r>
        <w:r w:rsidR="00F076EC" w:rsidRPr="006A36B7">
          <w:rPr>
            <w:rFonts w:ascii="Times" w:hAnsi="Times"/>
            <w:sz w:val="20"/>
            <w:szCs w:val="20"/>
            <w:u w:val="single"/>
          </w:rPr>
          <w:instrText xml:space="preserve"> FORMTEXT </w:instrText>
        </w:r>
        <w:r w:rsidR="00F076EC" w:rsidRPr="006A36B7">
          <w:rPr>
            <w:rFonts w:ascii="Times" w:hAnsi="Times"/>
            <w:sz w:val="20"/>
            <w:szCs w:val="20"/>
            <w:u w:val="single"/>
          </w:rPr>
        </w:r>
        <w:r w:rsidR="00F076EC" w:rsidRPr="006A36B7">
          <w:rPr>
            <w:rFonts w:ascii="Times" w:hAnsi="Times"/>
            <w:sz w:val="20"/>
            <w:szCs w:val="20"/>
            <w:u w:val="single"/>
          </w:rPr>
          <w:fldChar w:fldCharType="separate"/>
        </w:r>
        <w:r w:rsidR="00F076EC">
          <w:rPr>
            <w:rFonts w:ascii="Times" w:hAnsi="Times"/>
            <w:noProof/>
            <w:sz w:val="20"/>
            <w:szCs w:val="20"/>
            <w:u w:val="single"/>
          </w:rPr>
          <w:t>2017-09-12</w:t>
        </w:r>
        <w:bookmarkStart w:id="47" w:name="_GoBack"/>
        <w:bookmarkEnd w:id="47"/>
        <w:r w:rsidR="00F076EC" w:rsidRPr="006A36B7">
          <w:rPr>
            <w:rFonts w:ascii="Times" w:hAnsi="Times"/>
            <w:sz w:val="20"/>
            <w:szCs w:val="20"/>
            <w:u w:val="single"/>
          </w:rPr>
          <w:fldChar w:fldCharType="end"/>
        </w:r>
      </w:ins>
    </w:p>
    <w:p w14:paraId="1BD0BA12" w14:textId="1C19402D" w:rsidR="00B93C95" w:rsidRPr="00CE3776" w:rsidRDefault="00B93C95" w:rsidP="00B93C95">
      <w:pPr>
        <w:rPr>
          <w:rFonts w:ascii="Times" w:hAnsi="Times"/>
          <w:sz w:val="20"/>
          <w:szCs w:val="20"/>
        </w:rPr>
      </w:pPr>
      <w:r w:rsidRPr="00CE3776">
        <w:rPr>
          <w:rFonts w:ascii="Times" w:hAnsi="Times"/>
          <w:sz w:val="20"/>
          <w:szCs w:val="20"/>
        </w:rPr>
        <w:tab/>
      </w:r>
      <w:r w:rsidR="005026A5">
        <w:rPr>
          <w:rFonts w:ascii="Times" w:hAnsi="Times"/>
          <w:sz w:val="20"/>
          <w:szCs w:val="20"/>
        </w:rPr>
        <w:tab/>
      </w:r>
      <w:r w:rsidR="005026A5">
        <w:rPr>
          <w:rFonts w:ascii="Times" w:hAnsi="Times"/>
          <w:sz w:val="20"/>
          <w:szCs w:val="20"/>
        </w:rPr>
        <w:tab/>
        <w:t xml:space="preserve">    </w:t>
      </w:r>
      <w:r w:rsidRPr="00CE3776">
        <w:rPr>
          <w:rFonts w:ascii="Times" w:hAnsi="Times"/>
          <w:sz w:val="20"/>
          <w:szCs w:val="20"/>
        </w:rPr>
        <w:t>Print Name</w:t>
      </w:r>
      <w:r w:rsidRPr="00CE3776">
        <w:rPr>
          <w:rFonts w:ascii="Times" w:hAnsi="Times"/>
          <w:sz w:val="20"/>
          <w:szCs w:val="20"/>
        </w:rPr>
        <w:tab/>
      </w:r>
      <w:r w:rsidR="009801D3">
        <w:rPr>
          <w:rFonts w:ascii="Times" w:hAnsi="Times"/>
          <w:sz w:val="20"/>
          <w:szCs w:val="20"/>
        </w:rPr>
        <w:tab/>
      </w:r>
      <w:r w:rsidR="009801D3">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Pr="00CE3776">
        <w:rPr>
          <w:rFonts w:ascii="Times" w:hAnsi="Times"/>
          <w:sz w:val="20"/>
          <w:szCs w:val="20"/>
        </w:rPr>
        <w:t>Signature</w:t>
      </w:r>
    </w:p>
    <w:p w14:paraId="317F135D" w14:textId="77777777" w:rsidR="00B93C95" w:rsidRPr="00CE3776" w:rsidRDefault="00B93C95" w:rsidP="00B93C95">
      <w:pPr>
        <w:rPr>
          <w:rFonts w:ascii="Times" w:hAnsi="Times"/>
          <w:sz w:val="20"/>
          <w:szCs w:val="20"/>
        </w:rPr>
      </w:pPr>
    </w:p>
    <w:p w14:paraId="45E9A9A1" w14:textId="5CE03382" w:rsidR="00A82A8F" w:rsidRPr="008E4AF5" w:rsidRDefault="00426F5B" w:rsidP="001F45B0">
      <w:pPr>
        <w:rPr>
          <w:rFonts w:ascii="Times" w:hAnsi="Times"/>
          <w:sz w:val="20"/>
          <w:szCs w:val="20"/>
          <w:u w:val="single"/>
        </w:rPr>
      </w:pPr>
      <w:r>
        <w:rPr>
          <w:rFonts w:ascii="Times" w:hAnsi="Times"/>
          <w:sz w:val="20"/>
          <w:szCs w:val="20"/>
        </w:rPr>
        <w:t>MRI Technologist</w:t>
      </w:r>
      <w:r w:rsidR="00B93C95" w:rsidRPr="00CE3776">
        <w:rPr>
          <w:rFonts w:ascii="Times" w:hAnsi="Times"/>
          <w:sz w:val="20"/>
          <w:szCs w:val="20"/>
        </w:rPr>
        <w:t>:</w:t>
      </w:r>
      <w:r w:rsidR="009801D3">
        <w:rPr>
          <w:rFonts w:ascii="Times" w:hAnsi="Times"/>
          <w:sz w:val="20"/>
          <w:szCs w:val="20"/>
        </w:rPr>
        <w:tab/>
        <w:t xml:space="preserve">    </w:t>
      </w:r>
      <w:r w:rsidR="00B93C95" w:rsidRPr="00052B9D">
        <w:rPr>
          <w:rFonts w:ascii="Times" w:hAnsi="Times"/>
          <w:sz w:val="20"/>
          <w:szCs w:val="20"/>
          <w:u w:val="single"/>
        </w:rPr>
        <w:fldChar w:fldCharType="begin">
          <w:ffData>
            <w:name w:val="Text8"/>
            <w:enabled/>
            <w:calcOnExit w:val="0"/>
            <w:textInput/>
          </w:ffData>
        </w:fldChar>
      </w:r>
      <w:bookmarkStart w:id="48" w:name="Text8"/>
      <w:r w:rsidR="00B93C95" w:rsidRPr="00052B9D">
        <w:rPr>
          <w:rFonts w:ascii="Times" w:hAnsi="Times"/>
          <w:sz w:val="20"/>
          <w:szCs w:val="20"/>
          <w:u w:val="single"/>
        </w:rPr>
        <w:instrText xml:space="preserve"> FORMTEXT </w:instrText>
      </w:r>
      <w:r w:rsidR="00B93C95" w:rsidRPr="00052B9D">
        <w:rPr>
          <w:rFonts w:ascii="Times" w:hAnsi="Times"/>
          <w:sz w:val="20"/>
          <w:szCs w:val="20"/>
          <w:u w:val="single"/>
        </w:rPr>
      </w:r>
      <w:r w:rsidR="00B93C95" w:rsidRPr="00052B9D">
        <w:rPr>
          <w:rFonts w:ascii="Times" w:hAnsi="Times"/>
          <w:sz w:val="20"/>
          <w:szCs w:val="20"/>
          <w:u w:val="single"/>
        </w:rPr>
        <w:fldChar w:fldCharType="separate"/>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noProof/>
          <w:sz w:val="20"/>
          <w:szCs w:val="20"/>
          <w:u w:val="single"/>
        </w:rPr>
        <w:t> </w:t>
      </w:r>
      <w:r w:rsidR="00B93C95" w:rsidRPr="00052B9D">
        <w:rPr>
          <w:rFonts w:ascii="Times" w:hAnsi="Times"/>
          <w:sz w:val="20"/>
          <w:szCs w:val="20"/>
          <w:u w:val="single"/>
        </w:rPr>
        <w:fldChar w:fldCharType="end"/>
      </w:r>
      <w:bookmarkEnd w:id="48"/>
      <w:r w:rsidR="00B93C95" w:rsidRPr="00CE3776">
        <w:rPr>
          <w:rFonts w:ascii="Times" w:hAnsi="Times"/>
          <w:sz w:val="20"/>
          <w:szCs w:val="20"/>
        </w:rPr>
        <w:t xml:space="preserve">  </w:t>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B93C95" w:rsidRPr="00CE3776">
        <w:rPr>
          <w:rFonts w:ascii="Times" w:hAnsi="Times"/>
          <w:sz w:val="20"/>
          <w:szCs w:val="20"/>
        </w:rPr>
        <w:t>______________</w:t>
      </w:r>
      <w:r w:rsidR="00CE3776">
        <w:rPr>
          <w:rFonts w:ascii="Times" w:hAnsi="Times"/>
          <w:sz w:val="20"/>
          <w:szCs w:val="20"/>
        </w:rPr>
        <w:t>___</w:t>
      </w:r>
      <w:r w:rsidR="00CE3776" w:rsidRPr="00CE3776">
        <w:rPr>
          <w:rFonts w:ascii="Times" w:hAnsi="Times"/>
          <w:sz w:val="20"/>
          <w:szCs w:val="20"/>
        </w:rPr>
        <w:t>____</w:t>
      </w:r>
      <w:r w:rsidR="00B93C95" w:rsidRPr="00CE3776">
        <w:rPr>
          <w:rFonts w:ascii="Times" w:hAnsi="Times"/>
          <w:sz w:val="20"/>
          <w:szCs w:val="20"/>
        </w:rPr>
        <w:t xml:space="preserve">_____________ Date: </w:t>
      </w:r>
      <w:r w:rsidR="00CE3776" w:rsidRPr="006A36B7">
        <w:rPr>
          <w:rFonts w:ascii="Times" w:hAnsi="Times"/>
          <w:sz w:val="20"/>
          <w:szCs w:val="20"/>
          <w:u w:val="single"/>
        </w:rPr>
        <w:fldChar w:fldCharType="begin">
          <w:ffData>
            <w:name w:val="Text10"/>
            <w:enabled/>
            <w:calcOnExit w:val="0"/>
            <w:textInput/>
          </w:ffData>
        </w:fldChar>
      </w:r>
      <w:bookmarkStart w:id="49" w:name="Text10"/>
      <w:r w:rsidR="00CE3776" w:rsidRPr="006A36B7">
        <w:rPr>
          <w:rFonts w:ascii="Times" w:hAnsi="Times"/>
          <w:sz w:val="20"/>
          <w:szCs w:val="20"/>
          <w:u w:val="single"/>
        </w:rPr>
        <w:instrText xml:space="preserve"> FORMTEXT </w:instrText>
      </w:r>
      <w:r w:rsidR="00CE3776" w:rsidRPr="006A36B7">
        <w:rPr>
          <w:rFonts w:ascii="Times" w:hAnsi="Times"/>
          <w:sz w:val="20"/>
          <w:szCs w:val="20"/>
          <w:u w:val="single"/>
        </w:rPr>
      </w:r>
      <w:r w:rsidR="00CE3776" w:rsidRPr="006A36B7">
        <w:rPr>
          <w:rFonts w:ascii="Times" w:hAnsi="Times"/>
          <w:sz w:val="20"/>
          <w:szCs w:val="20"/>
          <w:u w:val="single"/>
        </w:rPr>
        <w:fldChar w:fldCharType="separate"/>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noProof/>
          <w:sz w:val="20"/>
          <w:szCs w:val="20"/>
          <w:u w:val="single"/>
        </w:rPr>
        <w:t> </w:t>
      </w:r>
      <w:r w:rsidR="00CE3776" w:rsidRPr="006A36B7">
        <w:rPr>
          <w:rFonts w:ascii="Times" w:hAnsi="Times"/>
          <w:sz w:val="20"/>
          <w:szCs w:val="20"/>
          <w:u w:val="single"/>
        </w:rPr>
        <w:fldChar w:fldCharType="end"/>
      </w:r>
      <w:bookmarkEnd w:id="49"/>
      <w:r w:rsidR="00B93C95" w:rsidRPr="00CE3776">
        <w:rPr>
          <w:rFonts w:ascii="Times" w:hAnsi="Times"/>
          <w:sz w:val="20"/>
          <w:szCs w:val="20"/>
        </w:rPr>
        <w:tab/>
      </w:r>
      <w:r w:rsidR="00B93C95" w:rsidRPr="00CE3776">
        <w:rPr>
          <w:rFonts w:ascii="Times" w:hAnsi="Times"/>
          <w:sz w:val="20"/>
          <w:szCs w:val="20"/>
        </w:rPr>
        <w:tab/>
      </w:r>
      <w:r w:rsidR="00B93C95" w:rsidRPr="00CE3776">
        <w:rPr>
          <w:rFonts w:ascii="Times" w:hAnsi="Times"/>
          <w:sz w:val="20"/>
          <w:szCs w:val="20"/>
        </w:rPr>
        <w:tab/>
      </w:r>
      <w:r w:rsidR="005026A5">
        <w:rPr>
          <w:rFonts w:ascii="Times" w:hAnsi="Times"/>
          <w:sz w:val="20"/>
          <w:szCs w:val="20"/>
        </w:rPr>
        <w:tab/>
        <w:t xml:space="preserve">    </w:t>
      </w:r>
      <w:r w:rsidR="00B93C95" w:rsidRPr="00CE3776">
        <w:rPr>
          <w:rFonts w:ascii="Times" w:hAnsi="Times"/>
          <w:sz w:val="20"/>
          <w:szCs w:val="20"/>
        </w:rPr>
        <w:t>Print Name</w:t>
      </w:r>
      <w:r w:rsidR="00B93C95" w:rsidRPr="00CE3776">
        <w:rPr>
          <w:rFonts w:ascii="Times" w:hAnsi="Times"/>
          <w:sz w:val="20"/>
          <w:szCs w:val="20"/>
        </w:rPr>
        <w:tab/>
      </w:r>
      <w:r w:rsidR="00B93C95" w:rsidRPr="00CE3776">
        <w:rPr>
          <w:rFonts w:ascii="Times" w:hAnsi="Times"/>
          <w:sz w:val="20"/>
          <w:szCs w:val="20"/>
        </w:rPr>
        <w:tab/>
      </w:r>
      <w:r w:rsidR="009801D3">
        <w:rPr>
          <w:rFonts w:ascii="Times" w:hAnsi="Times"/>
          <w:sz w:val="20"/>
          <w:szCs w:val="20"/>
        </w:rPr>
        <w:tab/>
      </w:r>
      <w:r w:rsidR="005026A5">
        <w:rPr>
          <w:rFonts w:ascii="Times" w:hAnsi="Times"/>
          <w:sz w:val="20"/>
          <w:szCs w:val="20"/>
        </w:rPr>
        <w:tab/>
      </w:r>
      <w:r w:rsidR="005026A5">
        <w:rPr>
          <w:rFonts w:ascii="Times" w:hAnsi="Times"/>
          <w:sz w:val="20"/>
          <w:szCs w:val="20"/>
        </w:rPr>
        <w:tab/>
      </w:r>
      <w:r w:rsidR="005026A5">
        <w:rPr>
          <w:rFonts w:ascii="Times" w:hAnsi="Times"/>
          <w:sz w:val="20"/>
          <w:szCs w:val="20"/>
        </w:rPr>
        <w:tab/>
      </w:r>
      <w:r w:rsidR="00B93C95" w:rsidRPr="00CE3776">
        <w:rPr>
          <w:rFonts w:ascii="Times" w:hAnsi="Times"/>
          <w:sz w:val="20"/>
          <w:szCs w:val="20"/>
        </w:rPr>
        <w:t>Signature</w:t>
      </w:r>
    </w:p>
    <w:sectPr w:rsidR="00A82A8F" w:rsidRPr="008E4AF5" w:rsidSect="00673835">
      <w:headerReference w:type="default" r:id="rId11"/>
      <w:footerReference w:type="default" r:id="rId12"/>
      <w:headerReference w:type="first" r:id="rId13"/>
      <w:footerReference w:type="first" r:id="rId14"/>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25ADF" w14:textId="77777777" w:rsidR="00EE6160" w:rsidRDefault="00EE6160">
      <w:r>
        <w:separator/>
      </w:r>
    </w:p>
  </w:endnote>
  <w:endnote w:type="continuationSeparator" w:id="0">
    <w:p w14:paraId="5B057242" w14:textId="77777777" w:rsidR="00EE6160" w:rsidRDefault="00EE6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1A4F7" w14:textId="02CE19E7" w:rsidR="009B55D9" w:rsidRDefault="009B55D9" w:rsidP="0014281F">
    <w:pPr>
      <w:pStyle w:val="Footer"/>
    </w:pPr>
    <w:r>
      <w:t>Version 02/14/2017</w:t>
    </w:r>
  </w:p>
  <w:p w14:paraId="3A4FABE9" w14:textId="77777777" w:rsidR="009B55D9" w:rsidRDefault="009B55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C1B11" w14:textId="36B38F0A" w:rsidR="009B55D9" w:rsidRPr="0014281F" w:rsidRDefault="009B55D9" w:rsidP="000329AF">
    <w:pPr>
      <w:pStyle w:val="Footer"/>
    </w:pPr>
    <w:r>
      <w:t>Version 04/04/2017`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A7A64" w14:textId="77777777" w:rsidR="00EE6160" w:rsidRDefault="00EE6160">
      <w:r>
        <w:separator/>
      </w:r>
    </w:p>
  </w:footnote>
  <w:footnote w:type="continuationSeparator" w:id="0">
    <w:p w14:paraId="04920DAE" w14:textId="77777777" w:rsidR="00EE6160" w:rsidRDefault="00EE61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ED88D" w14:textId="7F3A22BA" w:rsidR="009B55D9" w:rsidRDefault="009B55D9" w:rsidP="000856C7">
    <w:pPr>
      <w:pStyle w:val="Header"/>
      <w:jc w:val="lef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6CC98" w14:textId="5518BB12" w:rsidR="009B55D9" w:rsidRDefault="009B55D9" w:rsidP="00A81F2C">
    <w:pPr>
      <w:pStyle w:val="NoSpaceBetween"/>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E4D6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29255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ECC9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2E64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180B31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C45A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B8D9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6E77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EE307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AE733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BA56E4"/>
    <w:multiLevelType w:val="hybridMultilevel"/>
    <w:tmpl w:val="02B887AE"/>
    <w:lvl w:ilvl="0" w:tplc="51DCFAB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1" w15:restartNumberingAfterBreak="0">
    <w:nsid w:val="0C107712"/>
    <w:multiLevelType w:val="hybridMultilevel"/>
    <w:tmpl w:val="11B24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u Song">
    <w15:presenceInfo w15:providerId="AD" w15:userId="S-1-5-21-1659004503-920026266-1343024091-828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131078" w:nlCheck="1" w:checkStyle="0"/>
  <w:proofState w:spelling="clean" w:grammar="clean"/>
  <w:trackRevisions/>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7F3FA5"/>
    <w:rsid w:val="00003FFB"/>
    <w:rsid w:val="00023BB2"/>
    <w:rsid w:val="000329AF"/>
    <w:rsid w:val="00035BBB"/>
    <w:rsid w:val="0004093A"/>
    <w:rsid w:val="0004227D"/>
    <w:rsid w:val="000477C3"/>
    <w:rsid w:val="00052B9D"/>
    <w:rsid w:val="00053BD6"/>
    <w:rsid w:val="000543D8"/>
    <w:rsid w:val="000856C7"/>
    <w:rsid w:val="00091D83"/>
    <w:rsid w:val="00094AD4"/>
    <w:rsid w:val="000B3BAE"/>
    <w:rsid w:val="000F0670"/>
    <w:rsid w:val="00112059"/>
    <w:rsid w:val="00113BB8"/>
    <w:rsid w:val="001144D6"/>
    <w:rsid w:val="00133E62"/>
    <w:rsid w:val="0014281F"/>
    <w:rsid w:val="00145138"/>
    <w:rsid w:val="00146BE8"/>
    <w:rsid w:val="00181A38"/>
    <w:rsid w:val="0019017C"/>
    <w:rsid w:val="00191EF0"/>
    <w:rsid w:val="001956FD"/>
    <w:rsid w:val="001A2DDE"/>
    <w:rsid w:val="001A5735"/>
    <w:rsid w:val="001B120A"/>
    <w:rsid w:val="001E068E"/>
    <w:rsid w:val="001E6A4A"/>
    <w:rsid w:val="001F45B0"/>
    <w:rsid w:val="002035F3"/>
    <w:rsid w:val="0021325A"/>
    <w:rsid w:val="00222E11"/>
    <w:rsid w:val="00226B3C"/>
    <w:rsid w:val="00231A56"/>
    <w:rsid w:val="0023680F"/>
    <w:rsid w:val="00256871"/>
    <w:rsid w:val="00264B87"/>
    <w:rsid w:val="00267792"/>
    <w:rsid w:val="0029111D"/>
    <w:rsid w:val="0029195A"/>
    <w:rsid w:val="002B0E31"/>
    <w:rsid w:val="002B10E3"/>
    <w:rsid w:val="002D0DA8"/>
    <w:rsid w:val="002D4872"/>
    <w:rsid w:val="002E6D9A"/>
    <w:rsid w:val="00300582"/>
    <w:rsid w:val="0030288F"/>
    <w:rsid w:val="00313049"/>
    <w:rsid w:val="0031651F"/>
    <w:rsid w:val="00335B14"/>
    <w:rsid w:val="00343871"/>
    <w:rsid w:val="00343935"/>
    <w:rsid w:val="00352B0E"/>
    <w:rsid w:val="003562C3"/>
    <w:rsid w:val="00361BF9"/>
    <w:rsid w:val="00363A28"/>
    <w:rsid w:val="00374884"/>
    <w:rsid w:val="00381A9E"/>
    <w:rsid w:val="003835EF"/>
    <w:rsid w:val="0038770D"/>
    <w:rsid w:val="0039731E"/>
    <w:rsid w:val="003A3995"/>
    <w:rsid w:val="003A483B"/>
    <w:rsid w:val="003C6922"/>
    <w:rsid w:val="003E67D1"/>
    <w:rsid w:val="003F656F"/>
    <w:rsid w:val="00401FC6"/>
    <w:rsid w:val="00407B9B"/>
    <w:rsid w:val="00416964"/>
    <w:rsid w:val="004267C5"/>
    <w:rsid w:val="00426F5B"/>
    <w:rsid w:val="00437BE7"/>
    <w:rsid w:val="00440DF9"/>
    <w:rsid w:val="00453F3B"/>
    <w:rsid w:val="00471271"/>
    <w:rsid w:val="004874A4"/>
    <w:rsid w:val="0049187D"/>
    <w:rsid w:val="004B0870"/>
    <w:rsid w:val="004C1EDE"/>
    <w:rsid w:val="004F08EF"/>
    <w:rsid w:val="004F50A2"/>
    <w:rsid w:val="00500267"/>
    <w:rsid w:val="005026A5"/>
    <w:rsid w:val="00512B17"/>
    <w:rsid w:val="00513004"/>
    <w:rsid w:val="005341D3"/>
    <w:rsid w:val="00534FB9"/>
    <w:rsid w:val="005423EE"/>
    <w:rsid w:val="005463E0"/>
    <w:rsid w:val="00563A9B"/>
    <w:rsid w:val="005662B5"/>
    <w:rsid w:val="00570629"/>
    <w:rsid w:val="00582B8F"/>
    <w:rsid w:val="00587408"/>
    <w:rsid w:val="005953E5"/>
    <w:rsid w:val="005A1C37"/>
    <w:rsid w:val="005A2481"/>
    <w:rsid w:val="005B5A62"/>
    <w:rsid w:val="005C6D41"/>
    <w:rsid w:val="005C75AF"/>
    <w:rsid w:val="005E3FE0"/>
    <w:rsid w:val="005E5D33"/>
    <w:rsid w:val="00634EA9"/>
    <w:rsid w:val="0064195E"/>
    <w:rsid w:val="00664F28"/>
    <w:rsid w:val="00673835"/>
    <w:rsid w:val="00675598"/>
    <w:rsid w:val="00696821"/>
    <w:rsid w:val="006A36B7"/>
    <w:rsid w:val="006B4CF9"/>
    <w:rsid w:val="006C72B8"/>
    <w:rsid w:val="006E0A5B"/>
    <w:rsid w:val="006F1712"/>
    <w:rsid w:val="006F78C1"/>
    <w:rsid w:val="007128B7"/>
    <w:rsid w:val="00723D23"/>
    <w:rsid w:val="0072400B"/>
    <w:rsid w:val="00731D88"/>
    <w:rsid w:val="00751446"/>
    <w:rsid w:val="00760C4C"/>
    <w:rsid w:val="00774B1D"/>
    <w:rsid w:val="00774B85"/>
    <w:rsid w:val="00785DFF"/>
    <w:rsid w:val="00787699"/>
    <w:rsid w:val="00791CE0"/>
    <w:rsid w:val="00792A93"/>
    <w:rsid w:val="0079754D"/>
    <w:rsid w:val="007B0D64"/>
    <w:rsid w:val="007C0A80"/>
    <w:rsid w:val="007C3D41"/>
    <w:rsid w:val="007C69CB"/>
    <w:rsid w:val="007C7789"/>
    <w:rsid w:val="007D3DDD"/>
    <w:rsid w:val="007D645E"/>
    <w:rsid w:val="007E3322"/>
    <w:rsid w:val="007F3FA5"/>
    <w:rsid w:val="00802921"/>
    <w:rsid w:val="00825F2D"/>
    <w:rsid w:val="00846FF3"/>
    <w:rsid w:val="0086445F"/>
    <w:rsid w:val="00882AE2"/>
    <w:rsid w:val="00887BC0"/>
    <w:rsid w:val="00897178"/>
    <w:rsid w:val="008A5FA5"/>
    <w:rsid w:val="008B5FE5"/>
    <w:rsid w:val="008E4AF5"/>
    <w:rsid w:val="008E6CCF"/>
    <w:rsid w:val="008E7D53"/>
    <w:rsid w:val="009010DE"/>
    <w:rsid w:val="00913874"/>
    <w:rsid w:val="00923C88"/>
    <w:rsid w:val="0092564C"/>
    <w:rsid w:val="0093066A"/>
    <w:rsid w:val="00934026"/>
    <w:rsid w:val="00937857"/>
    <w:rsid w:val="00945C76"/>
    <w:rsid w:val="00951066"/>
    <w:rsid w:val="0095174B"/>
    <w:rsid w:val="00960C85"/>
    <w:rsid w:val="009801D3"/>
    <w:rsid w:val="00982F54"/>
    <w:rsid w:val="009A0524"/>
    <w:rsid w:val="009A656F"/>
    <w:rsid w:val="009A6CEC"/>
    <w:rsid w:val="009A75AC"/>
    <w:rsid w:val="009B55D9"/>
    <w:rsid w:val="009C22A5"/>
    <w:rsid w:val="009C350F"/>
    <w:rsid w:val="009C4DE5"/>
    <w:rsid w:val="009D2B3C"/>
    <w:rsid w:val="009E2FD6"/>
    <w:rsid w:val="009F5E73"/>
    <w:rsid w:val="009F7C14"/>
    <w:rsid w:val="00A14FB0"/>
    <w:rsid w:val="00A224F4"/>
    <w:rsid w:val="00A238FF"/>
    <w:rsid w:val="00A24EB8"/>
    <w:rsid w:val="00A263D4"/>
    <w:rsid w:val="00A308A6"/>
    <w:rsid w:val="00A41F07"/>
    <w:rsid w:val="00A81F2C"/>
    <w:rsid w:val="00A82A8F"/>
    <w:rsid w:val="00A86610"/>
    <w:rsid w:val="00A9376C"/>
    <w:rsid w:val="00AA5695"/>
    <w:rsid w:val="00AA5FA2"/>
    <w:rsid w:val="00AC244D"/>
    <w:rsid w:val="00AC773C"/>
    <w:rsid w:val="00AD3A32"/>
    <w:rsid w:val="00AD4CF2"/>
    <w:rsid w:val="00AD4D02"/>
    <w:rsid w:val="00AD715F"/>
    <w:rsid w:val="00AF030F"/>
    <w:rsid w:val="00AF673D"/>
    <w:rsid w:val="00B14B3A"/>
    <w:rsid w:val="00B21641"/>
    <w:rsid w:val="00B34F80"/>
    <w:rsid w:val="00B61CE2"/>
    <w:rsid w:val="00B62BCC"/>
    <w:rsid w:val="00B65899"/>
    <w:rsid w:val="00B8509F"/>
    <w:rsid w:val="00B85294"/>
    <w:rsid w:val="00B93C95"/>
    <w:rsid w:val="00B96CD1"/>
    <w:rsid w:val="00B9766D"/>
    <w:rsid w:val="00BA4F37"/>
    <w:rsid w:val="00BB61E8"/>
    <w:rsid w:val="00BE50EA"/>
    <w:rsid w:val="00BF170D"/>
    <w:rsid w:val="00BF46D3"/>
    <w:rsid w:val="00C2742F"/>
    <w:rsid w:val="00C4635D"/>
    <w:rsid w:val="00C756B8"/>
    <w:rsid w:val="00C814A9"/>
    <w:rsid w:val="00C90760"/>
    <w:rsid w:val="00C93E5F"/>
    <w:rsid w:val="00CA3547"/>
    <w:rsid w:val="00CD2C8D"/>
    <w:rsid w:val="00CE1835"/>
    <w:rsid w:val="00CE3776"/>
    <w:rsid w:val="00D003AB"/>
    <w:rsid w:val="00D20F11"/>
    <w:rsid w:val="00D2493E"/>
    <w:rsid w:val="00D347A6"/>
    <w:rsid w:val="00D50D2D"/>
    <w:rsid w:val="00D53AF4"/>
    <w:rsid w:val="00D610E4"/>
    <w:rsid w:val="00D8307D"/>
    <w:rsid w:val="00D86B06"/>
    <w:rsid w:val="00DD3000"/>
    <w:rsid w:val="00DE0848"/>
    <w:rsid w:val="00DF004A"/>
    <w:rsid w:val="00E449F8"/>
    <w:rsid w:val="00E6304B"/>
    <w:rsid w:val="00E82C06"/>
    <w:rsid w:val="00E848FF"/>
    <w:rsid w:val="00E96DBB"/>
    <w:rsid w:val="00EA20B9"/>
    <w:rsid w:val="00EA356A"/>
    <w:rsid w:val="00EB2D0F"/>
    <w:rsid w:val="00EC357B"/>
    <w:rsid w:val="00ED513A"/>
    <w:rsid w:val="00ED6635"/>
    <w:rsid w:val="00ED7011"/>
    <w:rsid w:val="00EE60CC"/>
    <w:rsid w:val="00EE6160"/>
    <w:rsid w:val="00EE7F07"/>
    <w:rsid w:val="00EF3A99"/>
    <w:rsid w:val="00EF7482"/>
    <w:rsid w:val="00F00FEF"/>
    <w:rsid w:val="00F076EC"/>
    <w:rsid w:val="00F44421"/>
    <w:rsid w:val="00F93C0B"/>
    <w:rsid w:val="00F96D51"/>
    <w:rsid w:val="00FB62DD"/>
    <w:rsid w:val="00FD07B6"/>
    <w:rsid w:val="00FD5C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B089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3835"/>
    <w:rPr>
      <w:sz w:val="18"/>
    </w:rPr>
  </w:style>
  <w:style w:type="paragraph" w:styleId="Heading1">
    <w:name w:val="heading 1"/>
    <w:basedOn w:val="Normal"/>
    <w:next w:val="Normal"/>
    <w:link w:val="Heading1Char"/>
    <w:qFormat/>
    <w:rsid w:val="00673835"/>
    <w:pPr>
      <w:keepNext/>
      <w:keepLines/>
      <w:spacing w:before="480"/>
      <w:outlineLvl w:val="0"/>
    </w:pPr>
    <w:rPr>
      <w:rFonts w:asciiTheme="majorHAnsi" w:eastAsiaTheme="majorEastAsia" w:hAnsiTheme="majorHAnsi" w:cstheme="majorBidi"/>
      <w:b/>
      <w:bCs/>
      <w:color w:val="4C264C" w:themeColor="accent1" w:themeShade="BF"/>
      <w:sz w:val="28"/>
      <w:szCs w:val="28"/>
    </w:rPr>
  </w:style>
  <w:style w:type="paragraph" w:styleId="Heading2">
    <w:name w:val="heading 2"/>
    <w:basedOn w:val="Normal"/>
    <w:next w:val="Normal"/>
    <w:link w:val="Heading2Char"/>
    <w:semiHidden/>
    <w:unhideWhenUsed/>
    <w:qFormat/>
    <w:rsid w:val="00673835"/>
    <w:pPr>
      <w:keepNext/>
      <w:keepLines/>
      <w:spacing w:before="200"/>
      <w:outlineLvl w:val="1"/>
    </w:pPr>
    <w:rPr>
      <w:rFonts w:asciiTheme="majorHAnsi" w:eastAsiaTheme="majorEastAsia" w:hAnsiTheme="majorHAnsi" w:cstheme="majorBidi"/>
      <w:b/>
      <w:bCs/>
      <w:color w:val="663366" w:themeColor="accent1"/>
      <w:sz w:val="26"/>
      <w:szCs w:val="26"/>
    </w:rPr>
  </w:style>
  <w:style w:type="paragraph" w:styleId="Heading3">
    <w:name w:val="heading 3"/>
    <w:basedOn w:val="Normal"/>
    <w:next w:val="Normal"/>
    <w:link w:val="Heading3Char"/>
    <w:semiHidden/>
    <w:unhideWhenUsed/>
    <w:qFormat/>
    <w:rsid w:val="00673835"/>
    <w:pPr>
      <w:keepNext/>
      <w:keepLines/>
      <w:spacing w:before="200"/>
      <w:outlineLvl w:val="2"/>
    </w:pPr>
    <w:rPr>
      <w:rFonts w:asciiTheme="majorHAnsi" w:eastAsiaTheme="majorEastAsia" w:hAnsiTheme="majorHAnsi" w:cstheme="majorBidi"/>
      <w:b/>
      <w:bCs/>
      <w:color w:val="663366" w:themeColor="accent1"/>
    </w:rPr>
  </w:style>
  <w:style w:type="paragraph" w:styleId="Heading4">
    <w:name w:val="heading 4"/>
    <w:basedOn w:val="Normal"/>
    <w:next w:val="Normal"/>
    <w:link w:val="Heading4Char"/>
    <w:semiHidden/>
    <w:unhideWhenUsed/>
    <w:qFormat/>
    <w:rsid w:val="00673835"/>
    <w:pPr>
      <w:keepNext/>
      <w:keepLines/>
      <w:spacing w:before="200"/>
      <w:outlineLvl w:val="3"/>
    </w:pPr>
    <w:rPr>
      <w:rFonts w:asciiTheme="majorHAnsi" w:eastAsiaTheme="majorEastAsia" w:hAnsiTheme="majorHAnsi" w:cstheme="majorBidi"/>
      <w:b/>
      <w:bCs/>
      <w:i/>
      <w:iCs/>
      <w:color w:val="663366" w:themeColor="accent1"/>
    </w:rPr>
  </w:style>
  <w:style w:type="paragraph" w:styleId="Heading5">
    <w:name w:val="heading 5"/>
    <w:basedOn w:val="Normal"/>
    <w:next w:val="Normal"/>
    <w:link w:val="Heading5Char"/>
    <w:semiHidden/>
    <w:unhideWhenUsed/>
    <w:qFormat/>
    <w:rsid w:val="00673835"/>
    <w:pPr>
      <w:keepNext/>
      <w:keepLines/>
      <w:spacing w:before="200"/>
      <w:outlineLvl w:val="4"/>
    </w:pPr>
    <w:rPr>
      <w:rFonts w:asciiTheme="majorHAnsi" w:eastAsiaTheme="majorEastAsia" w:hAnsiTheme="majorHAnsi" w:cstheme="majorBidi"/>
      <w:color w:val="321932" w:themeColor="accent1" w:themeShade="7F"/>
    </w:rPr>
  </w:style>
  <w:style w:type="paragraph" w:styleId="Heading6">
    <w:name w:val="heading 6"/>
    <w:basedOn w:val="Normal"/>
    <w:next w:val="Normal"/>
    <w:link w:val="Heading6Char"/>
    <w:semiHidden/>
    <w:unhideWhenUsed/>
    <w:qFormat/>
    <w:rsid w:val="00673835"/>
    <w:pPr>
      <w:keepNext/>
      <w:keepLines/>
      <w:spacing w:before="200"/>
      <w:outlineLvl w:val="5"/>
    </w:pPr>
    <w:rPr>
      <w:rFonts w:asciiTheme="majorHAnsi" w:eastAsiaTheme="majorEastAsia" w:hAnsiTheme="majorHAnsi" w:cstheme="majorBidi"/>
      <w:i/>
      <w:iCs/>
      <w:color w:val="321932" w:themeColor="accent1" w:themeShade="7F"/>
    </w:rPr>
  </w:style>
  <w:style w:type="paragraph" w:styleId="Heading7">
    <w:name w:val="heading 7"/>
    <w:basedOn w:val="Normal"/>
    <w:next w:val="Normal"/>
    <w:link w:val="Heading7Char"/>
    <w:semiHidden/>
    <w:unhideWhenUsed/>
    <w:qFormat/>
    <w:rsid w:val="0067383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67383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67383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73835"/>
    <w:pPr>
      <w:tabs>
        <w:tab w:val="center" w:pos="4680"/>
        <w:tab w:val="right" w:pos="9360"/>
      </w:tabs>
      <w:spacing w:before="40" w:after="200"/>
      <w:jc w:val="right"/>
    </w:pPr>
    <w:rPr>
      <w:color w:val="000000" w:themeColor="text1"/>
      <w:sz w:val="24"/>
      <w:szCs w:val="24"/>
    </w:rPr>
  </w:style>
  <w:style w:type="character" w:customStyle="1" w:styleId="HeaderChar">
    <w:name w:val="Header Char"/>
    <w:basedOn w:val="DefaultParagraphFont"/>
    <w:link w:val="Header"/>
    <w:rsid w:val="00673835"/>
    <w:rPr>
      <w:color w:val="000000" w:themeColor="text1"/>
      <w:sz w:val="24"/>
      <w:szCs w:val="24"/>
    </w:rPr>
  </w:style>
  <w:style w:type="paragraph" w:customStyle="1" w:styleId="Contact">
    <w:name w:val="Contact"/>
    <w:basedOn w:val="Normal"/>
    <w:rsid w:val="00673835"/>
    <w:pPr>
      <w:spacing w:line="200" w:lineRule="exact"/>
    </w:pPr>
    <w:rPr>
      <w:color w:val="663366" w:themeColor="accent1"/>
      <w:sz w:val="14"/>
      <w:szCs w:val="14"/>
    </w:rPr>
  </w:style>
  <w:style w:type="paragraph" w:customStyle="1" w:styleId="Header-Left">
    <w:name w:val="Header-Left"/>
    <w:basedOn w:val="Normal"/>
    <w:rsid w:val="00673835"/>
    <w:pPr>
      <w:ind w:left="43"/>
    </w:pPr>
    <w:rPr>
      <w:rFonts w:asciiTheme="majorHAnsi" w:eastAsiaTheme="majorEastAsia" w:hAnsiTheme="majorHAnsi"/>
      <w:color w:val="663366" w:themeColor="accent1"/>
      <w:sz w:val="48"/>
    </w:rPr>
  </w:style>
  <w:style w:type="paragraph" w:customStyle="1" w:styleId="Header-Right">
    <w:name w:val="Header-Right"/>
    <w:basedOn w:val="Normal"/>
    <w:rsid w:val="00673835"/>
    <w:pPr>
      <w:ind w:right="43"/>
      <w:jc w:val="right"/>
    </w:pPr>
    <w:rPr>
      <w:color w:val="663366" w:themeColor="accent1"/>
      <w:sz w:val="60"/>
    </w:rPr>
  </w:style>
  <w:style w:type="table" w:customStyle="1" w:styleId="BodyTable">
    <w:name w:val="Body Table"/>
    <w:basedOn w:val="TableNormal"/>
    <w:rsid w:val="00673835"/>
    <w:tblPr>
      <w:tblCellMar>
        <w:left w:w="72" w:type="dxa"/>
        <w:right w:w="72" w:type="dxa"/>
      </w:tblCellMar>
    </w:tblPr>
  </w:style>
  <w:style w:type="table" w:customStyle="1" w:styleId="HostTable">
    <w:name w:val="Host Table"/>
    <w:basedOn w:val="TableNormal"/>
    <w:rsid w:val="00673835"/>
    <w:tblP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CellMar>
        <w:left w:w="0" w:type="dxa"/>
        <w:right w:w="0" w:type="dxa"/>
      </w:tblCellMar>
    </w:tblPr>
  </w:style>
  <w:style w:type="paragraph" w:customStyle="1" w:styleId="NoSpaceBetween">
    <w:name w:val="No Space Between"/>
    <w:basedOn w:val="Normal"/>
    <w:rsid w:val="00673835"/>
    <w:rPr>
      <w:sz w:val="2"/>
    </w:rPr>
  </w:style>
  <w:style w:type="table" w:customStyle="1" w:styleId="HostTable-Borderless">
    <w:name w:val="Host Table - Borderless"/>
    <w:basedOn w:val="TableNormal"/>
    <w:rsid w:val="00673835"/>
    <w:tblPr>
      <w:tblCellMar>
        <w:left w:w="0" w:type="dxa"/>
        <w:right w:w="0" w:type="dxa"/>
      </w:tblCellMar>
    </w:tblPr>
  </w:style>
  <w:style w:type="paragraph" w:customStyle="1" w:styleId="TopicHeading1">
    <w:name w:val="Topic Heading 1"/>
    <w:basedOn w:val="Normal"/>
    <w:rsid w:val="00673835"/>
    <w:rPr>
      <w:color w:val="663366" w:themeColor="accent1"/>
      <w:sz w:val="28"/>
      <w:szCs w:val="32"/>
    </w:rPr>
  </w:style>
  <w:style w:type="paragraph" w:customStyle="1" w:styleId="TableHeadingRight">
    <w:name w:val="Table Heading Right"/>
    <w:basedOn w:val="Normal"/>
    <w:rsid w:val="00673835"/>
    <w:pPr>
      <w:spacing w:before="40" w:after="40"/>
      <w:jc w:val="right"/>
    </w:pPr>
    <w:rPr>
      <w:color w:val="000000" w:themeColor="text1"/>
      <w:szCs w:val="20"/>
    </w:rPr>
  </w:style>
  <w:style w:type="paragraph" w:styleId="BodyText">
    <w:name w:val="Body Text"/>
    <w:basedOn w:val="Normal"/>
    <w:link w:val="BodyTextChar"/>
    <w:rsid w:val="00673835"/>
    <w:pPr>
      <w:spacing w:before="40" w:after="40"/>
    </w:pPr>
    <w:rPr>
      <w:color w:val="404040" w:themeColor="text1" w:themeTint="BF"/>
      <w:szCs w:val="20"/>
    </w:rPr>
  </w:style>
  <w:style w:type="character" w:customStyle="1" w:styleId="BodyTextChar">
    <w:name w:val="Body Text Char"/>
    <w:basedOn w:val="DefaultParagraphFont"/>
    <w:link w:val="BodyText"/>
    <w:rsid w:val="00673835"/>
    <w:rPr>
      <w:color w:val="404040" w:themeColor="text1" w:themeTint="BF"/>
      <w:sz w:val="18"/>
      <w:szCs w:val="20"/>
    </w:rPr>
  </w:style>
  <w:style w:type="paragraph" w:customStyle="1" w:styleId="TableHeadingLeft">
    <w:name w:val="Table Heading Left"/>
    <w:basedOn w:val="BodyText"/>
    <w:rsid w:val="00673835"/>
    <w:rPr>
      <w:color w:val="000000" w:themeColor="text1"/>
    </w:rPr>
  </w:style>
  <w:style w:type="character" w:customStyle="1" w:styleId="Plus">
    <w:name w:val="Plus"/>
    <w:basedOn w:val="DefaultParagraphFont"/>
    <w:rsid w:val="00673835"/>
    <w:rPr>
      <w:b/>
      <w:color w:val="B770B7" w:themeColor="accent1" w:themeTint="99"/>
      <w:spacing w:val="-80"/>
      <w:position w:val="24"/>
      <w:sz w:val="60"/>
    </w:rPr>
  </w:style>
  <w:style w:type="paragraph" w:styleId="Date">
    <w:name w:val="Date"/>
    <w:basedOn w:val="Normal"/>
    <w:next w:val="Normal"/>
    <w:link w:val="DateChar"/>
    <w:rsid w:val="00673835"/>
    <w:pPr>
      <w:spacing w:before="60"/>
      <w:jc w:val="right"/>
    </w:pPr>
    <w:rPr>
      <w:color w:val="999966" w:themeColor="accent4"/>
      <w:sz w:val="24"/>
    </w:rPr>
  </w:style>
  <w:style w:type="character" w:customStyle="1" w:styleId="DateChar">
    <w:name w:val="Date Char"/>
    <w:basedOn w:val="DefaultParagraphFont"/>
    <w:link w:val="Date"/>
    <w:rsid w:val="00673835"/>
    <w:rPr>
      <w:color w:val="999966" w:themeColor="accent4"/>
      <w:sz w:val="24"/>
    </w:rPr>
  </w:style>
  <w:style w:type="paragraph" w:customStyle="1" w:styleId="TopicHeading2">
    <w:name w:val="Topic Heading 2"/>
    <w:basedOn w:val="TopicHeading1"/>
    <w:rsid w:val="00673835"/>
    <w:rPr>
      <w:color w:val="999966" w:themeColor="accent4"/>
    </w:rPr>
  </w:style>
  <w:style w:type="paragraph" w:styleId="Footer">
    <w:name w:val="footer"/>
    <w:basedOn w:val="Normal"/>
    <w:link w:val="FooterChar"/>
    <w:unhideWhenUsed/>
    <w:rsid w:val="00673835"/>
    <w:pPr>
      <w:tabs>
        <w:tab w:val="center" w:pos="4680"/>
        <w:tab w:val="right" w:pos="9360"/>
      </w:tabs>
    </w:pPr>
  </w:style>
  <w:style w:type="character" w:customStyle="1" w:styleId="FooterChar">
    <w:name w:val="Footer Char"/>
    <w:basedOn w:val="DefaultParagraphFont"/>
    <w:link w:val="Footer"/>
    <w:rsid w:val="00673835"/>
    <w:rPr>
      <w:sz w:val="18"/>
    </w:rPr>
  </w:style>
  <w:style w:type="paragraph" w:styleId="BalloonText">
    <w:name w:val="Balloon Text"/>
    <w:basedOn w:val="Normal"/>
    <w:link w:val="BalloonTextChar"/>
    <w:semiHidden/>
    <w:unhideWhenUsed/>
    <w:rsid w:val="00673835"/>
    <w:rPr>
      <w:rFonts w:ascii="Tahoma" w:hAnsi="Tahoma" w:cs="Tahoma"/>
      <w:sz w:val="16"/>
      <w:szCs w:val="16"/>
    </w:rPr>
  </w:style>
  <w:style w:type="character" w:customStyle="1" w:styleId="BalloonTextChar">
    <w:name w:val="Balloon Text Char"/>
    <w:basedOn w:val="DefaultParagraphFont"/>
    <w:link w:val="BalloonText"/>
    <w:semiHidden/>
    <w:rsid w:val="00673835"/>
    <w:rPr>
      <w:rFonts w:ascii="Tahoma" w:hAnsi="Tahoma" w:cs="Tahoma"/>
      <w:sz w:val="16"/>
      <w:szCs w:val="16"/>
    </w:rPr>
  </w:style>
  <w:style w:type="paragraph" w:styleId="Bibliography">
    <w:name w:val="Bibliography"/>
    <w:basedOn w:val="Normal"/>
    <w:next w:val="Normal"/>
    <w:semiHidden/>
    <w:unhideWhenUsed/>
    <w:rsid w:val="00673835"/>
  </w:style>
  <w:style w:type="paragraph" w:styleId="BlockText">
    <w:name w:val="Block Text"/>
    <w:basedOn w:val="Normal"/>
    <w:semiHidden/>
    <w:unhideWhenUsed/>
    <w:rsid w:val="00673835"/>
    <w:pPr>
      <w:pBdr>
        <w:top w:val="single" w:sz="2" w:space="10" w:color="663366" w:themeColor="accent1" w:shadow="1"/>
        <w:left w:val="single" w:sz="2" w:space="10" w:color="663366" w:themeColor="accent1" w:shadow="1"/>
        <w:bottom w:val="single" w:sz="2" w:space="10" w:color="663366" w:themeColor="accent1" w:shadow="1"/>
        <w:right w:val="single" w:sz="2" w:space="10" w:color="663366" w:themeColor="accent1" w:shadow="1"/>
      </w:pBdr>
      <w:ind w:left="1152" w:right="1152"/>
    </w:pPr>
    <w:rPr>
      <w:i/>
      <w:iCs/>
      <w:color w:val="663366" w:themeColor="accent1"/>
    </w:rPr>
  </w:style>
  <w:style w:type="paragraph" w:styleId="BodyText2">
    <w:name w:val="Body Text 2"/>
    <w:basedOn w:val="Normal"/>
    <w:link w:val="BodyText2Char"/>
    <w:semiHidden/>
    <w:unhideWhenUsed/>
    <w:rsid w:val="00673835"/>
    <w:pPr>
      <w:spacing w:after="120"/>
      <w:ind w:left="360"/>
    </w:pPr>
  </w:style>
  <w:style w:type="paragraph" w:styleId="BodyText3">
    <w:name w:val="Body Text 3"/>
    <w:basedOn w:val="Normal"/>
    <w:link w:val="BodyText3Char"/>
    <w:semiHidden/>
    <w:unhideWhenUsed/>
    <w:rsid w:val="00673835"/>
    <w:pPr>
      <w:spacing w:after="120"/>
    </w:pPr>
    <w:rPr>
      <w:sz w:val="16"/>
      <w:szCs w:val="16"/>
    </w:rPr>
  </w:style>
  <w:style w:type="character" w:customStyle="1" w:styleId="BodyText3Char">
    <w:name w:val="Body Text 3 Char"/>
    <w:basedOn w:val="DefaultParagraphFont"/>
    <w:link w:val="BodyText3"/>
    <w:semiHidden/>
    <w:rsid w:val="00673835"/>
    <w:rPr>
      <w:sz w:val="16"/>
      <w:szCs w:val="16"/>
    </w:rPr>
  </w:style>
  <w:style w:type="paragraph" w:styleId="BodyTextFirstIndent">
    <w:name w:val="Body Text First Indent"/>
    <w:basedOn w:val="BodyText"/>
    <w:link w:val="BodyTextFirstIndentChar"/>
    <w:semiHidden/>
    <w:unhideWhenUsed/>
    <w:rsid w:val="00673835"/>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673835"/>
    <w:rPr>
      <w:color w:val="404040" w:themeColor="text1" w:themeTint="BF"/>
      <w:sz w:val="18"/>
      <w:szCs w:val="20"/>
    </w:rPr>
  </w:style>
  <w:style w:type="character" w:customStyle="1" w:styleId="BodyText2Char">
    <w:name w:val="Body Text 2 Char"/>
    <w:basedOn w:val="DefaultParagraphFont"/>
    <w:link w:val="BodyText2"/>
    <w:semiHidden/>
    <w:rsid w:val="00673835"/>
    <w:rPr>
      <w:sz w:val="18"/>
    </w:rPr>
  </w:style>
  <w:style w:type="paragraph" w:styleId="BodyTextFirstIndent2">
    <w:name w:val="Body Text First Indent 2"/>
    <w:basedOn w:val="BodyText2"/>
    <w:link w:val="BodyTextFirstIndent2Char"/>
    <w:semiHidden/>
    <w:unhideWhenUsed/>
    <w:rsid w:val="00673835"/>
    <w:pPr>
      <w:spacing w:after="0"/>
      <w:ind w:firstLine="360"/>
    </w:pPr>
  </w:style>
  <w:style w:type="character" w:customStyle="1" w:styleId="BodyTextFirstIndent2Char">
    <w:name w:val="Body Text First Indent 2 Char"/>
    <w:basedOn w:val="BodyText2Char"/>
    <w:link w:val="BodyTextFirstIndent2"/>
    <w:semiHidden/>
    <w:rsid w:val="00673835"/>
    <w:rPr>
      <w:sz w:val="18"/>
    </w:rPr>
  </w:style>
  <w:style w:type="paragraph" w:styleId="BodyTextIndent2">
    <w:name w:val="Body Text Indent 2"/>
    <w:basedOn w:val="Normal"/>
    <w:link w:val="BodyTextIndent2Char"/>
    <w:semiHidden/>
    <w:unhideWhenUsed/>
    <w:rsid w:val="00673835"/>
    <w:pPr>
      <w:spacing w:after="120" w:line="480" w:lineRule="auto"/>
      <w:ind w:left="360"/>
    </w:pPr>
  </w:style>
  <w:style w:type="character" w:customStyle="1" w:styleId="BodyTextIndent2Char">
    <w:name w:val="Body Text Indent 2 Char"/>
    <w:basedOn w:val="DefaultParagraphFont"/>
    <w:link w:val="BodyTextIndent2"/>
    <w:semiHidden/>
    <w:rsid w:val="00673835"/>
    <w:rPr>
      <w:sz w:val="18"/>
    </w:rPr>
  </w:style>
  <w:style w:type="paragraph" w:styleId="BodyTextIndent3">
    <w:name w:val="Body Text Indent 3"/>
    <w:basedOn w:val="Normal"/>
    <w:link w:val="BodyTextIndent3Char"/>
    <w:semiHidden/>
    <w:unhideWhenUsed/>
    <w:rsid w:val="00673835"/>
    <w:pPr>
      <w:spacing w:after="120"/>
      <w:ind w:left="360"/>
    </w:pPr>
    <w:rPr>
      <w:sz w:val="16"/>
      <w:szCs w:val="16"/>
    </w:rPr>
  </w:style>
  <w:style w:type="character" w:customStyle="1" w:styleId="BodyTextIndent3Char">
    <w:name w:val="Body Text Indent 3 Char"/>
    <w:basedOn w:val="DefaultParagraphFont"/>
    <w:link w:val="BodyTextIndent3"/>
    <w:semiHidden/>
    <w:rsid w:val="00673835"/>
    <w:rPr>
      <w:sz w:val="16"/>
      <w:szCs w:val="16"/>
    </w:rPr>
  </w:style>
  <w:style w:type="paragraph" w:styleId="Caption">
    <w:name w:val="caption"/>
    <w:basedOn w:val="Normal"/>
    <w:next w:val="Normal"/>
    <w:semiHidden/>
    <w:unhideWhenUsed/>
    <w:qFormat/>
    <w:rsid w:val="00673835"/>
    <w:pPr>
      <w:spacing w:after="200"/>
    </w:pPr>
    <w:rPr>
      <w:b/>
      <w:bCs/>
      <w:color w:val="663366" w:themeColor="accent1"/>
      <w:szCs w:val="18"/>
    </w:rPr>
  </w:style>
  <w:style w:type="paragraph" w:styleId="Closing">
    <w:name w:val="Closing"/>
    <w:basedOn w:val="Normal"/>
    <w:link w:val="ClosingChar"/>
    <w:semiHidden/>
    <w:unhideWhenUsed/>
    <w:rsid w:val="00673835"/>
    <w:pPr>
      <w:ind w:left="4320"/>
    </w:pPr>
  </w:style>
  <w:style w:type="character" w:customStyle="1" w:styleId="ClosingChar">
    <w:name w:val="Closing Char"/>
    <w:basedOn w:val="DefaultParagraphFont"/>
    <w:link w:val="Closing"/>
    <w:semiHidden/>
    <w:rsid w:val="00673835"/>
    <w:rPr>
      <w:sz w:val="18"/>
    </w:rPr>
  </w:style>
  <w:style w:type="paragraph" w:styleId="CommentText">
    <w:name w:val="annotation text"/>
    <w:basedOn w:val="Normal"/>
    <w:link w:val="CommentTextChar"/>
    <w:semiHidden/>
    <w:unhideWhenUsed/>
    <w:rsid w:val="00673835"/>
    <w:rPr>
      <w:sz w:val="20"/>
      <w:szCs w:val="20"/>
    </w:rPr>
  </w:style>
  <w:style w:type="character" w:customStyle="1" w:styleId="CommentTextChar">
    <w:name w:val="Comment Text Char"/>
    <w:basedOn w:val="DefaultParagraphFont"/>
    <w:link w:val="CommentText"/>
    <w:semiHidden/>
    <w:rsid w:val="00673835"/>
    <w:rPr>
      <w:sz w:val="20"/>
      <w:szCs w:val="20"/>
    </w:rPr>
  </w:style>
  <w:style w:type="paragraph" w:styleId="CommentSubject">
    <w:name w:val="annotation subject"/>
    <w:basedOn w:val="CommentText"/>
    <w:next w:val="CommentText"/>
    <w:link w:val="CommentSubjectChar"/>
    <w:semiHidden/>
    <w:unhideWhenUsed/>
    <w:rsid w:val="00673835"/>
    <w:rPr>
      <w:b/>
      <w:bCs/>
    </w:rPr>
  </w:style>
  <w:style w:type="character" w:customStyle="1" w:styleId="CommentSubjectChar">
    <w:name w:val="Comment Subject Char"/>
    <w:basedOn w:val="CommentTextChar"/>
    <w:link w:val="CommentSubject"/>
    <w:semiHidden/>
    <w:rsid w:val="00673835"/>
    <w:rPr>
      <w:b/>
      <w:bCs/>
      <w:sz w:val="20"/>
      <w:szCs w:val="20"/>
    </w:rPr>
  </w:style>
  <w:style w:type="paragraph" w:styleId="DocumentMap">
    <w:name w:val="Document Map"/>
    <w:basedOn w:val="Normal"/>
    <w:link w:val="DocumentMapChar"/>
    <w:semiHidden/>
    <w:unhideWhenUsed/>
    <w:rsid w:val="00673835"/>
    <w:rPr>
      <w:rFonts w:ascii="Tahoma" w:hAnsi="Tahoma" w:cs="Tahoma"/>
      <w:sz w:val="16"/>
      <w:szCs w:val="16"/>
    </w:rPr>
  </w:style>
  <w:style w:type="character" w:customStyle="1" w:styleId="DocumentMapChar">
    <w:name w:val="Document Map Char"/>
    <w:basedOn w:val="DefaultParagraphFont"/>
    <w:link w:val="DocumentMap"/>
    <w:semiHidden/>
    <w:rsid w:val="00673835"/>
    <w:rPr>
      <w:rFonts w:ascii="Tahoma" w:hAnsi="Tahoma" w:cs="Tahoma"/>
      <w:sz w:val="16"/>
      <w:szCs w:val="16"/>
    </w:rPr>
  </w:style>
  <w:style w:type="paragraph" w:styleId="E-mailSignature">
    <w:name w:val="E-mail Signature"/>
    <w:basedOn w:val="Normal"/>
    <w:link w:val="E-mailSignatureChar"/>
    <w:semiHidden/>
    <w:unhideWhenUsed/>
    <w:rsid w:val="00673835"/>
  </w:style>
  <w:style w:type="character" w:customStyle="1" w:styleId="E-mailSignatureChar">
    <w:name w:val="E-mail Signature Char"/>
    <w:basedOn w:val="DefaultParagraphFont"/>
    <w:link w:val="E-mailSignature"/>
    <w:semiHidden/>
    <w:rsid w:val="00673835"/>
    <w:rPr>
      <w:sz w:val="18"/>
    </w:rPr>
  </w:style>
  <w:style w:type="paragraph" w:styleId="EndnoteText">
    <w:name w:val="endnote text"/>
    <w:basedOn w:val="Normal"/>
    <w:link w:val="EndnoteTextChar"/>
    <w:semiHidden/>
    <w:unhideWhenUsed/>
    <w:rsid w:val="00673835"/>
    <w:rPr>
      <w:sz w:val="20"/>
      <w:szCs w:val="20"/>
    </w:rPr>
  </w:style>
  <w:style w:type="character" w:customStyle="1" w:styleId="EndnoteTextChar">
    <w:name w:val="Endnote Text Char"/>
    <w:basedOn w:val="DefaultParagraphFont"/>
    <w:link w:val="EndnoteText"/>
    <w:semiHidden/>
    <w:rsid w:val="00673835"/>
    <w:rPr>
      <w:sz w:val="20"/>
      <w:szCs w:val="20"/>
    </w:rPr>
  </w:style>
  <w:style w:type="paragraph" w:styleId="EnvelopeAddress">
    <w:name w:val="envelope address"/>
    <w:basedOn w:val="Normal"/>
    <w:semiHidden/>
    <w:unhideWhenUsed/>
    <w:rsid w:val="0067383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673835"/>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673835"/>
    <w:rPr>
      <w:sz w:val="20"/>
      <w:szCs w:val="20"/>
    </w:rPr>
  </w:style>
  <w:style w:type="character" w:customStyle="1" w:styleId="FootnoteTextChar">
    <w:name w:val="Footnote Text Char"/>
    <w:basedOn w:val="DefaultParagraphFont"/>
    <w:link w:val="FootnoteText"/>
    <w:semiHidden/>
    <w:rsid w:val="00673835"/>
    <w:rPr>
      <w:sz w:val="20"/>
      <w:szCs w:val="20"/>
    </w:rPr>
  </w:style>
  <w:style w:type="character" w:customStyle="1" w:styleId="Heading1Char">
    <w:name w:val="Heading 1 Char"/>
    <w:basedOn w:val="DefaultParagraphFont"/>
    <w:link w:val="Heading1"/>
    <w:rsid w:val="00673835"/>
    <w:rPr>
      <w:rFonts w:asciiTheme="majorHAnsi" w:eastAsiaTheme="majorEastAsia" w:hAnsiTheme="majorHAnsi" w:cstheme="majorBidi"/>
      <w:b/>
      <w:bCs/>
      <w:color w:val="4C264C" w:themeColor="accent1" w:themeShade="BF"/>
      <w:sz w:val="28"/>
      <w:szCs w:val="28"/>
    </w:rPr>
  </w:style>
  <w:style w:type="character" w:customStyle="1" w:styleId="Heading2Char">
    <w:name w:val="Heading 2 Char"/>
    <w:basedOn w:val="DefaultParagraphFont"/>
    <w:link w:val="Heading2"/>
    <w:semiHidden/>
    <w:rsid w:val="00673835"/>
    <w:rPr>
      <w:rFonts w:asciiTheme="majorHAnsi" w:eastAsiaTheme="majorEastAsia" w:hAnsiTheme="majorHAnsi" w:cstheme="majorBidi"/>
      <w:b/>
      <w:bCs/>
      <w:color w:val="663366" w:themeColor="accent1"/>
      <w:sz w:val="26"/>
      <w:szCs w:val="26"/>
    </w:rPr>
  </w:style>
  <w:style w:type="character" w:customStyle="1" w:styleId="Heading3Char">
    <w:name w:val="Heading 3 Char"/>
    <w:basedOn w:val="DefaultParagraphFont"/>
    <w:link w:val="Heading3"/>
    <w:semiHidden/>
    <w:rsid w:val="00673835"/>
    <w:rPr>
      <w:rFonts w:asciiTheme="majorHAnsi" w:eastAsiaTheme="majorEastAsia" w:hAnsiTheme="majorHAnsi" w:cstheme="majorBidi"/>
      <w:b/>
      <w:bCs/>
      <w:color w:val="663366" w:themeColor="accent1"/>
      <w:sz w:val="18"/>
    </w:rPr>
  </w:style>
  <w:style w:type="character" w:customStyle="1" w:styleId="Heading4Char">
    <w:name w:val="Heading 4 Char"/>
    <w:basedOn w:val="DefaultParagraphFont"/>
    <w:link w:val="Heading4"/>
    <w:semiHidden/>
    <w:rsid w:val="00673835"/>
    <w:rPr>
      <w:rFonts w:asciiTheme="majorHAnsi" w:eastAsiaTheme="majorEastAsia" w:hAnsiTheme="majorHAnsi" w:cstheme="majorBidi"/>
      <w:b/>
      <w:bCs/>
      <w:i/>
      <w:iCs/>
      <w:color w:val="663366" w:themeColor="accent1"/>
      <w:sz w:val="18"/>
    </w:rPr>
  </w:style>
  <w:style w:type="character" w:customStyle="1" w:styleId="Heading5Char">
    <w:name w:val="Heading 5 Char"/>
    <w:basedOn w:val="DefaultParagraphFont"/>
    <w:link w:val="Heading5"/>
    <w:semiHidden/>
    <w:rsid w:val="00673835"/>
    <w:rPr>
      <w:rFonts w:asciiTheme="majorHAnsi" w:eastAsiaTheme="majorEastAsia" w:hAnsiTheme="majorHAnsi" w:cstheme="majorBidi"/>
      <w:color w:val="321932" w:themeColor="accent1" w:themeShade="7F"/>
      <w:sz w:val="18"/>
    </w:rPr>
  </w:style>
  <w:style w:type="character" w:customStyle="1" w:styleId="Heading6Char">
    <w:name w:val="Heading 6 Char"/>
    <w:basedOn w:val="DefaultParagraphFont"/>
    <w:link w:val="Heading6"/>
    <w:semiHidden/>
    <w:rsid w:val="00673835"/>
    <w:rPr>
      <w:rFonts w:asciiTheme="majorHAnsi" w:eastAsiaTheme="majorEastAsia" w:hAnsiTheme="majorHAnsi" w:cstheme="majorBidi"/>
      <w:i/>
      <w:iCs/>
      <w:color w:val="321932" w:themeColor="accent1" w:themeShade="7F"/>
      <w:sz w:val="18"/>
    </w:rPr>
  </w:style>
  <w:style w:type="character" w:customStyle="1" w:styleId="Heading7Char">
    <w:name w:val="Heading 7 Char"/>
    <w:basedOn w:val="DefaultParagraphFont"/>
    <w:link w:val="Heading7"/>
    <w:semiHidden/>
    <w:rsid w:val="00673835"/>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semiHidden/>
    <w:rsid w:val="006738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67383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673835"/>
    <w:rPr>
      <w:i/>
      <w:iCs/>
    </w:rPr>
  </w:style>
  <w:style w:type="character" w:customStyle="1" w:styleId="HTMLAddressChar">
    <w:name w:val="HTML Address Char"/>
    <w:basedOn w:val="DefaultParagraphFont"/>
    <w:link w:val="HTMLAddress"/>
    <w:semiHidden/>
    <w:rsid w:val="00673835"/>
    <w:rPr>
      <w:i/>
      <w:iCs/>
      <w:sz w:val="18"/>
    </w:rPr>
  </w:style>
  <w:style w:type="paragraph" w:styleId="HTMLPreformatted">
    <w:name w:val="HTML Preformatted"/>
    <w:basedOn w:val="Normal"/>
    <w:link w:val="HTMLPreformattedChar"/>
    <w:semiHidden/>
    <w:unhideWhenUsed/>
    <w:rsid w:val="00673835"/>
    <w:rPr>
      <w:rFonts w:ascii="Consolas" w:hAnsi="Consolas"/>
      <w:sz w:val="20"/>
      <w:szCs w:val="20"/>
    </w:rPr>
  </w:style>
  <w:style w:type="character" w:customStyle="1" w:styleId="HTMLPreformattedChar">
    <w:name w:val="HTML Preformatted Char"/>
    <w:basedOn w:val="DefaultParagraphFont"/>
    <w:link w:val="HTMLPreformatted"/>
    <w:semiHidden/>
    <w:rsid w:val="00673835"/>
    <w:rPr>
      <w:rFonts w:ascii="Consolas" w:hAnsi="Consolas"/>
      <w:sz w:val="20"/>
      <w:szCs w:val="20"/>
    </w:rPr>
  </w:style>
  <w:style w:type="paragraph" w:styleId="Index1">
    <w:name w:val="index 1"/>
    <w:basedOn w:val="Normal"/>
    <w:next w:val="Normal"/>
    <w:autoRedefine/>
    <w:semiHidden/>
    <w:unhideWhenUsed/>
    <w:rsid w:val="00673835"/>
    <w:pPr>
      <w:ind w:left="180" w:hanging="180"/>
    </w:pPr>
  </w:style>
  <w:style w:type="paragraph" w:styleId="Index2">
    <w:name w:val="index 2"/>
    <w:basedOn w:val="Normal"/>
    <w:next w:val="Normal"/>
    <w:autoRedefine/>
    <w:semiHidden/>
    <w:unhideWhenUsed/>
    <w:rsid w:val="00673835"/>
    <w:pPr>
      <w:ind w:left="360" w:hanging="180"/>
    </w:pPr>
  </w:style>
  <w:style w:type="paragraph" w:styleId="Index3">
    <w:name w:val="index 3"/>
    <w:basedOn w:val="Normal"/>
    <w:next w:val="Normal"/>
    <w:autoRedefine/>
    <w:semiHidden/>
    <w:unhideWhenUsed/>
    <w:rsid w:val="00673835"/>
    <w:pPr>
      <w:ind w:left="540" w:hanging="180"/>
    </w:pPr>
  </w:style>
  <w:style w:type="paragraph" w:styleId="Index4">
    <w:name w:val="index 4"/>
    <w:basedOn w:val="Normal"/>
    <w:next w:val="Normal"/>
    <w:autoRedefine/>
    <w:semiHidden/>
    <w:unhideWhenUsed/>
    <w:rsid w:val="00673835"/>
    <w:pPr>
      <w:ind w:left="720" w:hanging="180"/>
    </w:pPr>
  </w:style>
  <w:style w:type="paragraph" w:styleId="Index5">
    <w:name w:val="index 5"/>
    <w:basedOn w:val="Normal"/>
    <w:next w:val="Normal"/>
    <w:autoRedefine/>
    <w:semiHidden/>
    <w:unhideWhenUsed/>
    <w:rsid w:val="00673835"/>
    <w:pPr>
      <w:ind w:left="900" w:hanging="180"/>
    </w:pPr>
  </w:style>
  <w:style w:type="paragraph" w:styleId="Index6">
    <w:name w:val="index 6"/>
    <w:basedOn w:val="Normal"/>
    <w:next w:val="Normal"/>
    <w:autoRedefine/>
    <w:semiHidden/>
    <w:unhideWhenUsed/>
    <w:rsid w:val="00673835"/>
    <w:pPr>
      <w:ind w:left="1080" w:hanging="180"/>
    </w:pPr>
  </w:style>
  <w:style w:type="paragraph" w:styleId="Index7">
    <w:name w:val="index 7"/>
    <w:basedOn w:val="Normal"/>
    <w:next w:val="Normal"/>
    <w:autoRedefine/>
    <w:semiHidden/>
    <w:unhideWhenUsed/>
    <w:rsid w:val="00673835"/>
    <w:pPr>
      <w:ind w:left="1260" w:hanging="180"/>
    </w:pPr>
  </w:style>
  <w:style w:type="paragraph" w:styleId="Index8">
    <w:name w:val="index 8"/>
    <w:basedOn w:val="Normal"/>
    <w:next w:val="Normal"/>
    <w:autoRedefine/>
    <w:semiHidden/>
    <w:unhideWhenUsed/>
    <w:rsid w:val="00673835"/>
    <w:pPr>
      <w:ind w:left="1440" w:hanging="180"/>
    </w:pPr>
  </w:style>
  <w:style w:type="paragraph" w:styleId="Index9">
    <w:name w:val="index 9"/>
    <w:basedOn w:val="Normal"/>
    <w:next w:val="Normal"/>
    <w:autoRedefine/>
    <w:semiHidden/>
    <w:unhideWhenUsed/>
    <w:rsid w:val="00673835"/>
    <w:pPr>
      <w:ind w:left="1620" w:hanging="180"/>
    </w:pPr>
  </w:style>
  <w:style w:type="paragraph" w:styleId="IndexHeading">
    <w:name w:val="index heading"/>
    <w:basedOn w:val="Normal"/>
    <w:next w:val="Index1"/>
    <w:semiHidden/>
    <w:unhideWhenUsed/>
    <w:rsid w:val="00673835"/>
    <w:rPr>
      <w:rFonts w:asciiTheme="majorHAnsi" w:eastAsiaTheme="majorEastAsia" w:hAnsiTheme="majorHAnsi" w:cstheme="majorBidi"/>
      <w:b/>
      <w:bCs/>
    </w:rPr>
  </w:style>
  <w:style w:type="paragraph" w:styleId="IntenseQuote">
    <w:name w:val="Intense Quote"/>
    <w:basedOn w:val="Normal"/>
    <w:next w:val="Normal"/>
    <w:link w:val="IntenseQuoteChar"/>
    <w:qFormat/>
    <w:rsid w:val="00673835"/>
    <w:pPr>
      <w:pBdr>
        <w:bottom w:val="single" w:sz="4" w:space="4" w:color="663366" w:themeColor="accent1"/>
      </w:pBdr>
      <w:spacing w:before="200" w:after="280"/>
      <w:ind w:left="936" w:right="936"/>
    </w:pPr>
    <w:rPr>
      <w:b/>
      <w:bCs/>
      <w:i/>
      <w:iCs/>
      <w:color w:val="663366" w:themeColor="accent1"/>
    </w:rPr>
  </w:style>
  <w:style w:type="character" w:customStyle="1" w:styleId="IntenseQuoteChar">
    <w:name w:val="Intense Quote Char"/>
    <w:basedOn w:val="DefaultParagraphFont"/>
    <w:link w:val="IntenseQuote"/>
    <w:rsid w:val="00673835"/>
    <w:rPr>
      <w:b/>
      <w:bCs/>
      <w:i/>
      <w:iCs/>
      <w:color w:val="663366" w:themeColor="accent1"/>
      <w:sz w:val="18"/>
    </w:rPr>
  </w:style>
  <w:style w:type="paragraph" w:styleId="List">
    <w:name w:val="List"/>
    <w:basedOn w:val="Normal"/>
    <w:semiHidden/>
    <w:unhideWhenUsed/>
    <w:rsid w:val="00673835"/>
    <w:pPr>
      <w:ind w:left="360" w:hanging="360"/>
      <w:contextualSpacing/>
    </w:pPr>
  </w:style>
  <w:style w:type="paragraph" w:styleId="List2">
    <w:name w:val="List 2"/>
    <w:basedOn w:val="Normal"/>
    <w:semiHidden/>
    <w:unhideWhenUsed/>
    <w:rsid w:val="00673835"/>
    <w:pPr>
      <w:ind w:left="720" w:hanging="360"/>
      <w:contextualSpacing/>
    </w:pPr>
  </w:style>
  <w:style w:type="paragraph" w:styleId="List3">
    <w:name w:val="List 3"/>
    <w:basedOn w:val="Normal"/>
    <w:semiHidden/>
    <w:unhideWhenUsed/>
    <w:rsid w:val="00673835"/>
    <w:pPr>
      <w:ind w:left="1080" w:hanging="360"/>
      <w:contextualSpacing/>
    </w:pPr>
  </w:style>
  <w:style w:type="paragraph" w:styleId="List4">
    <w:name w:val="List 4"/>
    <w:basedOn w:val="Normal"/>
    <w:semiHidden/>
    <w:unhideWhenUsed/>
    <w:rsid w:val="00673835"/>
    <w:pPr>
      <w:ind w:left="1440" w:hanging="360"/>
      <w:contextualSpacing/>
    </w:pPr>
  </w:style>
  <w:style w:type="paragraph" w:styleId="List5">
    <w:name w:val="List 5"/>
    <w:basedOn w:val="Normal"/>
    <w:semiHidden/>
    <w:unhideWhenUsed/>
    <w:rsid w:val="00673835"/>
    <w:pPr>
      <w:ind w:left="1800" w:hanging="360"/>
      <w:contextualSpacing/>
    </w:pPr>
  </w:style>
  <w:style w:type="paragraph" w:styleId="ListBullet">
    <w:name w:val="List Bullet"/>
    <w:basedOn w:val="Normal"/>
    <w:semiHidden/>
    <w:unhideWhenUsed/>
    <w:rsid w:val="00673835"/>
    <w:pPr>
      <w:numPr>
        <w:numId w:val="1"/>
      </w:numPr>
      <w:contextualSpacing/>
    </w:pPr>
  </w:style>
  <w:style w:type="paragraph" w:styleId="ListBullet2">
    <w:name w:val="List Bullet 2"/>
    <w:basedOn w:val="Normal"/>
    <w:semiHidden/>
    <w:unhideWhenUsed/>
    <w:rsid w:val="00673835"/>
    <w:pPr>
      <w:numPr>
        <w:numId w:val="2"/>
      </w:numPr>
      <w:contextualSpacing/>
    </w:pPr>
  </w:style>
  <w:style w:type="paragraph" w:styleId="ListBullet3">
    <w:name w:val="List Bullet 3"/>
    <w:basedOn w:val="Normal"/>
    <w:semiHidden/>
    <w:unhideWhenUsed/>
    <w:rsid w:val="00673835"/>
    <w:pPr>
      <w:numPr>
        <w:numId w:val="3"/>
      </w:numPr>
      <w:contextualSpacing/>
    </w:pPr>
  </w:style>
  <w:style w:type="paragraph" w:styleId="ListBullet4">
    <w:name w:val="List Bullet 4"/>
    <w:basedOn w:val="Normal"/>
    <w:semiHidden/>
    <w:unhideWhenUsed/>
    <w:rsid w:val="00673835"/>
    <w:pPr>
      <w:numPr>
        <w:numId w:val="4"/>
      </w:numPr>
      <w:contextualSpacing/>
    </w:pPr>
  </w:style>
  <w:style w:type="paragraph" w:styleId="ListBullet5">
    <w:name w:val="List Bullet 5"/>
    <w:basedOn w:val="Normal"/>
    <w:semiHidden/>
    <w:unhideWhenUsed/>
    <w:rsid w:val="00673835"/>
    <w:pPr>
      <w:numPr>
        <w:numId w:val="5"/>
      </w:numPr>
      <w:contextualSpacing/>
    </w:pPr>
  </w:style>
  <w:style w:type="paragraph" w:styleId="ListContinue">
    <w:name w:val="List Continue"/>
    <w:basedOn w:val="Normal"/>
    <w:semiHidden/>
    <w:unhideWhenUsed/>
    <w:rsid w:val="00673835"/>
    <w:pPr>
      <w:spacing w:after="120"/>
      <w:ind w:left="360"/>
      <w:contextualSpacing/>
    </w:pPr>
  </w:style>
  <w:style w:type="paragraph" w:styleId="ListContinue2">
    <w:name w:val="List Continue 2"/>
    <w:basedOn w:val="Normal"/>
    <w:semiHidden/>
    <w:unhideWhenUsed/>
    <w:rsid w:val="00673835"/>
    <w:pPr>
      <w:spacing w:after="120"/>
      <w:ind w:left="720"/>
      <w:contextualSpacing/>
    </w:pPr>
  </w:style>
  <w:style w:type="paragraph" w:styleId="ListContinue3">
    <w:name w:val="List Continue 3"/>
    <w:basedOn w:val="Normal"/>
    <w:semiHidden/>
    <w:unhideWhenUsed/>
    <w:rsid w:val="00673835"/>
    <w:pPr>
      <w:spacing w:after="120"/>
      <w:ind w:left="1080"/>
      <w:contextualSpacing/>
    </w:pPr>
  </w:style>
  <w:style w:type="paragraph" w:styleId="ListContinue4">
    <w:name w:val="List Continue 4"/>
    <w:basedOn w:val="Normal"/>
    <w:semiHidden/>
    <w:unhideWhenUsed/>
    <w:rsid w:val="00673835"/>
    <w:pPr>
      <w:spacing w:after="120"/>
      <w:ind w:left="1440"/>
      <w:contextualSpacing/>
    </w:pPr>
  </w:style>
  <w:style w:type="paragraph" w:styleId="ListContinue5">
    <w:name w:val="List Continue 5"/>
    <w:basedOn w:val="Normal"/>
    <w:semiHidden/>
    <w:unhideWhenUsed/>
    <w:rsid w:val="00673835"/>
    <w:pPr>
      <w:spacing w:after="120"/>
      <w:ind w:left="1800"/>
      <w:contextualSpacing/>
    </w:pPr>
  </w:style>
  <w:style w:type="paragraph" w:styleId="ListNumber">
    <w:name w:val="List Number"/>
    <w:basedOn w:val="Normal"/>
    <w:semiHidden/>
    <w:unhideWhenUsed/>
    <w:rsid w:val="00673835"/>
    <w:pPr>
      <w:numPr>
        <w:numId w:val="6"/>
      </w:numPr>
      <w:contextualSpacing/>
    </w:pPr>
  </w:style>
  <w:style w:type="paragraph" w:styleId="ListNumber2">
    <w:name w:val="List Number 2"/>
    <w:basedOn w:val="Normal"/>
    <w:semiHidden/>
    <w:unhideWhenUsed/>
    <w:rsid w:val="00673835"/>
    <w:pPr>
      <w:numPr>
        <w:numId w:val="7"/>
      </w:numPr>
      <w:contextualSpacing/>
    </w:pPr>
  </w:style>
  <w:style w:type="paragraph" w:styleId="ListNumber3">
    <w:name w:val="List Number 3"/>
    <w:basedOn w:val="Normal"/>
    <w:semiHidden/>
    <w:unhideWhenUsed/>
    <w:rsid w:val="00673835"/>
    <w:pPr>
      <w:numPr>
        <w:numId w:val="8"/>
      </w:numPr>
      <w:contextualSpacing/>
    </w:pPr>
  </w:style>
  <w:style w:type="paragraph" w:styleId="ListNumber4">
    <w:name w:val="List Number 4"/>
    <w:basedOn w:val="Normal"/>
    <w:semiHidden/>
    <w:unhideWhenUsed/>
    <w:rsid w:val="00673835"/>
    <w:pPr>
      <w:numPr>
        <w:numId w:val="9"/>
      </w:numPr>
      <w:contextualSpacing/>
    </w:pPr>
  </w:style>
  <w:style w:type="paragraph" w:styleId="ListNumber5">
    <w:name w:val="List Number 5"/>
    <w:basedOn w:val="Normal"/>
    <w:semiHidden/>
    <w:unhideWhenUsed/>
    <w:rsid w:val="00673835"/>
    <w:pPr>
      <w:numPr>
        <w:numId w:val="10"/>
      </w:numPr>
      <w:contextualSpacing/>
    </w:pPr>
  </w:style>
  <w:style w:type="paragraph" w:styleId="ListParagraph">
    <w:name w:val="List Paragraph"/>
    <w:basedOn w:val="Normal"/>
    <w:qFormat/>
    <w:rsid w:val="00673835"/>
    <w:pPr>
      <w:ind w:left="720"/>
      <w:contextualSpacing/>
    </w:pPr>
  </w:style>
  <w:style w:type="paragraph" w:styleId="MacroText">
    <w:name w:val="macro"/>
    <w:link w:val="MacroTextChar"/>
    <w:semiHidden/>
    <w:unhideWhenUsed/>
    <w:rsid w:val="0067383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673835"/>
    <w:rPr>
      <w:rFonts w:ascii="Consolas" w:hAnsi="Consolas"/>
      <w:sz w:val="20"/>
      <w:szCs w:val="20"/>
    </w:rPr>
  </w:style>
  <w:style w:type="paragraph" w:styleId="MessageHeader">
    <w:name w:val="Message Header"/>
    <w:basedOn w:val="Normal"/>
    <w:link w:val="MessageHeaderChar"/>
    <w:semiHidden/>
    <w:unhideWhenUsed/>
    <w:rsid w:val="00673835"/>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673835"/>
    <w:rPr>
      <w:rFonts w:asciiTheme="majorHAnsi" w:eastAsiaTheme="majorEastAsia" w:hAnsiTheme="majorHAnsi" w:cstheme="majorBidi"/>
      <w:sz w:val="24"/>
      <w:szCs w:val="24"/>
      <w:shd w:val="pct20" w:color="auto" w:fill="auto"/>
    </w:rPr>
  </w:style>
  <w:style w:type="paragraph" w:styleId="NoSpacing">
    <w:name w:val="No Spacing"/>
    <w:qFormat/>
    <w:rsid w:val="00673835"/>
    <w:rPr>
      <w:sz w:val="18"/>
    </w:rPr>
  </w:style>
  <w:style w:type="paragraph" w:styleId="NormalWeb">
    <w:name w:val="Normal (Web)"/>
    <w:basedOn w:val="Normal"/>
    <w:semiHidden/>
    <w:unhideWhenUsed/>
    <w:rsid w:val="00673835"/>
    <w:rPr>
      <w:rFonts w:ascii="Times New Roman" w:hAnsi="Times New Roman" w:cs="Times New Roman"/>
      <w:sz w:val="24"/>
      <w:szCs w:val="24"/>
    </w:rPr>
  </w:style>
  <w:style w:type="paragraph" w:styleId="NormalIndent">
    <w:name w:val="Normal Indent"/>
    <w:basedOn w:val="Normal"/>
    <w:semiHidden/>
    <w:unhideWhenUsed/>
    <w:rsid w:val="00673835"/>
    <w:pPr>
      <w:ind w:left="720"/>
    </w:pPr>
  </w:style>
  <w:style w:type="paragraph" w:styleId="NoteHeading">
    <w:name w:val="Note Heading"/>
    <w:basedOn w:val="Normal"/>
    <w:next w:val="Normal"/>
    <w:link w:val="NoteHeadingChar"/>
    <w:semiHidden/>
    <w:unhideWhenUsed/>
    <w:rsid w:val="00673835"/>
  </w:style>
  <w:style w:type="character" w:customStyle="1" w:styleId="NoteHeadingChar">
    <w:name w:val="Note Heading Char"/>
    <w:basedOn w:val="DefaultParagraphFont"/>
    <w:link w:val="NoteHeading"/>
    <w:semiHidden/>
    <w:rsid w:val="00673835"/>
    <w:rPr>
      <w:sz w:val="18"/>
    </w:rPr>
  </w:style>
  <w:style w:type="paragraph" w:styleId="PlainText">
    <w:name w:val="Plain Text"/>
    <w:basedOn w:val="Normal"/>
    <w:link w:val="PlainTextChar"/>
    <w:semiHidden/>
    <w:unhideWhenUsed/>
    <w:rsid w:val="00673835"/>
    <w:rPr>
      <w:rFonts w:ascii="Consolas" w:hAnsi="Consolas"/>
      <w:sz w:val="21"/>
      <w:szCs w:val="21"/>
    </w:rPr>
  </w:style>
  <w:style w:type="character" w:customStyle="1" w:styleId="PlainTextChar">
    <w:name w:val="Plain Text Char"/>
    <w:basedOn w:val="DefaultParagraphFont"/>
    <w:link w:val="PlainText"/>
    <w:semiHidden/>
    <w:rsid w:val="00673835"/>
    <w:rPr>
      <w:rFonts w:ascii="Consolas" w:hAnsi="Consolas"/>
      <w:sz w:val="21"/>
      <w:szCs w:val="21"/>
    </w:rPr>
  </w:style>
  <w:style w:type="paragraph" w:styleId="Quote">
    <w:name w:val="Quote"/>
    <w:basedOn w:val="Normal"/>
    <w:next w:val="Normal"/>
    <w:link w:val="QuoteChar"/>
    <w:qFormat/>
    <w:rsid w:val="00673835"/>
    <w:rPr>
      <w:i/>
      <w:iCs/>
      <w:color w:val="000000" w:themeColor="text1"/>
    </w:rPr>
  </w:style>
  <w:style w:type="character" w:customStyle="1" w:styleId="QuoteChar">
    <w:name w:val="Quote Char"/>
    <w:basedOn w:val="DefaultParagraphFont"/>
    <w:link w:val="Quote"/>
    <w:rsid w:val="00673835"/>
    <w:rPr>
      <w:i/>
      <w:iCs/>
      <w:color w:val="000000" w:themeColor="text1"/>
      <w:sz w:val="18"/>
    </w:rPr>
  </w:style>
  <w:style w:type="paragraph" w:styleId="Salutation">
    <w:name w:val="Salutation"/>
    <w:basedOn w:val="Normal"/>
    <w:next w:val="Normal"/>
    <w:link w:val="SalutationChar"/>
    <w:semiHidden/>
    <w:unhideWhenUsed/>
    <w:rsid w:val="00673835"/>
  </w:style>
  <w:style w:type="character" w:customStyle="1" w:styleId="SalutationChar">
    <w:name w:val="Salutation Char"/>
    <w:basedOn w:val="DefaultParagraphFont"/>
    <w:link w:val="Salutation"/>
    <w:semiHidden/>
    <w:rsid w:val="00673835"/>
    <w:rPr>
      <w:sz w:val="18"/>
    </w:rPr>
  </w:style>
  <w:style w:type="paragraph" w:styleId="Signature">
    <w:name w:val="Signature"/>
    <w:basedOn w:val="Normal"/>
    <w:link w:val="SignatureChar"/>
    <w:semiHidden/>
    <w:unhideWhenUsed/>
    <w:rsid w:val="00673835"/>
    <w:pPr>
      <w:ind w:left="4320"/>
    </w:pPr>
  </w:style>
  <w:style w:type="character" w:customStyle="1" w:styleId="SignatureChar">
    <w:name w:val="Signature Char"/>
    <w:basedOn w:val="DefaultParagraphFont"/>
    <w:link w:val="Signature"/>
    <w:semiHidden/>
    <w:rsid w:val="00673835"/>
    <w:rPr>
      <w:sz w:val="18"/>
    </w:rPr>
  </w:style>
  <w:style w:type="paragraph" w:styleId="Subtitle">
    <w:name w:val="Subtitle"/>
    <w:basedOn w:val="Normal"/>
    <w:next w:val="Normal"/>
    <w:link w:val="SubtitleChar"/>
    <w:qFormat/>
    <w:rsid w:val="00673835"/>
    <w:pPr>
      <w:numPr>
        <w:ilvl w:val="1"/>
      </w:numPr>
    </w:pPr>
    <w:rPr>
      <w:rFonts w:asciiTheme="majorHAnsi" w:eastAsiaTheme="majorEastAsia" w:hAnsiTheme="majorHAnsi" w:cstheme="majorBidi"/>
      <w:i/>
      <w:iCs/>
      <w:color w:val="663366" w:themeColor="accent1"/>
      <w:spacing w:val="15"/>
      <w:sz w:val="24"/>
      <w:szCs w:val="24"/>
    </w:rPr>
  </w:style>
  <w:style w:type="character" w:customStyle="1" w:styleId="SubtitleChar">
    <w:name w:val="Subtitle Char"/>
    <w:basedOn w:val="DefaultParagraphFont"/>
    <w:link w:val="Subtitle"/>
    <w:rsid w:val="00673835"/>
    <w:rPr>
      <w:rFonts w:asciiTheme="majorHAnsi" w:eastAsiaTheme="majorEastAsia" w:hAnsiTheme="majorHAnsi" w:cstheme="majorBidi"/>
      <w:i/>
      <w:iCs/>
      <w:color w:val="663366" w:themeColor="accent1"/>
      <w:spacing w:val="15"/>
      <w:sz w:val="24"/>
      <w:szCs w:val="24"/>
    </w:rPr>
  </w:style>
  <w:style w:type="paragraph" w:styleId="TableofAuthorities">
    <w:name w:val="table of authorities"/>
    <w:basedOn w:val="Normal"/>
    <w:next w:val="Normal"/>
    <w:semiHidden/>
    <w:unhideWhenUsed/>
    <w:rsid w:val="00673835"/>
    <w:pPr>
      <w:ind w:left="180" w:hanging="180"/>
    </w:pPr>
  </w:style>
  <w:style w:type="paragraph" w:styleId="TableofFigures">
    <w:name w:val="table of figures"/>
    <w:basedOn w:val="Normal"/>
    <w:next w:val="Normal"/>
    <w:semiHidden/>
    <w:unhideWhenUsed/>
    <w:rsid w:val="00673835"/>
  </w:style>
  <w:style w:type="paragraph" w:styleId="Title">
    <w:name w:val="Title"/>
    <w:basedOn w:val="Normal"/>
    <w:next w:val="Normal"/>
    <w:link w:val="TitleChar"/>
    <w:qFormat/>
    <w:rsid w:val="00673835"/>
    <w:pPr>
      <w:pBdr>
        <w:bottom w:val="single" w:sz="8" w:space="4" w:color="663366" w:themeColor="accent1"/>
      </w:pBdr>
      <w:spacing w:after="300"/>
      <w:contextualSpacing/>
    </w:pPr>
    <w:rPr>
      <w:rFonts w:asciiTheme="majorHAnsi" w:eastAsiaTheme="majorEastAsia" w:hAnsiTheme="majorHAnsi" w:cstheme="majorBidi"/>
      <w:color w:val="200F21" w:themeColor="text2" w:themeShade="BF"/>
      <w:spacing w:val="5"/>
      <w:kern w:val="28"/>
      <w:sz w:val="52"/>
      <w:szCs w:val="52"/>
    </w:rPr>
  </w:style>
  <w:style w:type="character" w:customStyle="1" w:styleId="TitleChar">
    <w:name w:val="Title Char"/>
    <w:basedOn w:val="DefaultParagraphFont"/>
    <w:link w:val="Title"/>
    <w:rsid w:val="00673835"/>
    <w:rPr>
      <w:rFonts w:asciiTheme="majorHAnsi" w:eastAsiaTheme="majorEastAsia" w:hAnsiTheme="majorHAnsi" w:cstheme="majorBidi"/>
      <w:color w:val="200F21" w:themeColor="text2" w:themeShade="BF"/>
      <w:spacing w:val="5"/>
      <w:kern w:val="28"/>
      <w:sz w:val="52"/>
      <w:szCs w:val="52"/>
    </w:rPr>
  </w:style>
  <w:style w:type="paragraph" w:styleId="TOAHeading">
    <w:name w:val="toa heading"/>
    <w:basedOn w:val="Normal"/>
    <w:next w:val="Normal"/>
    <w:semiHidden/>
    <w:unhideWhenUsed/>
    <w:rsid w:val="0067383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673835"/>
    <w:pPr>
      <w:spacing w:after="100"/>
    </w:pPr>
  </w:style>
  <w:style w:type="paragraph" w:styleId="TOC2">
    <w:name w:val="toc 2"/>
    <w:basedOn w:val="Normal"/>
    <w:next w:val="Normal"/>
    <w:autoRedefine/>
    <w:semiHidden/>
    <w:unhideWhenUsed/>
    <w:rsid w:val="00673835"/>
    <w:pPr>
      <w:spacing w:after="100"/>
      <w:ind w:left="180"/>
    </w:pPr>
  </w:style>
  <w:style w:type="paragraph" w:styleId="TOC3">
    <w:name w:val="toc 3"/>
    <w:basedOn w:val="Normal"/>
    <w:next w:val="Normal"/>
    <w:autoRedefine/>
    <w:semiHidden/>
    <w:unhideWhenUsed/>
    <w:rsid w:val="00673835"/>
    <w:pPr>
      <w:spacing w:after="100"/>
      <w:ind w:left="360"/>
    </w:pPr>
  </w:style>
  <w:style w:type="paragraph" w:styleId="TOC4">
    <w:name w:val="toc 4"/>
    <w:basedOn w:val="Normal"/>
    <w:next w:val="Normal"/>
    <w:autoRedefine/>
    <w:semiHidden/>
    <w:unhideWhenUsed/>
    <w:rsid w:val="00673835"/>
    <w:pPr>
      <w:spacing w:after="100"/>
      <w:ind w:left="540"/>
    </w:pPr>
  </w:style>
  <w:style w:type="paragraph" w:styleId="TOC5">
    <w:name w:val="toc 5"/>
    <w:basedOn w:val="Normal"/>
    <w:next w:val="Normal"/>
    <w:autoRedefine/>
    <w:semiHidden/>
    <w:unhideWhenUsed/>
    <w:rsid w:val="00673835"/>
    <w:pPr>
      <w:spacing w:after="100"/>
      <w:ind w:left="720"/>
    </w:pPr>
  </w:style>
  <w:style w:type="paragraph" w:styleId="TOC6">
    <w:name w:val="toc 6"/>
    <w:basedOn w:val="Normal"/>
    <w:next w:val="Normal"/>
    <w:autoRedefine/>
    <w:semiHidden/>
    <w:unhideWhenUsed/>
    <w:rsid w:val="00673835"/>
    <w:pPr>
      <w:spacing w:after="100"/>
      <w:ind w:left="900"/>
    </w:pPr>
  </w:style>
  <w:style w:type="paragraph" w:styleId="TOC7">
    <w:name w:val="toc 7"/>
    <w:basedOn w:val="Normal"/>
    <w:next w:val="Normal"/>
    <w:autoRedefine/>
    <w:semiHidden/>
    <w:unhideWhenUsed/>
    <w:rsid w:val="00673835"/>
    <w:pPr>
      <w:spacing w:after="100"/>
      <w:ind w:left="1080"/>
    </w:pPr>
  </w:style>
  <w:style w:type="paragraph" w:styleId="TOC8">
    <w:name w:val="toc 8"/>
    <w:basedOn w:val="Normal"/>
    <w:next w:val="Normal"/>
    <w:autoRedefine/>
    <w:semiHidden/>
    <w:unhideWhenUsed/>
    <w:rsid w:val="00673835"/>
    <w:pPr>
      <w:spacing w:after="100"/>
      <w:ind w:left="1260"/>
    </w:pPr>
  </w:style>
  <w:style w:type="paragraph" w:styleId="TOC9">
    <w:name w:val="toc 9"/>
    <w:basedOn w:val="Normal"/>
    <w:next w:val="Normal"/>
    <w:autoRedefine/>
    <w:semiHidden/>
    <w:unhideWhenUsed/>
    <w:rsid w:val="00673835"/>
    <w:pPr>
      <w:spacing w:after="100"/>
      <w:ind w:left="1440"/>
    </w:pPr>
  </w:style>
  <w:style w:type="paragraph" w:styleId="TOCHeading">
    <w:name w:val="TOC Heading"/>
    <w:basedOn w:val="Heading1"/>
    <w:next w:val="Normal"/>
    <w:semiHidden/>
    <w:unhideWhenUsed/>
    <w:qFormat/>
    <w:rsid w:val="00673835"/>
    <w:pPr>
      <w:outlineLvl w:val="9"/>
    </w:pPr>
  </w:style>
  <w:style w:type="table" w:styleId="TableGrid">
    <w:name w:val="Table Grid"/>
    <w:basedOn w:val="TableNormal"/>
    <w:uiPriority w:val="59"/>
    <w:rsid w:val="00A81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60CC"/>
    <w:rPr>
      <w:color w:val="BC5FBC" w:themeColor="hyperlink"/>
      <w:u w:val="single"/>
    </w:rPr>
  </w:style>
  <w:style w:type="character" w:styleId="FollowedHyperlink">
    <w:name w:val="FollowedHyperlink"/>
    <w:basedOn w:val="DefaultParagraphFont"/>
    <w:uiPriority w:val="99"/>
    <w:semiHidden/>
    <w:unhideWhenUsed/>
    <w:rsid w:val="009A6CEC"/>
    <w:rPr>
      <w:color w:val="9775A7"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79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majorFont>
      <a:minorFont>
        <a:latin typeface="Rockwell"/>
        <a:ea typeface=""/>
        <a:cs typeface=""/>
        <a:font script="Jpan" typeface="ＭＳ ゴシック"/>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C3CB7-22E9-4D57-B10B-3AD9282A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Gati</dc:creator>
  <cp:keywords/>
  <dc:description/>
  <cp:lastModifiedBy>Yu Song</cp:lastModifiedBy>
  <cp:revision>2</cp:revision>
  <cp:lastPrinted>2017-04-05T15:03:00Z</cp:lastPrinted>
  <dcterms:created xsi:type="dcterms:W3CDTF">2017-09-12T19:03:00Z</dcterms:created>
  <dcterms:modified xsi:type="dcterms:W3CDTF">2017-09-12T19:03:00Z</dcterms:modified>
  <cp:category/>
</cp:coreProperties>
</file>