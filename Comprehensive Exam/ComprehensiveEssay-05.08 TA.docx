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D2907B" w14:textId="77777777" w:rsidR="003101AE" w:rsidRDefault="003101AE">
      <w:pPr>
        <w:pStyle w:val="BodyText"/>
        <w:jc w:val="center"/>
        <w:rPr>
          <w:rFonts w:ascii="Times New Roman" w:hAnsi="Times New Roman"/>
        </w:rPr>
      </w:pPr>
    </w:p>
    <w:p w14:paraId="64FDA735" w14:textId="77777777" w:rsidR="003101AE" w:rsidRDefault="003101AE">
      <w:pPr>
        <w:pStyle w:val="BodyText"/>
        <w:jc w:val="center"/>
        <w:rPr>
          <w:rFonts w:ascii="Times New Roman" w:hAnsi="Times New Roman"/>
        </w:rPr>
      </w:pPr>
    </w:p>
    <w:p w14:paraId="72048513" w14:textId="77777777" w:rsidR="003101AE" w:rsidRDefault="003101AE">
      <w:pPr>
        <w:pStyle w:val="BodyText"/>
        <w:jc w:val="center"/>
        <w:rPr>
          <w:rFonts w:ascii="Times New Roman" w:hAnsi="Times New Roman"/>
        </w:rPr>
      </w:pPr>
    </w:p>
    <w:p w14:paraId="32722E87" w14:textId="77777777" w:rsidR="003101AE" w:rsidRDefault="003101AE">
      <w:pPr>
        <w:pStyle w:val="BodyText"/>
        <w:jc w:val="center"/>
        <w:rPr>
          <w:rFonts w:ascii="Times New Roman" w:hAnsi="Times New Roman"/>
        </w:rPr>
      </w:pPr>
    </w:p>
    <w:p w14:paraId="616FB800" w14:textId="77777777" w:rsidR="003101AE" w:rsidRDefault="003101AE">
      <w:pPr>
        <w:pStyle w:val="BodyText"/>
        <w:jc w:val="center"/>
        <w:rPr>
          <w:rFonts w:ascii="Times New Roman" w:hAnsi="Times New Roman"/>
        </w:rPr>
      </w:pPr>
    </w:p>
    <w:p w14:paraId="15F2B25E" w14:textId="77777777" w:rsidR="003101AE" w:rsidRDefault="003101AE">
      <w:pPr>
        <w:pStyle w:val="BodyText"/>
        <w:jc w:val="center"/>
        <w:rPr>
          <w:rFonts w:ascii="Times New Roman" w:hAnsi="Times New Roman"/>
        </w:rPr>
      </w:pPr>
    </w:p>
    <w:p w14:paraId="1AB175E0" w14:textId="77777777" w:rsidR="003101AE" w:rsidRDefault="003101AE">
      <w:pPr>
        <w:pStyle w:val="BodyText"/>
        <w:jc w:val="center"/>
        <w:rPr>
          <w:rFonts w:ascii="Times New Roman" w:hAnsi="Times New Roman"/>
        </w:rPr>
      </w:pPr>
    </w:p>
    <w:p w14:paraId="2503CEEB" w14:textId="77777777" w:rsidR="003101AE" w:rsidRDefault="003101AE">
      <w:pPr>
        <w:pStyle w:val="BodyText"/>
        <w:jc w:val="center"/>
        <w:rPr>
          <w:rFonts w:ascii="Times New Roman" w:hAnsi="Times New Roman"/>
        </w:rPr>
      </w:pPr>
    </w:p>
    <w:p w14:paraId="1E25DE39" w14:textId="77777777" w:rsidR="003101AE" w:rsidRDefault="004B573E">
      <w:pPr>
        <w:pStyle w:val="BodyText"/>
        <w:jc w:val="center"/>
        <w:rPr>
          <w:rFonts w:ascii="Times New Roman" w:hAnsi="Times New Roman"/>
        </w:rPr>
      </w:pPr>
      <w:r>
        <w:rPr>
          <w:rFonts w:ascii="Times New Roman" w:hAnsi="Times New Roman"/>
        </w:rPr>
        <w:t>The effects of background music on cognitive functioning</w:t>
      </w:r>
    </w:p>
    <w:p w14:paraId="2DCAE3CF" w14:textId="77777777" w:rsidR="003101AE" w:rsidRDefault="004B573E">
      <w:pPr>
        <w:pStyle w:val="BodyText"/>
        <w:jc w:val="center"/>
        <w:rPr>
          <w:rFonts w:ascii="Times New Roman" w:hAnsi="Times New Roman"/>
        </w:rPr>
      </w:pPr>
      <w:r>
        <w:rPr>
          <w:rFonts w:ascii="Times New Roman" w:hAnsi="Times New Roman"/>
        </w:rPr>
        <w:t>Comprehensive exam paper</w:t>
      </w:r>
    </w:p>
    <w:p w14:paraId="5B925164" w14:textId="77777777" w:rsidR="003101AE" w:rsidRDefault="004B573E">
      <w:pPr>
        <w:pStyle w:val="BodyText"/>
        <w:jc w:val="center"/>
        <w:rPr>
          <w:rFonts w:ascii="Times New Roman" w:hAnsi="Times New Roman"/>
        </w:rPr>
      </w:pPr>
      <w:r>
        <w:rPr>
          <w:rFonts w:ascii="Times New Roman" w:hAnsi="Times New Roman"/>
        </w:rPr>
        <w:t>Avital Sternin</w:t>
      </w:r>
    </w:p>
    <w:p w14:paraId="17495753" w14:textId="77777777" w:rsidR="003101AE" w:rsidRDefault="004B573E">
      <w:pPr>
        <w:pStyle w:val="BodyText"/>
        <w:jc w:val="center"/>
        <w:rPr>
          <w:rFonts w:ascii="Times New Roman" w:hAnsi="Times New Roman"/>
        </w:rPr>
      </w:pPr>
      <w:r>
        <w:rPr>
          <w:rFonts w:ascii="Times New Roman" w:hAnsi="Times New Roman"/>
        </w:rPr>
        <w:t>May 15, 2017</w:t>
      </w:r>
      <w:r>
        <w:br w:type="page"/>
      </w:r>
    </w:p>
    <w:p w14:paraId="73A7D780" w14:textId="77777777" w:rsidR="003101AE" w:rsidRDefault="004B573E">
      <w:pPr>
        <w:pStyle w:val="BodyText"/>
        <w:spacing w:line="480" w:lineRule="auto"/>
        <w:ind w:firstLine="850"/>
        <w:rPr>
          <w:rFonts w:ascii="Times New Roman" w:hAnsi="Times New Roman"/>
        </w:rPr>
      </w:pPr>
      <w:r>
        <w:rPr>
          <w:rFonts w:ascii="Times New Roman" w:hAnsi="Times New Roman"/>
        </w:rPr>
        <w:lastRenderedPageBreak/>
        <w:t>Listening closely in almost any public space reveals how background music, unobtrusive music in the environment, is especially present in day-to-day life. While the human ear is regularly stimulated by auditory stimuli that are inevitable products of the environment (background noise), background music is added to the environment with a goal in mind, like setting a mood or impacting human behaviour. In commercial settings, background music is used to influence the things you buy (</w:t>
      </w:r>
      <w:proofErr w:type="spellStart"/>
      <w:r>
        <w:rPr>
          <w:rFonts w:ascii="Times New Roman" w:hAnsi="Times New Roman"/>
        </w:rPr>
        <w:t>Areni</w:t>
      </w:r>
      <w:proofErr w:type="spellEnd"/>
      <w:r>
        <w:rPr>
          <w:rFonts w:ascii="Times New Roman" w:hAnsi="Times New Roman"/>
        </w:rPr>
        <w:t xml:space="preserve"> &amp; Kim, 1993; North, 1999), the type of food you order (North, 1998)⁠, and how much money you spend (Donovan &amp; Rossiter, 1994)⁠. People also choose to listen to music on a regular basis. Americans over the age of 13, spend an average of four hours per day listening to music from a variety of sources (</w:t>
      </w:r>
      <w:r>
        <w:rPr>
          <w:rFonts w:ascii="Times New Roman" w:hAnsi="Times New Roman"/>
          <w:i/>
        </w:rPr>
        <w:t>Share of Ear</w:t>
      </w:r>
      <w:r>
        <w:rPr>
          <w:rFonts w:ascii="Times New Roman" w:hAnsi="Times New Roman"/>
        </w:rPr>
        <w:t xml:space="preserve">, 2014)⁠. Many will choose to listen to that music while performing cognitively demanding tasks such as driving a car, working, or studying. However, background music affects a person’s abilities to perform these tasks. For example, listening to music while driving can affect speed, traffic violations, and steering movements (Brodsky, 2002, 2013; </w:t>
      </w:r>
      <w:proofErr w:type="spellStart"/>
      <w:r>
        <w:rPr>
          <w:rFonts w:ascii="Times New Roman" w:hAnsi="Times New Roman"/>
        </w:rPr>
        <w:t>Konz</w:t>
      </w:r>
      <w:proofErr w:type="spellEnd"/>
      <w:r>
        <w:rPr>
          <w:rFonts w:ascii="Times New Roman" w:hAnsi="Times New Roman"/>
        </w:rPr>
        <w:t xml:space="preserve"> &amp; </w:t>
      </w:r>
      <w:proofErr w:type="spellStart"/>
      <w:r>
        <w:rPr>
          <w:rFonts w:ascii="Times New Roman" w:hAnsi="Times New Roman"/>
        </w:rPr>
        <w:t>Mcdougal</w:t>
      </w:r>
      <w:proofErr w:type="spellEnd"/>
      <w:r>
        <w:rPr>
          <w:rFonts w:ascii="Times New Roman" w:hAnsi="Times New Roman"/>
        </w:rPr>
        <w:t xml:space="preserve">, 1968)⁠. Previous research has shown that tasks involving complex cognitive processes such as working memory, spatial manipulation, and recall are susceptible to music’s influence, </w:t>
      </w:r>
      <w:commentRangeStart w:id="0"/>
      <w:r>
        <w:rPr>
          <w:rFonts w:ascii="Times New Roman" w:hAnsi="Times New Roman"/>
        </w:rPr>
        <w:t>but how background music specifically affects these processes remains unclear.</w:t>
      </w:r>
      <w:commentRangeEnd w:id="0"/>
      <w:r w:rsidR="00172715">
        <w:rPr>
          <w:rStyle w:val="CommentReference"/>
          <w:rFonts w:cs="Mangal"/>
        </w:rPr>
        <w:commentReference w:id="0"/>
      </w:r>
    </w:p>
    <w:p w14:paraId="09034D3A" w14:textId="22DC7E91" w:rsidR="003101AE" w:rsidRDefault="004B573E">
      <w:pPr>
        <w:pStyle w:val="BodyText"/>
        <w:spacing w:line="480" w:lineRule="auto"/>
        <w:ind w:firstLine="850"/>
        <w:rPr>
          <w:rFonts w:ascii="Times New Roman" w:hAnsi="Times New Roman"/>
        </w:rPr>
      </w:pPr>
      <w:r>
        <w:rPr>
          <w:rFonts w:ascii="Times New Roman" w:hAnsi="Times New Roman"/>
        </w:rPr>
        <w:t>Over the last 60 years, numerous studies have investigated whether background music enhances or impairs performance during cognitively demanding tasks. Many of these studies investigated how music affects skills important for classroom learning, such as reading rate and comprehension (</w:t>
      </w:r>
      <w:proofErr w:type="spellStart"/>
      <w:r>
        <w:rPr>
          <w:rFonts w:ascii="Times New Roman" w:hAnsi="Times New Roman"/>
        </w:rPr>
        <w:t>Freeburne</w:t>
      </w:r>
      <w:proofErr w:type="spellEnd"/>
      <w:r>
        <w:rPr>
          <w:rFonts w:ascii="Times New Roman" w:hAnsi="Times New Roman"/>
        </w:rPr>
        <w:t xml:space="preserve"> &amp; Fleischer, 1952)⁠, short-term memory (</w:t>
      </w:r>
      <w:proofErr w:type="spellStart"/>
      <w:r>
        <w:rPr>
          <w:rFonts w:ascii="Times New Roman" w:hAnsi="Times New Roman"/>
        </w:rPr>
        <w:t>Salamé</w:t>
      </w:r>
      <w:proofErr w:type="spellEnd"/>
      <w:r>
        <w:rPr>
          <w:rFonts w:ascii="Times New Roman" w:hAnsi="Times New Roman"/>
        </w:rPr>
        <w:t xml:space="preserve"> &amp; Baddeley, 1989)⁠, and spatial manipulation tasks (</w:t>
      </w:r>
      <w:proofErr w:type="spellStart"/>
      <w:r>
        <w:rPr>
          <w:rFonts w:ascii="Times New Roman" w:hAnsi="Times New Roman"/>
        </w:rPr>
        <w:t>Patston</w:t>
      </w:r>
      <w:proofErr w:type="spellEnd"/>
      <w:r>
        <w:rPr>
          <w:rFonts w:ascii="Times New Roman" w:hAnsi="Times New Roman"/>
        </w:rPr>
        <w:t xml:space="preserve"> &amp; </w:t>
      </w:r>
      <w:proofErr w:type="spellStart"/>
      <w:r>
        <w:rPr>
          <w:rFonts w:ascii="Times New Roman" w:hAnsi="Times New Roman"/>
        </w:rPr>
        <w:t>Tippett</w:t>
      </w:r>
      <w:proofErr w:type="spellEnd"/>
      <w:r>
        <w:rPr>
          <w:rFonts w:ascii="Times New Roman" w:hAnsi="Times New Roman"/>
        </w:rPr>
        <w:t xml:space="preserve">, 2011)⁠. One of the most influential findings </w:t>
      </w:r>
      <w:ins w:id="1" w:author="tavis apramian" w:date="2017-05-12T08:31:00Z">
        <w:r w:rsidR="00172715">
          <w:rPr>
            <w:rFonts w:ascii="Times New Roman" w:hAnsi="Times New Roman"/>
          </w:rPr>
          <w:t>in the</w:t>
        </w:r>
      </w:ins>
      <w:r>
        <w:rPr>
          <w:rFonts w:ascii="Times New Roman" w:hAnsi="Times New Roman"/>
        </w:rPr>
        <w:t xml:space="preserve"> field was the discovery of ‘The Mozart Effect’ (Rauscher et al. 1993)⁠. Participants listened to Mozart music for 10 minutes before completing a series of spatial-temporal tasks. Participants performed better after listening to Mozart’s music compared to when the task was completed following a period of </w:t>
      </w:r>
      <w:r>
        <w:rPr>
          <w:rFonts w:ascii="Times New Roman" w:hAnsi="Times New Roman"/>
        </w:rPr>
        <w:lastRenderedPageBreak/>
        <w:t xml:space="preserve">relaxation or silence. These results inspired research into the use of music to bolster cognitive abilities. However, like the Rauscher et al. (1993) study, in many of these studies participants listened to music before completing a task. In a real-world setting, people tend to listen to music while driving, working, or studying. </w:t>
      </w:r>
      <w:commentRangeStart w:id="2"/>
      <w:r>
        <w:rPr>
          <w:rFonts w:ascii="Times New Roman" w:hAnsi="Times New Roman"/>
        </w:rPr>
        <w:t xml:space="preserve">This paper reviews studies in which music was played </w:t>
      </w:r>
      <w:r>
        <w:rPr>
          <w:rFonts w:ascii="Times New Roman" w:hAnsi="Times New Roman"/>
          <w:i/>
          <w:iCs/>
        </w:rPr>
        <w:t>during</w:t>
      </w:r>
      <w:r>
        <w:rPr>
          <w:rFonts w:ascii="Times New Roman" w:hAnsi="Times New Roman"/>
        </w:rPr>
        <w:t xml:space="preserve"> cognitive task performance in an effort to understand music’s effect</w:t>
      </w:r>
      <w:ins w:id="3" w:author="tavis apramian" w:date="2017-05-12T08:31:00Z">
        <w:r w:rsidR="00172715">
          <w:rPr>
            <w:rFonts w:ascii="Times New Roman" w:hAnsi="Times New Roman"/>
          </w:rPr>
          <w:t xml:space="preserve"> on performance</w:t>
        </w:r>
      </w:ins>
      <w:r>
        <w:rPr>
          <w:rFonts w:ascii="Times New Roman" w:hAnsi="Times New Roman"/>
        </w:rPr>
        <w:t xml:space="preserve"> in real-world situations. </w:t>
      </w:r>
      <w:commentRangeEnd w:id="2"/>
      <w:r w:rsidR="00172715">
        <w:rPr>
          <w:rStyle w:val="CommentReference"/>
          <w:rFonts w:cs="Mangal"/>
        </w:rPr>
        <w:commentReference w:id="2"/>
      </w:r>
    </w:p>
    <w:p w14:paraId="5EB66A22" w14:textId="6839DE21" w:rsidR="003101AE" w:rsidRDefault="004B573E">
      <w:pPr>
        <w:pStyle w:val="BodyText"/>
        <w:spacing w:line="480" w:lineRule="auto"/>
        <w:ind w:firstLine="850"/>
        <w:rPr>
          <w:rFonts w:ascii="Times New Roman" w:hAnsi="Times New Roman"/>
        </w:rPr>
      </w:pPr>
      <w:r>
        <w:rPr>
          <w:rFonts w:ascii="Times New Roman" w:hAnsi="Times New Roman"/>
        </w:rPr>
        <w:t xml:space="preserve">A recent review by </w:t>
      </w:r>
      <w:proofErr w:type="spellStart"/>
      <w:r>
        <w:rPr>
          <w:rFonts w:ascii="Times New Roman" w:hAnsi="Times New Roman"/>
        </w:rPr>
        <w:t>Schellenberg</w:t>
      </w:r>
      <w:proofErr w:type="spellEnd"/>
      <w:r>
        <w:rPr>
          <w:rFonts w:ascii="Times New Roman" w:hAnsi="Times New Roman"/>
        </w:rPr>
        <w:t xml:space="preserve"> and Weiss (2013)⁠ covered many aspects of the research on the effects of music on cognitive abilities including: emotional responses and cognitive capacity; the effect of background music on mathematics, memory, and reading comprehension; and the role of individual differences in personality. However, important areas of research on the effects of background music were not discussed</w:t>
      </w:r>
      <w:ins w:id="4" w:author="tavis apramian" w:date="2017-05-12T08:33:00Z">
        <w:r w:rsidR="00172715">
          <w:rPr>
            <w:rFonts w:ascii="Times New Roman" w:hAnsi="Times New Roman"/>
          </w:rPr>
          <w:t xml:space="preserve"> in that most recent review,</w:t>
        </w:r>
      </w:ins>
      <w:r>
        <w:rPr>
          <w:rFonts w:ascii="Times New Roman" w:hAnsi="Times New Roman"/>
        </w:rPr>
        <w:t xml:space="preserve"> and this paper will tackle those </w:t>
      </w:r>
      <w:ins w:id="5" w:author="tavis apramian" w:date="2017-05-12T08:33:00Z">
        <w:r w:rsidR="00172715">
          <w:rPr>
            <w:rFonts w:ascii="Times New Roman" w:hAnsi="Times New Roman"/>
          </w:rPr>
          <w:t>gaps</w:t>
        </w:r>
      </w:ins>
      <w:r>
        <w:rPr>
          <w:rFonts w:ascii="Times New Roman" w:hAnsi="Times New Roman"/>
        </w:rPr>
        <w:t>. I will review research manipulating musical characteristics</w:t>
      </w:r>
      <w:ins w:id="6" w:author="tavis apramian" w:date="2017-05-12T08:43:00Z">
        <w:r w:rsidR="00396CF2">
          <w:rPr>
            <w:rFonts w:ascii="Times New Roman" w:hAnsi="Times New Roman"/>
          </w:rPr>
          <w:t xml:space="preserve"> during task performance</w:t>
        </w:r>
      </w:ins>
      <w:r>
        <w:rPr>
          <w:rFonts w:ascii="Times New Roman" w:hAnsi="Times New Roman"/>
        </w:rPr>
        <w:t xml:space="preserve">, such as preference and the presence or absence of lyrics, to gain a clearer understanding of the effects these characteristics have on cognitive task performance. Listener age and musical training have been shown to affect cognitive task performance, and I will review these individual differences to examine the effects of background music across listeners. Fully understanding the mechanism of music’s effects requires exploring why musicians and non-musicians perform differently on cognitive tasks in the presence of music. I will review studies regarding how </w:t>
      </w:r>
      <w:ins w:id="7" w:author="tavis apramian" w:date="2017-05-12T08:45:00Z">
        <w:r w:rsidR="00396CF2">
          <w:rPr>
            <w:rFonts w:ascii="Times New Roman" w:hAnsi="Times New Roman"/>
          </w:rPr>
          <w:t xml:space="preserve">musicians and non-musicians </w:t>
        </w:r>
      </w:ins>
      <w:r>
        <w:rPr>
          <w:rFonts w:ascii="Times New Roman" w:hAnsi="Times New Roman"/>
        </w:rPr>
        <w:t xml:space="preserve">interpret musical information and how </w:t>
      </w:r>
      <w:commentRangeStart w:id="8"/>
      <w:r>
        <w:rPr>
          <w:rFonts w:ascii="Times New Roman" w:hAnsi="Times New Roman"/>
        </w:rPr>
        <w:t>this</w:t>
      </w:r>
      <w:commentRangeEnd w:id="8"/>
      <w:r w:rsidR="00396CF2">
        <w:rPr>
          <w:rStyle w:val="CommentReference"/>
          <w:rFonts w:cs="Mangal"/>
        </w:rPr>
        <w:commentReference w:id="8"/>
      </w:r>
      <w:r>
        <w:rPr>
          <w:rFonts w:ascii="Times New Roman" w:hAnsi="Times New Roman"/>
        </w:rPr>
        <w:t xml:space="preserve"> might affect their task performance. Importantly, all of the studies discussed above use behavioural tasks to measure cognitive performance, but recently researchers have begun to use electroencephalography (EEG) to examine the neural basis for the relationship between music and cognitive task ability. </w:t>
      </w:r>
      <w:commentRangeStart w:id="9"/>
      <w:r>
        <w:rPr>
          <w:rFonts w:ascii="Times New Roman" w:hAnsi="Times New Roman"/>
        </w:rPr>
        <w:t>To paint a more complete picture than previously offered in the literature, I will review this important new area of EEG-based research.</w:t>
      </w:r>
      <w:commentRangeEnd w:id="9"/>
      <w:r w:rsidR="00396CF2">
        <w:rPr>
          <w:rStyle w:val="CommentReference"/>
          <w:rFonts w:cs="Mangal"/>
        </w:rPr>
        <w:commentReference w:id="9"/>
      </w:r>
      <w:ins w:id="10" w:author="tavis apramian" w:date="2017-05-12T08:47:00Z">
        <w:r w:rsidR="00396CF2">
          <w:rPr>
            <w:rFonts w:ascii="Times New Roman" w:hAnsi="Times New Roman"/>
          </w:rPr>
          <w:t xml:space="preserve"> </w:t>
        </w:r>
      </w:ins>
      <w:ins w:id="11" w:author="tavis apramian" w:date="2017-05-12T08:48:00Z">
        <w:r w:rsidR="00396CF2">
          <w:rPr>
            <w:rFonts w:ascii="Times New Roman" w:hAnsi="Times New Roman"/>
          </w:rPr>
          <w:t xml:space="preserve">Understanding the neural basis for the effect of </w:t>
        </w:r>
        <w:r w:rsidR="00396CF2">
          <w:rPr>
            <w:rFonts w:ascii="Times New Roman" w:hAnsi="Times New Roman"/>
          </w:rPr>
          <w:lastRenderedPageBreak/>
          <w:t xml:space="preserve">music of performance will bring </w:t>
        </w:r>
      </w:ins>
      <w:ins w:id="12" w:author="tavis apramian" w:date="2017-05-12T08:49:00Z">
        <w:r w:rsidR="00396CF2">
          <w:rPr>
            <w:rFonts w:ascii="Times New Roman" w:hAnsi="Times New Roman"/>
          </w:rPr>
          <w:t xml:space="preserve">new </w:t>
        </w:r>
      </w:ins>
      <w:ins w:id="13" w:author="tavis apramian" w:date="2017-05-12T08:48:00Z">
        <w:r w:rsidR="00396CF2">
          <w:rPr>
            <w:rFonts w:ascii="Times New Roman" w:hAnsi="Times New Roman"/>
          </w:rPr>
          <w:t>clarity to</w:t>
        </w:r>
      </w:ins>
      <w:ins w:id="14" w:author="tavis apramian" w:date="2017-05-12T08:49:00Z">
        <w:r w:rsidR="00396CF2">
          <w:rPr>
            <w:rFonts w:ascii="Times New Roman" w:hAnsi="Times New Roman"/>
          </w:rPr>
          <w:t xml:space="preserve"> a field that </w:t>
        </w:r>
        <w:r>
          <w:rPr>
            <w:rFonts w:ascii="Times New Roman" w:hAnsi="Times New Roman"/>
          </w:rPr>
          <w:t>struggles to successfully transfer knowledge from basic science to not only neuroscientists but also the general public.</w:t>
        </w:r>
      </w:ins>
    </w:p>
    <w:p w14:paraId="17127FCF" w14:textId="77777777" w:rsidR="003101AE" w:rsidRDefault="004B573E">
      <w:pPr>
        <w:pStyle w:val="BodyText"/>
        <w:spacing w:line="480" w:lineRule="auto"/>
        <w:rPr>
          <w:rFonts w:ascii="Times New Roman" w:hAnsi="Times New Roman"/>
          <w:b/>
          <w:bCs/>
        </w:rPr>
      </w:pPr>
      <w:r>
        <w:rPr>
          <w:rFonts w:ascii="Times New Roman" w:hAnsi="Times New Roman"/>
          <w:b/>
          <w:bCs/>
        </w:rPr>
        <w:t>Effect of Preference</w:t>
      </w:r>
    </w:p>
    <w:p w14:paraId="3BBDD96D" w14:textId="02AA139E" w:rsidR="003101AE" w:rsidRDefault="004B573E">
      <w:pPr>
        <w:pStyle w:val="BodyText"/>
        <w:spacing w:line="480" w:lineRule="auto"/>
        <w:ind w:firstLine="850"/>
        <w:rPr>
          <w:rFonts w:ascii="Times New Roman" w:hAnsi="Times New Roman"/>
          <w:b/>
          <w:bCs/>
        </w:rPr>
      </w:pPr>
      <w:r>
        <w:rPr>
          <w:rFonts w:ascii="Times New Roman" w:hAnsi="Times New Roman"/>
        </w:rPr>
        <w:t>One of the first approaches to further exploring the Mozart Effect was an investigation into whether a participant’s preference for the music modulated the music’s effect on cognition.</w:t>
      </w:r>
      <w:r>
        <w:rPr>
          <w:rFonts w:ascii="Times New Roman" w:hAnsi="Times New Roman"/>
          <w:b/>
          <w:bCs/>
        </w:rPr>
        <w:t xml:space="preserve"> </w:t>
      </w:r>
      <w:r>
        <w:rPr>
          <w:rFonts w:ascii="Times New Roman" w:hAnsi="Times New Roman"/>
        </w:rPr>
        <w:t>There is evidence to show that people choose to listen to music because of the way it makes them feel (</w:t>
      </w:r>
      <w:proofErr w:type="spellStart"/>
      <w:r>
        <w:rPr>
          <w:rFonts w:ascii="Times New Roman" w:hAnsi="Times New Roman"/>
        </w:rPr>
        <w:t>Juslin</w:t>
      </w:r>
      <w:proofErr w:type="spellEnd"/>
      <w:r>
        <w:rPr>
          <w:rFonts w:ascii="Times New Roman" w:hAnsi="Times New Roman"/>
        </w:rPr>
        <w:t xml:space="preserve"> &amp; </w:t>
      </w:r>
      <w:proofErr w:type="spellStart"/>
      <w:r>
        <w:rPr>
          <w:rFonts w:ascii="Times New Roman" w:hAnsi="Times New Roman"/>
        </w:rPr>
        <w:t>Västfjäll</w:t>
      </w:r>
      <w:proofErr w:type="spellEnd"/>
      <w:r>
        <w:rPr>
          <w:rFonts w:ascii="Times New Roman" w:hAnsi="Times New Roman"/>
        </w:rPr>
        <w:t xml:space="preserve">, 2008; Lonsdale &amp; North, 2011; Sloboda, 1992)⁠ and studies have shown that changes in mood and arousal may </w:t>
      </w:r>
      <w:ins w:id="15" w:author="tavis apramian" w:date="2017-05-12T08:51:00Z">
        <w:r>
          <w:rPr>
            <w:rFonts w:ascii="Times New Roman" w:hAnsi="Times New Roman"/>
          </w:rPr>
          <w:t>\</w:t>
        </w:r>
      </w:ins>
      <w:r>
        <w:rPr>
          <w:rFonts w:ascii="Times New Roman" w:hAnsi="Times New Roman"/>
        </w:rPr>
        <w:t xml:space="preserve">affect cognitive task performance (Husain, Thompson, &amp; </w:t>
      </w:r>
      <w:proofErr w:type="spellStart"/>
      <w:r>
        <w:rPr>
          <w:rFonts w:ascii="Times New Roman" w:hAnsi="Times New Roman"/>
        </w:rPr>
        <w:t>Schellenberg</w:t>
      </w:r>
      <w:proofErr w:type="spellEnd"/>
      <w:r>
        <w:rPr>
          <w:rFonts w:ascii="Times New Roman" w:hAnsi="Times New Roman"/>
        </w:rPr>
        <w:t xml:space="preserve">, 2002; Thompson, </w:t>
      </w:r>
      <w:proofErr w:type="spellStart"/>
      <w:r>
        <w:rPr>
          <w:rFonts w:ascii="Times New Roman" w:hAnsi="Times New Roman"/>
        </w:rPr>
        <w:t>Schellenberg</w:t>
      </w:r>
      <w:proofErr w:type="spellEnd"/>
      <w:r>
        <w:rPr>
          <w:rFonts w:ascii="Times New Roman" w:hAnsi="Times New Roman"/>
        </w:rPr>
        <w:t xml:space="preserve">, &amp; Husain, 2001)⁠. For example, Husain et al. (2002)⁠ found that increased levels of arousal account for 60% of the variance in scores on a spatial manipulation task. This change in arousal, driven by preference, may be related to how music affects cognition. </w:t>
      </w:r>
    </w:p>
    <w:p w14:paraId="16E68BBF" w14:textId="77777777" w:rsidR="004B573E" w:rsidRDefault="004B573E">
      <w:pPr>
        <w:pStyle w:val="BodyText"/>
        <w:spacing w:line="480" w:lineRule="auto"/>
        <w:ind w:firstLine="850"/>
        <w:rPr>
          <w:ins w:id="16" w:author="tavis apramian" w:date="2017-05-12T08:57:00Z"/>
          <w:rFonts w:ascii="Times New Roman" w:hAnsi="Times New Roman"/>
        </w:rPr>
      </w:pPr>
      <w:commentRangeStart w:id="17"/>
      <w:r>
        <w:rPr>
          <w:rFonts w:ascii="Times New Roman" w:hAnsi="Times New Roman"/>
        </w:rPr>
        <w:t xml:space="preserve"> </w:t>
      </w:r>
      <w:proofErr w:type="spellStart"/>
      <w:r>
        <w:rPr>
          <w:rFonts w:ascii="Times New Roman" w:hAnsi="Times New Roman"/>
        </w:rPr>
        <w:t>Nantais</w:t>
      </w:r>
      <w:proofErr w:type="spellEnd"/>
      <w:r>
        <w:rPr>
          <w:rFonts w:ascii="Times New Roman" w:hAnsi="Times New Roman"/>
        </w:rPr>
        <w:t xml:space="preserve"> </w:t>
      </w:r>
      <w:commentRangeEnd w:id="17"/>
      <w:r>
        <w:rPr>
          <w:rStyle w:val="CommentReference"/>
          <w:rFonts w:cs="Mangal"/>
        </w:rPr>
        <w:commentReference w:id="17"/>
      </w:r>
      <w:r>
        <w:rPr>
          <w:rFonts w:ascii="Times New Roman" w:hAnsi="Times New Roman"/>
        </w:rPr>
        <w:t xml:space="preserve">and </w:t>
      </w:r>
      <w:proofErr w:type="spellStart"/>
      <w:r>
        <w:rPr>
          <w:rFonts w:ascii="Times New Roman" w:hAnsi="Times New Roman"/>
        </w:rPr>
        <w:t>Schellenberg</w:t>
      </w:r>
      <w:proofErr w:type="spellEnd"/>
      <w:r>
        <w:rPr>
          <w:rFonts w:ascii="Times New Roman" w:hAnsi="Times New Roman"/>
        </w:rPr>
        <w:t xml:space="preserve"> (1999)⁠ showed that if participants liked the music they were listening to (regardless of composer) then they performed better on the same spatial-temporal task used in the Rauscher et al., (1993)⁠ study than if they didn’t like the music. </w:t>
      </w:r>
      <w:commentRangeStart w:id="18"/>
      <w:r>
        <w:rPr>
          <w:rFonts w:ascii="Times New Roman" w:hAnsi="Times New Roman"/>
        </w:rPr>
        <w:t>This</w:t>
      </w:r>
      <w:commentRangeEnd w:id="18"/>
      <w:r>
        <w:rPr>
          <w:rStyle w:val="CommentReference"/>
          <w:rFonts w:cs="Mangal"/>
        </w:rPr>
        <w:commentReference w:id="18"/>
      </w:r>
      <w:r>
        <w:rPr>
          <w:rFonts w:ascii="Times New Roman" w:hAnsi="Times New Roman"/>
        </w:rPr>
        <w:t xml:space="preserve"> could be caused by an increased level of arousal as a result of listening to preferred music. </w:t>
      </w:r>
      <w:commentRangeStart w:id="19"/>
      <w:r>
        <w:rPr>
          <w:rFonts w:ascii="Times New Roman" w:hAnsi="Times New Roman"/>
        </w:rPr>
        <w:t xml:space="preserve">This </w:t>
      </w:r>
      <w:commentRangeEnd w:id="19"/>
      <w:r>
        <w:rPr>
          <w:rStyle w:val="CommentReference"/>
          <w:rFonts w:cs="Mangal"/>
        </w:rPr>
        <w:commentReference w:id="19"/>
      </w:r>
      <w:r>
        <w:rPr>
          <w:rFonts w:ascii="Times New Roman" w:hAnsi="Times New Roman"/>
        </w:rPr>
        <w:t xml:space="preserve">musical preference result was replicated by Perham and </w:t>
      </w:r>
      <w:proofErr w:type="spellStart"/>
      <w:r>
        <w:rPr>
          <w:rFonts w:ascii="Times New Roman" w:hAnsi="Times New Roman"/>
        </w:rPr>
        <w:t>Withey</w:t>
      </w:r>
      <w:proofErr w:type="spellEnd"/>
      <w:r>
        <w:rPr>
          <w:rFonts w:ascii="Times New Roman" w:hAnsi="Times New Roman"/>
        </w:rPr>
        <w:t xml:space="preserve"> (2012)⁠ when participants performed better on a similar spatial-temporal task when listening to liked music than when listening to disliked music. </w:t>
      </w:r>
    </w:p>
    <w:p w14:paraId="7D4B1165" w14:textId="66EDD7E5" w:rsidR="003101AE" w:rsidRDefault="004B573E">
      <w:pPr>
        <w:pStyle w:val="BodyText"/>
        <w:spacing w:line="480" w:lineRule="auto"/>
        <w:ind w:firstLine="850"/>
        <w:rPr>
          <w:rFonts w:ascii="Times New Roman" w:hAnsi="Times New Roman"/>
        </w:rPr>
      </w:pPr>
      <w:ins w:id="20" w:author="tavis apramian" w:date="2017-05-12T08:57:00Z">
        <w:r>
          <w:rPr>
            <w:rFonts w:ascii="Times New Roman" w:hAnsi="Times New Roman"/>
          </w:rPr>
          <w:t>The question of</w:t>
        </w:r>
      </w:ins>
      <w:ins w:id="21" w:author="tavis apramian" w:date="2017-05-12T08:58:00Z">
        <w:r>
          <w:rPr>
            <w:rFonts w:ascii="Times New Roman" w:hAnsi="Times New Roman"/>
          </w:rPr>
          <w:t xml:space="preserve"> whether music preference affects performance remains unsettled. </w:t>
        </w:r>
      </w:ins>
      <w:r>
        <w:rPr>
          <w:rFonts w:ascii="Times New Roman" w:hAnsi="Times New Roman"/>
        </w:rPr>
        <w:t>Studies exploring the preference effect on other cognitive tasks</w:t>
      </w:r>
      <w:ins w:id="22" w:author="tavis apramian" w:date="2017-05-12T08:59:00Z">
        <w:r>
          <w:rPr>
            <w:rFonts w:ascii="Times New Roman" w:hAnsi="Times New Roman"/>
          </w:rPr>
          <w:t xml:space="preserve"> </w:t>
        </w:r>
      </w:ins>
      <w:del w:id="23" w:author="tavis apramian" w:date="2017-05-12T08:59:00Z">
        <w:r w:rsidDel="004B573E">
          <w:rPr>
            <w:rFonts w:ascii="Times New Roman" w:hAnsi="Times New Roman"/>
          </w:rPr>
          <w:delText xml:space="preserve">, however, </w:delText>
        </w:r>
      </w:del>
      <w:r>
        <w:rPr>
          <w:rFonts w:ascii="Times New Roman" w:hAnsi="Times New Roman"/>
        </w:rPr>
        <w:t xml:space="preserve">have found </w:t>
      </w:r>
      <w:del w:id="24" w:author="tavis apramian" w:date="2017-05-12T08:59:00Z">
        <w:r w:rsidDel="00E57A37">
          <w:rPr>
            <w:rFonts w:ascii="Times New Roman" w:hAnsi="Times New Roman"/>
          </w:rPr>
          <w:delText xml:space="preserve">conflicting </w:delText>
        </w:r>
      </w:del>
      <w:r>
        <w:rPr>
          <w:rFonts w:ascii="Times New Roman" w:hAnsi="Times New Roman"/>
        </w:rPr>
        <w:t>results</w:t>
      </w:r>
      <w:ins w:id="25" w:author="tavis apramian" w:date="2017-05-12T08:59:00Z">
        <w:r w:rsidR="00E57A37" w:rsidRPr="00E57A37">
          <w:rPr>
            <w:rFonts w:ascii="Times New Roman" w:hAnsi="Times New Roman"/>
          </w:rPr>
          <w:t xml:space="preserve"> </w:t>
        </w:r>
        <w:r w:rsidR="00E57A37">
          <w:rPr>
            <w:rFonts w:ascii="Times New Roman" w:hAnsi="Times New Roman"/>
          </w:rPr>
          <w:t xml:space="preserve">that conflict with those of </w:t>
        </w:r>
        <w:proofErr w:type="spellStart"/>
        <w:r w:rsidR="00E57A37">
          <w:rPr>
            <w:rFonts w:ascii="Times New Roman" w:hAnsi="Times New Roman"/>
          </w:rPr>
          <w:t>Nantais</w:t>
        </w:r>
        <w:proofErr w:type="spellEnd"/>
        <w:r w:rsidR="00E57A37">
          <w:rPr>
            <w:rFonts w:ascii="Times New Roman" w:hAnsi="Times New Roman"/>
          </w:rPr>
          <w:t>……</w:t>
        </w:r>
      </w:ins>
      <w:r>
        <w:rPr>
          <w:rFonts w:ascii="Times New Roman" w:hAnsi="Times New Roman"/>
        </w:rPr>
        <w:t>.</w:t>
      </w:r>
      <w:ins w:id="26" w:author="tavis apramian" w:date="2017-05-12T09:00:00Z">
        <w:r w:rsidR="00E57A37">
          <w:rPr>
            <w:rFonts w:ascii="Times New Roman" w:hAnsi="Times New Roman"/>
          </w:rPr>
          <w:t xml:space="preserve"> In one recent study by….,</w:t>
        </w:r>
      </w:ins>
      <w:r>
        <w:rPr>
          <w:rFonts w:ascii="Times New Roman" w:hAnsi="Times New Roman"/>
        </w:rPr>
        <w:t xml:space="preserve"> </w:t>
      </w:r>
      <w:del w:id="27" w:author="tavis apramian" w:date="2017-05-12T09:00:00Z">
        <w:r w:rsidDel="00E57A37">
          <w:rPr>
            <w:rFonts w:ascii="Times New Roman" w:hAnsi="Times New Roman"/>
          </w:rPr>
          <w:delText xml:space="preserve">In a reading task, </w:delText>
        </w:r>
      </w:del>
      <w:r>
        <w:rPr>
          <w:rFonts w:ascii="Times New Roman" w:hAnsi="Times New Roman"/>
        </w:rPr>
        <w:t xml:space="preserve">music preference had no effect on reading comprehension performance </w:t>
      </w:r>
      <w:ins w:id="28" w:author="tavis apramian" w:date="2017-05-12T09:00:00Z">
        <w:r w:rsidR="00E57A37">
          <w:rPr>
            <w:rFonts w:ascii="Times New Roman" w:hAnsi="Times New Roman"/>
          </w:rPr>
          <w:t xml:space="preserve">in a reading task </w:t>
        </w:r>
      </w:ins>
      <w:r>
        <w:rPr>
          <w:rFonts w:ascii="Times New Roman" w:hAnsi="Times New Roman"/>
        </w:rPr>
        <w:t xml:space="preserve">(Perham &amp; Currie, 2014)⁠. Instead, performance was mediated by the presence of lyrics as participants performed worse when lyrics were present in the music. The effects of lyric presence will be discussed further in the following section. When investigating the effect of music </w:t>
      </w:r>
      <w:r>
        <w:rPr>
          <w:rFonts w:ascii="Times New Roman" w:hAnsi="Times New Roman"/>
        </w:rPr>
        <w:lastRenderedPageBreak/>
        <w:t xml:space="preserve">preference on serial recall, the ability to store and recall a list of items, one study showed that both liked and disliked music resulted in worse performance on the task </w:t>
      </w:r>
      <w:commentRangeStart w:id="29"/>
      <w:r>
        <w:rPr>
          <w:rFonts w:ascii="Times New Roman" w:hAnsi="Times New Roman"/>
        </w:rPr>
        <w:t xml:space="preserve">than when it was performed in silence but the two music conditions did not differ from each other </w:t>
      </w:r>
      <w:commentRangeEnd w:id="29"/>
      <w:r w:rsidR="00E57A37">
        <w:rPr>
          <w:rStyle w:val="CommentReference"/>
          <w:rFonts w:cs="Mangal"/>
        </w:rPr>
        <w:commentReference w:id="29"/>
      </w:r>
      <w:r>
        <w:rPr>
          <w:rFonts w:ascii="Times New Roman" w:hAnsi="Times New Roman"/>
        </w:rPr>
        <w:t xml:space="preserve">(Perham &amp; </w:t>
      </w:r>
      <w:proofErr w:type="spellStart"/>
      <w:r>
        <w:rPr>
          <w:rFonts w:ascii="Times New Roman" w:hAnsi="Times New Roman"/>
        </w:rPr>
        <w:t>Vizard</w:t>
      </w:r>
      <w:proofErr w:type="spellEnd"/>
      <w:r>
        <w:rPr>
          <w:rFonts w:ascii="Times New Roman" w:hAnsi="Times New Roman"/>
        </w:rPr>
        <w:t xml:space="preserve">, 2011). Another study replicated the first result (both liked and disliked music produced worse performance than silence), but in this study liked music resulted in worse performance than disliked music (Perham &amp; </w:t>
      </w:r>
      <w:proofErr w:type="spellStart"/>
      <w:r>
        <w:rPr>
          <w:rFonts w:ascii="Times New Roman" w:hAnsi="Times New Roman"/>
        </w:rPr>
        <w:t>Sykora</w:t>
      </w:r>
      <w:proofErr w:type="spellEnd"/>
      <w:r>
        <w:rPr>
          <w:rFonts w:ascii="Times New Roman" w:hAnsi="Times New Roman"/>
        </w:rPr>
        <w:t xml:space="preserve">, 2012)⁠. The conflicting results from these studies could be due to how the music used in each study was chosen. In the 2011 study, participants provided their own liked music, but in the 2012 study both liked and disliked songs were provided by the researcher. The differences could be a result of different moods or arousal levels induced by the songs that were chosen by the individual and the songs chosen by the researcher. </w:t>
      </w:r>
      <w:commentRangeStart w:id="30"/>
      <w:r>
        <w:rPr>
          <w:rFonts w:ascii="Times New Roman" w:hAnsi="Times New Roman"/>
        </w:rPr>
        <w:t xml:space="preserve">By choosing both of the songs, the researchers were able to ensure the largest difference between the liked and disliked music conditions. </w:t>
      </w:r>
      <w:commentRangeEnd w:id="30"/>
      <w:r w:rsidR="00E57A37">
        <w:rPr>
          <w:rStyle w:val="CommentReference"/>
          <w:rFonts w:cs="Mangal"/>
        </w:rPr>
        <w:commentReference w:id="30"/>
      </w:r>
    </w:p>
    <w:p w14:paraId="43E757FC" w14:textId="2C9B658F" w:rsidR="003101AE" w:rsidRDefault="004B573E">
      <w:pPr>
        <w:pStyle w:val="BodyText"/>
        <w:spacing w:line="480" w:lineRule="auto"/>
        <w:ind w:firstLine="850"/>
        <w:rPr>
          <w:ins w:id="31" w:author="tavis apramian" w:date="2017-05-12T09:08:00Z"/>
          <w:rFonts w:ascii="Times New Roman" w:hAnsi="Times New Roman"/>
        </w:rPr>
      </w:pPr>
      <w:r>
        <w:rPr>
          <w:rFonts w:ascii="Times New Roman" w:hAnsi="Times New Roman"/>
        </w:rPr>
        <w:t xml:space="preserve">Music preference does have an effect on cognitive task performance, but it seems that the effect is largely dependent on the type of task. For example, serial recall is disrupted regardless of music preference (Perham &amp; </w:t>
      </w:r>
      <w:proofErr w:type="spellStart"/>
      <w:r>
        <w:rPr>
          <w:rFonts w:ascii="Times New Roman" w:hAnsi="Times New Roman"/>
        </w:rPr>
        <w:t>Sykora</w:t>
      </w:r>
      <w:proofErr w:type="spellEnd"/>
      <w:r>
        <w:rPr>
          <w:rFonts w:ascii="Times New Roman" w:hAnsi="Times New Roman"/>
        </w:rPr>
        <w:t xml:space="preserve">, 2012; Perham &amp; </w:t>
      </w:r>
      <w:proofErr w:type="spellStart"/>
      <w:r>
        <w:rPr>
          <w:rFonts w:ascii="Times New Roman" w:hAnsi="Times New Roman"/>
        </w:rPr>
        <w:t>Vizard</w:t>
      </w:r>
      <w:proofErr w:type="spellEnd"/>
      <w:r>
        <w:rPr>
          <w:rFonts w:ascii="Times New Roman" w:hAnsi="Times New Roman"/>
        </w:rPr>
        <w:t xml:space="preserve">, 2011)⁠, spatial rotation task performance improves with preferred music (Perham &amp; </w:t>
      </w:r>
      <w:proofErr w:type="spellStart"/>
      <w:r>
        <w:rPr>
          <w:rFonts w:ascii="Times New Roman" w:hAnsi="Times New Roman"/>
        </w:rPr>
        <w:t>Withey</w:t>
      </w:r>
      <w:proofErr w:type="spellEnd"/>
      <w:r>
        <w:rPr>
          <w:rFonts w:ascii="Times New Roman" w:hAnsi="Times New Roman"/>
        </w:rPr>
        <w:t xml:space="preserve">, 2012)⁠, and reading comprehension is disrupted by the presence of lyrics regardless of preference (Perham &amp; Currie, 2014)⁠. </w:t>
      </w:r>
      <w:commentRangeStart w:id="32"/>
      <w:r>
        <w:rPr>
          <w:rFonts w:ascii="Times New Roman" w:hAnsi="Times New Roman"/>
        </w:rPr>
        <w:t>Although</w:t>
      </w:r>
      <w:commentRangeEnd w:id="32"/>
      <w:r w:rsidR="00E57A37">
        <w:rPr>
          <w:rStyle w:val="CommentReference"/>
          <w:rFonts w:cs="Mangal"/>
        </w:rPr>
        <w:commentReference w:id="32"/>
      </w:r>
      <w:r>
        <w:rPr>
          <w:rFonts w:ascii="Times New Roman" w:hAnsi="Times New Roman"/>
        </w:rPr>
        <w:t xml:space="preserve"> the results are inconsistent across tasks, different characteristics of music may affect different types of cognitive processes. </w:t>
      </w:r>
      <w:commentRangeStart w:id="33"/>
      <w:r>
        <w:rPr>
          <w:rFonts w:ascii="Times New Roman" w:hAnsi="Times New Roman"/>
        </w:rPr>
        <w:t xml:space="preserve">For example, people who prefer to perform spatial tasks while listening to music may benefit from an optimal arousal level induced by preferred music while students who listen to music while studying may find that music with lyrics worsens their ability to understand written materials. Applying these results to background music played in real-world situations, like factories where workers perform spatial tasks in assembly lines or student study spaces where written materials are prevalent, may assist (or at least interfere less) with task </w:t>
      </w:r>
      <w:commentRangeStart w:id="34"/>
      <w:r>
        <w:rPr>
          <w:rFonts w:ascii="Times New Roman" w:hAnsi="Times New Roman"/>
        </w:rPr>
        <w:t>performance</w:t>
      </w:r>
      <w:commentRangeEnd w:id="34"/>
      <w:r w:rsidR="00E57A37">
        <w:rPr>
          <w:rStyle w:val="CommentReference"/>
          <w:rFonts w:cs="Mangal"/>
        </w:rPr>
        <w:commentReference w:id="34"/>
      </w:r>
      <w:r>
        <w:rPr>
          <w:rFonts w:ascii="Times New Roman" w:hAnsi="Times New Roman"/>
        </w:rPr>
        <w:t>.</w:t>
      </w:r>
      <w:commentRangeEnd w:id="33"/>
      <w:r w:rsidR="00E57A37">
        <w:rPr>
          <w:rStyle w:val="CommentReference"/>
          <w:rFonts w:cs="Mangal"/>
        </w:rPr>
        <w:commentReference w:id="33"/>
      </w:r>
    </w:p>
    <w:p w14:paraId="6093EC80" w14:textId="77777777" w:rsidR="00E57A37" w:rsidRDefault="00E57A37">
      <w:pPr>
        <w:pStyle w:val="BodyText"/>
        <w:spacing w:line="480" w:lineRule="auto"/>
        <w:ind w:firstLine="850"/>
        <w:rPr>
          <w:rFonts w:ascii="Times New Roman" w:hAnsi="Times New Roman"/>
        </w:rPr>
      </w:pPr>
    </w:p>
    <w:p w14:paraId="1D2747F9" w14:textId="77777777" w:rsidR="003101AE" w:rsidRDefault="004B573E">
      <w:pPr>
        <w:pStyle w:val="BodyText"/>
        <w:spacing w:line="480" w:lineRule="auto"/>
        <w:rPr>
          <w:rFonts w:ascii="Times New Roman" w:hAnsi="Times New Roman"/>
          <w:b/>
          <w:bCs/>
        </w:rPr>
      </w:pPr>
      <w:r>
        <w:rPr>
          <w:rFonts w:ascii="Times New Roman" w:hAnsi="Times New Roman"/>
          <w:b/>
          <w:bCs/>
        </w:rPr>
        <w:t>Effect of the Presence of Speech</w:t>
      </w:r>
    </w:p>
    <w:p w14:paraId="0700E4BE" w14:textId="72842ADE" w:rsidR="003101AE" w:rsidRDefault="004B573E">
      <w:pPr>
        <w:pStyle w:val="BodyText"/>
        <w:spacing w:line="480" w:lineRule="auto"/>
        <w:ind w:firstLine="850"/>
        <w:rPr>
          <w:rFonts w:ascii="Times New Roman" w:hAnsi="Times New Roman"/>
        </w:rPr>
      </w:pPr>
      <w:commentRangeStart w:id="35"/>
      <w:r>
        <w:rPr>
          <w:rFonts w:ascii="Times New Roman" w:hAnsi="Times New Roman"/>
        </w:rPr>
        <w:t xml:space="preserve">Many of the </w:t>
      </w:r>
      <w:commentRangeEnd w:id="35"/>
      <w:r w:rsidR="00656AF0">
        <w:rPr>
          <w:rStyle w:val="CommentReference"/>
          <w:rFonts w:cs="Mangal"/>
        </w:rPr>
        <w:commentReference w:id="35"/>
      </w:r>
      <w:r>
        <w:rPr>
          <w:rFonts w:ascii="Times New Roman" w:hAnsi="Times New Roman"/>
        </w:rPr>
        <w:t>early studies assessing the effects of music on cognition used classical instrumental pieces that did not include lyrics (</w:t>
      </w:r>
      <w:proofErr w:type="spellStart"/>
      <w:r>
        <w:rPr>
          <w:rFonts w:ascii="Times New Roman" w:hAnsi="Times New Roman"/>
        </w:rPr>
        <w:t>Freeburne</w:t>
      </w:r>
      <w:proofErr w:type="spellEnd"/>
      <w:r>
        <w:rPr>
          <w:rFonts w:ascii="Times New Roman" w:hAnsi="Times New Roman"/>
        </w:rPr>
        <w:t xml:space="preserve"> &amp; Fleischer, 1952; Rauscher &amp; Shaw, 1998; Rauscher et al., 1993; </w:t>
      </w:r>
      <w:proofErr w:type="spellStart"/>
      <w:r>
        <w:rPr>
          <w:rFonts w:ascii="Times New Roman" w:hAnsi="Times New Roman"/>
        </w:rPr>
        <w:t>Sogin</w:t>
      </w:r>
      <w:proofErr w:type="spellEnd"/>
      <w:r>
        <w:rPr>
          <w:rFonts w:ascii="Times New Roman" w:hAnsi="Times New Roman"/>
        </w:rPr>
        <w:t xml:space="preserve">, 1988)⁠. In </w:t>
      </w:r>
      <w:ins w:id="36" w:author="tavis apramian" w:date="2017-05-12T09:14:00Z">
        <w:r w:rsidR="00656AF0">
          <w:rPr>
            <w:rFonts w:ascii="Times New Roman" w:hAnsi="Times New Roman"/>
          </w:rPr>
          <w:t xml:space="preserve">these (?) </w:t>
        </w:r>
      </w:ins>
      <w:r>
        <w:rPr>
          <w:rFonts w:ascii="Times New Roman" w:hAnsi="Times New Roman"/>
        </w:rPr>
        <w:t>recent</w:t>
      </w:r>
      <w:ins w:id="37" w:author="tavis apramian" w:date="2017-05-12T09:14:00Z">
        <w:r w:rsidR="00656AF0">
          <w:rPr>
            <w:rFonts w:ascii="Times New Roman" w:hAnsi="Times New Roman"/>
          </w:rPr>
          <w:t xml:space="preserve"> </w:t>
        </w:r>
      </w:ins>
      <w:r>
        <w:rPr>
          <w:rFonts w:ascii="Times New Roman" w:hAnsi="Times New Roman"/>
        </w:rPr>
        <w:t xml:space="preserve">studies, participants listen to popular music where lyrics are present while completing cognitive tasks. The difference in lyric presence may be contributing to the disparate results within the literature. </w:t>
      </w:r>
      <w:commentRangeStart w:id="38"/>
      <w:r>
        <w:rPr>
          <w:rFonts w:ascii="Times New Roman" w:hAnsi="Times New Roman"/>
        </w:rPr>
        <w:t>Understanding how irrelevant sounds affect short-term memory – the irrelevant sound effect (ISE) – may provide insight into how the presence of lyrics in background music affects cognitive function</w:t>
      </w:r>
      <w:commentRangeEnd w:id="38"/>
      <w:r w:rsidR="00656AF0">
        <w:rPr>
          <w:rStyle w:val="CommentReference"/>
          <w:rFonts w:cs="Mangal"/>
        </w:rPr>
        <w:commentReference w:id="38"/>
      </w:r>
      <w:r>
        <w:rPr>
          <w:rFonts w:ascii="Times New Roman" w:hAnsi="Times New Roman"/>
        </w:rPr>
        <w:t xml:space="preserve">. </w:t>
      </w:r>
    </w:p>
    <w:p w14:paraId="4853F2DD" w14:textId="4A20FCFC" w:rsidR="003101AE" w:rsidRDefault="004B573E">
      <w:pPr>
        <w:pStyle w:val="BodyText"/>
        <w:spacing w:line="480" w:lineRule="auto"/>
        <w:ind w:firstLine="850"/>
        <w:rPr>
          <w:rFonts w:ascii="Times New Roman" w:hAnsi="Times New Roman"/>
        </w:rPr>
      </w:pPr>
      <w:r>
        <w:rPr>
          <w:rFonts w:ascii="Times New Roman" w:hAnsi="Times New Roman"/>
        </w:rPr>
        <w:t xml:space="preserve">A review by Banbury, </w:t>
      </w:r>
      <w:proofErr w:type="spellStart"/>
      <w:r>
        <w:rPr>
          <w:rFonts w:ascii="Times New Roman" w:hAnsi="Times New Roman"/>
        </w:rPr>
        <w:t>Macken</w:t>
      </w:r>
      <w:proofErr w:type="spellEnd"/>
      <w:r>
        <w:rPr>
          <w:rFonts w:ascii="Times New Roman" w:hAnsi="Times New Roman"/>
        </w:rPr>
        <w:t xml:space="preserve">, Tremblay, &amp; Jones (2001)⁠ proposes that the key factor in the amount of distraction by sound is the degree to which both the task and the sound involve seriation </w:t>
      </w:r>
      <w:commentRangeStart w:id="39"/>
      <w:r>
        <w:rPr>
          <w:rFonts w:ascii="Times New Roman" w:hAnsi="Times New Roman"/>
        </w:rPr>
        <w:t xml:space="preserve">(maintenance of a serial order in memory). </w:t>
      </w:r>
      <w:commentRangeEnd w:id="39"/>
      <w:r w:rsidR="00656AF0">
        <w:rPr>
          <w:rStyle w:val="CommentReference"/>
          <w:rFonts w:cs="Mangal"/>
        </w:rPr>
        <w:commentReference w:id="39"/>
      </w:r>
      <w:commentRangeStart w:id="40"/>
      <w:commentRangeStart w:id="41"/>
      <w:r>
        <w:rPr>
          <w:rFonts w:ascii="Times New Roman" w:hAnsi="Times New Roman"/>
        </w:rPr>
        <w:t xml:space="preserve">The hypothesis </w:t>
      </w:r>
      <w:commentRangeEnd w:id="40"/>
      <w:r w:rsidR="00656AF0">
        <w:rPr>
          <w:rStyle w:val="CommentReference"/>
          <w:rFonts w:cs="Mangal"/>
        </w:rPr>
        <w:commentReference w:id="40"/>
      </w:r>
      <w:r>
        <w:rPr>
          <w:rFonts w:ascii="Times New Roman" w:hAnsi="Times New Roman"/>
        </w:rPr>
        <w:t xml:space="preserve">is that attention to a task is interfered with </w:t>
      </w:r>
      <w:ins w:id="42" w:author="tavis apramian" w:date="2017-05-12T09:20:00Z">
        <w:r w:rsidR="0032697E">
          <w:rPr>
            <w:rFonts w:ascii="Times New Roman" w:hAnsi="Times New Roman"/>
          </w:rPr>
          <w:t xml:space="preserve">by zombies </w:t>
        </w:r>
      </w:ins>
      <w:r>
        <w:rPr>
          <w:rFonts w:ascii="Times New Roman" w:hAnsi="Times New Roman"/>
        </w:rPr>
        <w:t>because of the similarities in the way the brain perceptually organizes the serial task and the serial auditory input</w:t>
      </w:r>
      <w:commentRangeEnd w:id="41"/>
      <w:r w:rsidR="0032697E">
        <w:rPr>
          <w:rStyle w:val="CommentReference"/>
          <w:rFonts w:cs="Mangal"/>
        </w:rPr>
        <w:commentReference w:id="41"/>
      </w:r>
      <w:r>
        <w:rPr>
          <w:rFonts w:ascii="Times New Roman" w:hAnsi="Times New Roman"/>
        </w:rPr>
        <w:t xml:space="preserve">. When listening to music while performing a reading task, the reading is the </w:t>
      </w:r>
      <w:commentRangeStart w:id="43"/>
      <w:r>
        <w:rPr>
          <w:rFonts w:ascii="Times New Roman" w:hAnsi="Times New Roman"/>
        </w:rPr>
        <w:t>first source of serial information</w:t>
      </w:r>
      <w:commentRangeEnd w:id="43"/>
      <w:r w:rsidR="0032697E">
        <w:rPr>
          <w:rStyle w:val="CommentReference"/>
          <w:rFonts w:cs="Mangal"/>
        </w:rPr>
        <w:commentReference w:id="43"/>
      </w:r>
      <w:r>
        <w:rPr>
          <w:rFonts w:ascii="Times New Roman" w:hAnsi="Times New Roman"/>
        </w:rPr>
        <w:t xml:space="preserve">. </w:t>
      </w:r>
      <w:commentRangeStart w:id="44"/>
      <w:r>
        <w:rPr>
          <w:rFonts w:ascii="Times New Roman" w:hAnsi="Times New Roman"/>
        </w:rPr>
        <w:t>Changes in the tonal or rhythmic pattern of the music requires organization of the order of the auditory input making the music the second source of serial information</w:t>
      </w:r>
      <w:commentRangeEnd w:id="44"/>
      <w:r w:rsidR="0032697E">
        <w:rPr>
          <w:rStyle w:val="CommentReference"/>
          <w:rFonts w:cs="Mangal"/>
        </w:rPr>
        <w:commentReference w:id="44"/>
      </w:r>
      <w:r>
        <w:rPr>
          <w:rFonts w:ascii="Times New Roman" w:hAnsi="Times New Roman"/>
        </w:rPr>
        <w:t>. When the brain tries to organize information from both inputs at once, there is a breakdown in attention and the participant performs poorly on the task. To understand how music affects cognitive task performance, the serial nature of the music must be taken into account. Listening to a song with lyrics requires a person to hold previous words in memory in order to understand the meaning of a phrase. This adds to the serial nature of the music and, based on the interpretation by Banbury et al. (2001)⁠, increases the detrimental effects on a task requiring serial processing.</w:t>
      </w:r>
    </w:p>
    <w:p w14:paraId="5798D7B5" w14:textId="75EC9EE0" w:rsidR="003101AE" w:rsidRDefault="004B573E">
      <w:pPr>
        <w:pStyle w:val="BodyText"/>
        <w:spacing w:line="480" w:lineRule="auto"/>
        <w:ind w:firstLine="850"/>
        <w:rPr>
          <w:ins w:id="45" w:author="tavis apramian" w:date="2017-05-12T09:31:00Z"/>
          <w:rFonts w:ascii="Times New Roman" w:hAnsi="Times New Roman"/>
        </w:rPr>
      </w:pPr>
      <w:commentRangeStart w:id="46"/>
      <w:r>
        <w:rPr>
          <w:rFonts w:ascii="Times New Roman" w:hAnsi="Times New Roman"/>
        </w:rPr>
        <w:lastRenderedPageBreak/>
        <w:t>The effects of background music and irrelevant sounds on serial recall tasks have previously been investigated</w:t>
      </w:r>
      <w:ins w:id="47" w:author="tavis apramian" w:date="2017-05-12T09:23:00Z">
        <w:r w:rsidR="0032697E">
          <w:rPr>
            <w:rFonts w:ascii="Times New Roman" w:hAnsi="Times New Roman"/>
          </w:rPr>
          <w:t xml:space="preserve"> by zombies</w:t>
        </w:r>
        <w:commentRangeEnd w:id="46"/>
        <w:r w:rsidR="0032697E">
          <w:rPr>
            <w:rStyle w:val="CommentReference"/>
            <w:rFonts w:cs="Mangal"/>
          </w:rPr>
          <w:commentReference w:id="46"/>
        </w:r>
      </w:ins>
      <w:r>
        <w:rPr>
          <w:rFonts w:ascii="Times New Roman" w:hAnsi="Times New Roman"/>
        </w:rPr>
        <w:t xml:space="preserve">. </w:t>
      </w:r>
      <w:commentRangeStart w:id="48"/>
      <w:r>
        <w:rPr>
          <w:rFonts w:ascii="Times New Roman" w:hAnsi="Times New Roman"/>
        </w:rPr>
        <w:t xml:space="preserve">An early study compared participants’ performance on an immediate serial recall of a </w:t>
      </w:r>
      <w:del w:id="49" w:author="tavis apramian" w:date="2017-05-12T09:24:00Z">
        <w:r w:rsidDel="0032697E">
          <w:rPr>
            <w:rFonts w:ascii="Times New Roman" w:hAnsi="Times New Roman"/>
          </w:rPr>
          <w:delText xml:space="preserve">sequence of </w:delText>
        </w:r>
      </w:del>
      <w:r>
        <w:rPr>
          <w:rFonts w:ascii="Times New Roman" w:hAnsi="Times New Roman"/>
        </w:rPr>
        <w:t xml:space="preserve">visually presented </w:t>
      </w:r>
      <w:ins w:id="50" w:author="tavis apramian" w:date="2017-05-12T09:24:00Z">
        <w:r w:rsidR="0032697E">
          <w:rPr>
            <w:rFonts w:ascii="Times New Roman" w:hAnsi="Times New Roman"/>
          </w:rPr>
          <w:t xml:space="preserve">sequence of </w:t>
        </w:r>
      </w:ins>
      <w:r>
        <w:rPr>
          <w:rFonts w:ascii="Times New Roman" w:hAnsi="Times New Roman"/>
        </w:rPr>
        <w:t>digits while they listened to instrumental music, vocal music, pink noise, foreign language speech, or a silent control. In the presence of lyrics (in both vocal music and foreign language speech) participants recalled fewer digits than in the other conditions (</w:t>
      </w:r>
      <w:proofErr w:type="spellStart"/>
      <w:r>
        <w:rPr>
          <w:rFonts w:ascii="Times New Roman" w:hAnsi="Times New Roman"/>
        </w:rPr>
        <w:t>Salamé</w:t>
      </w:r>
      <w:proofErr w:type="spellEnd"/>
      <w:r>
        <w:rPr>
          <w:rFonts w:ascii="Times New Roman" w:hAnsi="Times New Roman"/>
        </w:rPr>
        <w:t xml:space="preserve"> &amp; Baddeley, 1989)⁠. </w:t>
      </w:r>
      <w:commentRangeEnd w:id="48"/>
      <w:r w:rsidR="0032697E">
        <w:rPr>
          <w:rStyle w:val="CommentReference"/>
          <w:rFonts w:cs="Mangal"/>
        </w:rPr>
        <w:commentReference w:id="48"/>
      </w:r>
      <w:r>
        <w:rPr>
          <w:rFonts w:ascii="Times New Roman" w:hAnsi="Times New Roman"/>
        </w:rPr>
        <w:t xml:space="preserve">According to the hypothesis </w:t>
      </w:r>
      <w:commentRangeStart w:id="51"/>
      <w:del w:id="52" w:author="tavis apramian" w:date="2017-05-12T09:25:00Z">
        <w:r w:rsidDel="0032697E">
          <w:rPr>
            <w:rFonts w:ascii="Times New Roman" w:hAnsi="Times New Roman"/>
          </w:rPr>
          <w:delText>presented by</w:delText>
        </w:r>
      </w:del>
      <w:ins w:id="53" w:author="tavis apramian" w:date="2017-05-12T09:25:00Z">
        <w:r w:rsidR="0032697E">
          <w:rPr>
            <w:rFonts w:ascii="Times New Roman" w:hAnsi="Times New Roman"/>
          </w:rPr>
          <w:t>of</w:t>
        </w:r>
      </w:ins>
      <w:r>
        <w:rPr>
          <w:rFonts w:ascii="Times New Roman" w:hAnsi="Times New Roman"/>
        </w:rPr>
        <w:t xml:space="preserve"> </w:t>
      </w:r>
      <w:commentRangeEnd w:id="51"/>
      <w:r w:rsidR="0032697E">
        <w:rPr>
          <w:rStyle w:val="CommentReference"/>
          <w:rFonts w:cs="Mangal"/>
        </w:rPr>
        <w:commentReference w:id="51"/>
      </w:r>
      <w:r>
        <w:rPr>
          <w:rFonts w:ascii="Times New Roman" w:hAnsi="Times New Roman"/>
        </w:rPr>
        <w:t xml:space="preserve">Banbury et al. (2001)⁠, </w:t>
      </w:r>
      <w:commentRangeStart w:id="54"/>
      <w:r>
        <w:rPr>
          <w:rFonts w:ascii="Times New Roman" w:hAnsi="Times New Roman"/>
        </w:rPr>
        <w:t>this</w:t>
      </w:r>
      <w:commentRangeEnd w:id="54"/>
      <w:r w:rsidR="0032697E">
        <w:rPr>
          <w:rStyle w:val="CommentReference"/>
          <w:rFonts w:cs="Mangal"/>
        </w:rPr>
        <w:commentReference w:id="54"/>
      </w:r>
      <w:r>
        <w:rPr>
          <w:rFonts w:ascii="Times New Roman" w:hAnsi="Times New Roman"/>
        </w:rPr>
        <w:t xml:space="preserve"> is because vocal music and foreign language speech </w:t>
      </w:r>
      <w:proofErr w:type="gramStart"/>
      <w:r>
        <w:rPr>
          <w:rFonts w:ascii="Times New Roman" w:hAnsi="Times New Roman"/>
        </w:rPr>
        <w:t>are</w:t>
      </w:r>
      <w:proofErr w:type="gramEnd"/>
      <w:r>
        <w:rPr>
          <w:rFonts w:ascii="Times New Roman" w:hAnsi="Times New Roman"/>
        </w:rPr>
        <w:t xml:space="preserve"> the most </w:t>
      </w:r>
      <w:commentRangeStart w:id="55"/>
      <w:r>
        <w:rPr>
          <w:rFonts w:ascii="Times New Roman" w:hAnsi="Times New Roman"/>
        </w:rPr>
        <w:t>serial</w:t>
      </w:r>
      <w:commentRangeEnd w:id="55"/>
      <w:r w:rsidR="0032697E">
        <w:rPr>
          <w:rStyle w:val="CommentReference"/>
          <w:rFonts w:cs="Mangal"/>
        </w:rPr>
        <w:commentReference w:id="55"/>
      </w:r>
      <w:r>
        <w:rPr>
          <w:rFonts w:ascii="Times New Roman" w:hAnsi="Times New Roman"/>
        </w:rPr>
        <w:t xml:space="preserve"> in nature of the five conditions. The vocal music requires the order of the words to be kept in memory to understand what is being sung. In the case of the foreign language speech, while the words may not be held in memory in order to be understood, the rhythmic and tonal changes created by the sounds of the words are of a more serial nature than the other conditions. </w:t>
      </w:r>
      <w:commentRangeStart w:id="56"/>
      <w:r>
        <w:rPr>
          <w:rFonts w:ascii="Times New Roman" w:hAnsi="Times New Roman"/>
        </w:rPr>
        <w:t xml:space="preserve">This </w:t>
      </w:r>
      <w:commentRangeEnd w:id="56"/>
      <w:r w:rsidR="0032697E">
        <w:rPr>
          <w:rStyle w:val="CommentReference"/>
          <w:rFonts w:cs="Mangal"/>
        </w:rPr>
        <w:commentReference w:id="56"/>
      </w:r>
      <w:r>
        <w:rPr>
          <w:rFonts w:ascii="Times New Roman" w:hAnsi="Times New Roman"/>
        </w:rPr>
        <w:t>result has been replicated (</w:t>
      </w:r>
      <w:proofErr w:type="spellStart"/>
      <w:r>
        <w:rPr>
          <w:rFonts w:ascii="Times New Roman" w:hAnsi="Times New Roman"/>
        </w:rPr>
        <w:t>Beaman</w:t>
      </w:r>
      <w:proofErr w:type="spellEnd"/>
      <w:r>
        <w:rPr>
          <w:rFonts w:ascii="Times New Roman" w:hAnsi="Times New Roman"/>
        </w:rPr>
        <w:t xml:space="preserve"> &amp; Jones, 1997; Jones &amp; </w:t>
      </w:r>
      <w:proofErr w:type="spellStart"/>
      <w:r>
        <w:rPr>
          <w:rFonts w:ascii="Times New Roman" w:hAnsi="Times New Roman"/>
        </w:rPr>
        <w:t>Macken</w:t>
      </w:r>
      <w:proofErr w:type="spellEnd"/>
      <w:r>
        <w:rPr>
          <w:rFonts w:ascii="Times New Roman" w:hAnsi="Times New Roman"/>
        </w:rPr>
        <w:t xml:space="preserve">, 1993; </w:t>
      </w:r>
      <w:proofErr w:type="spellStart"/>
      <w:r>
        <w:rPr>
          <w:rFonts w:ascii="Times New Roman" w:hAnsi="Times New Roman"/>
        </w:rPr>
        <w:t>Kantner</w:t>
      </w:r>
      <w:proofErr w:type="spellEnd"/>
      <w:r>
        <w:rPr>
          <w:rFonts w:ascii="Times New Roman" w:hAnsi="Times New Roman"/>
        </w:rPr>
        <w:t xml:space="preserve">, 2009; </w:t>
      </w:r>
      <w:proofErr w:type="spellStart"/>
      <w:r>
        <w:rPr>
          <w:rFonts w:ascii="Times New Roman" w:hAnsi="Times New Roman"/>
        </w:rPr>
        <w:t>Macken</w:t>
      </w:r>
      <w:proofErr w:type="spellEnd"/>
      <w:r>
        <w:rPr>
          <w:rFonts w:ascii="Times New Roman" w:hAnsi="Times New Roman"/>
        </w:rPr>
        <w:t xml:space="preserve">, Tremblay, Houghton, Nicholls, &amp; Jones, 2003)⁠. In 1990, Jones, Miles, &amp; Page⁠ also replicated </w:t>
      </w:r>
      <w:commentRangeStart w:id="57"/>
      <w:r>
        <w:rPr>
          <w:rFonts w:ascii="Times New Roman" w:hAnsi="Times New Roman"/>
        </w:rPr>
        <w:t>this</w:t>
      </w:r>
      <w:commentRangeEnd w:id="57"/>
      <w:r w:rsidR="0032697E">
        <w:rPr>
          <w:rStyle w:val="CommentReference"/>
          <w:rFonts w:cs="Mangal"/>
        </w:rPr>
        <w:commentReference w:id="57"/>
      </w:r>
      <w:r>
        <w:rPr>
          <w:rFonts w:ascii="Times New Roman" w:hAnsi="Times New Roman"/>
        </w:rPr>
        <w:t xml:space="preserve"> finding, but they made a distinction between the effect</w:t>
      </w:r>
      <w:ins w:id="58" w:author="tavis apramian" w:date="2017-05-12T09:28:00Z">
        <w:r w:rsidR="0032697E">
          <w:rPr>
            <w:rFonts w:ascii="Times New Roman" w:hAnsi="Times New Roman"/>
          </w:rPr>
          <w:t xml:space="preserve"> of</w:t>
        </w:r>
      </w:ins>
      <w:del w:id="59" w:author="tavis apramian" w:date="2017-05-12T09:28:00Z">
        <w:r w:rsidDel="0032697E">
          <w:rPr>
            <w:rFonts w:ascii="Times New Roman" w:hAnsi="Times New Roman"/>
          </w:rPr>
          <w:delText>s</w:delText>
        </w:r>
      </w:del>
      <w:r>
        <w:rPr>
          <w:rFonts w:ascii="Times New Roman" w:hAnsi="Times New Roman"/>
        </w:rPr>
        <w:t xml:space="preserve"> irrelevant speech </w:t>
      </w:r>
      <w:del w:id="60" w:author="tavis apramian" w:date="2017-05-12T09:28:00Z">
        <w:r w:rsidDel="0032697E">
          <w:rPr>
            <w:rFonts w:ascii="Times New Roman" w:hAnsi="Times New Roman"/>
          </w:rPr>
          <w:delText xml:space="preserve">has </w:delText>
        </w:r>
      </w:del>
      <w:r>
        <w:rPr>
          <w:rFonts w:ascii="Times New Roman" w:hAnsi="Times New Roman"/>
        </w:rPr>
        <w:t>on a serial recall task and on proofreading</w:t>
      </w:r>
      <w:ins w:id="61" w:author="tavis apramian" w:date="2017-05-12T09:28:00Z">
        <w:r w:rsidR="0032697E">
          <w:rPr>
            <w:rFonts w:ascii="Times New Roman" w:hAnsi="Times New Roman"/>
          </w:rPr>
          <w:t xml:space="preserve"> tasks</w:t>
        </w:r>
      </w:ins>
      <w:r>
        <w:rPr>
          <w:rFonts w:ascii="Times New Roman" w:hAnsi="Times New Roman"/>
        </w:rPr>
        <w:t xml:space="preserve">, a task that involves reading comprehension. </w:t>
      </w:r>
      <w:commentRangeStart w:id="62"/>
      <w:r>
        <w:rPr>
          <w:rFonts w:ascii="Times New Roman" w:hAnsi="Times New Roman"/>
        </w:rPr>
        <w:t xml:space="preserve">Like </w:t>
      </w:r>
      <w:proofErr w:type="spellStart"/>
      <w:r>
        <w:rPr>
          <w:rFonts w:ascii="Times New Roman" w:hAnsi="Times New Roman"/>
        </w:rPr>
        <w:t>Salame</w:t>
      </w:r>
      <w:proofErr w:type="spellEnd"/>
      <w:r>
        <w:rPr>
          <w:rFonts w:ascii="Times New Roman" w:hAnsi="Times New Roman"/>
        </w:rPr>
        <w:t xml:space="preserve"> and Baddeley (1989), they showed that serial recall is impaired by any speech-like sound, regardless of that speech being understood by the participant. Proofreading, however, was impaired only when the heard speech was meaningful (i.e. was understood by the participant). In a proofreading task, a participant must read, hold in memory, and manipulate the order and meaning of a series of words. </w:t>
      </w:r>
      <w:commentRangeEnd w:id="62"/>
      <w:r w:rsidR="0032697E">
        <w:rPr>
          <w:rStyle w:val="CommentReference"/>
          <w:rFonts w:cs="Mangal"/>
        </w:rPr>
        <w:commentReference w:id="62"/>
      </w:r>
      <w:r>
        <w:rPr>
          <w:rFonts w:ascii="Times New Roman" w:hAnsi="Times New Roman"/>
        </w:rPr>
        <w:t xml:space="preserve">Meaningful speech requires that the auditory input be processed serially and the words held in memory to extract meaning. When occurring simultaneously, there may be competition between the words held in memory from the two sources causing impairment in performance on the proofreading task. Words from irrelevant speech are not held in memory and therefore do not compete with or impair performance. </w:t>
      </w:r>
      <w:commentRangeStart w:id="63"/>
      <w:r>
        <w:rPr>
          <w:rFonts w:ascii="Times New Roman" w:hAnsi="Times New Roman"/>
        </w:rPr>
        <w:t xml:space="preserve">These results indicate that music with lyrics </w:t>
      </w:r>
      <w:r>
        <w:rPr>
          <w:rFonts w:ascii="Times New Roman" w:hAnsi="Times New Roman"/>
        </w:rPr>
        <w:lastRenderedPageBreak/>
        <w:t xml:space="preserve">should be avoided when performing cognitive tasks of a serial nature, such as serial recall or reading </w:t>
      </w:r>
      <w:commentRangeStart w:id="64"/>
      <w:r>
        <w:rPr>
          <w:rFonts w:ascii="Times New Roman" w:hAnsi="Times New Roman"/>
        </w:rPr>
        <w:t>tasks</w:t>
      </w:r>
      <w:commentRangeEnd w:id="64"/>
      <w:r w:rsidR="00FD7326">
        <w:rPr>
          <w:rStyle w:val="CommentReference"/>
          <w:rFonts w:cs="Mangal"/>
        </w:rPr>
        <w:commentReference w:id="64"/>
      </w:r>
      <w:r>
        <w:rPr>
          <w:rFonts w:ascii="Times New Roman" w:hAnsi="Times New Roman"/>
        </w:rPr>
        <w:t>.</w:t>
      </w:r>
      <w:commentRangeEnd w:id="63"/>
      <w:r w:rsidR="00FD7326">
        <w:rPr>
          <w:rStyle w:val="CommentReference"/>
          <w:rFonts w:cs="Mangal"/>
        </w:rPr>
        <w:commentReference w:id="63"/>
      </w:r>
    </w:p>
    <w:p w14:paraId="5953F734" w14:textId="77777777" w:rsidR="00FD7326" w:rsidRDefault="00FD7326">
      <w:pPr>
        <w:pStyle w:val="BodyText"/>
        <w:spacing w:line="480" w:lineRule="auto"/>
        <w:ind w:firstLine="850"/>
        <w:rPr>
          <w:rFonts w:ascii="Times New Roman" w:hAnsi="Times New Roman"/>
        </w:rPr>
      </w:pPr>
    </w:p>
    <w:p w14:paraId="1D982947" w14:textId="77777777" w:rsidR="003101AE" w:rsidRDefault="004B573E">
      <w:pPr>
        <w:pStyle w:val="BodyText"/>
        <w:spacing w:line="480" w:lineRule="auto"/>
        <w:rPr>
          <w:rFonts w:ascii="Times New Roman" w:hAnsi="Times New Roman"/>
          <w:b/>
          <w:bCs/>
        </w:rPr>
      </w:pPr>
      <w:r>
        <w:rPr>
          <w:rFonts w:ascii="Times New Roman" w:hAnsi="Times New Roman"/>
          <w:b/>
          <w:bCs/>
        </w:rPr>
        <w:t xml:space="preserve">Effect of Music </w:t>
      </w:r>
      <w:commentRangeStart w:id="65"/>
      <w:r>
        <w:rPr>
          <w:rFonts w:ascii="Times New Roman" w:hAnsi="Times New Roman"/>
          <w:b/>
          <w:bCs/>
        </w:rPr>
        <w:t>Training</w:t>
      </w:r>
      <w:commentRangeEnd w:id="65"/>
      <w:r w:rsidR="00FD7326">
        <w:rPr>
          <w:rStyle w:val="CommentReference"/>
          <w:rFonts w:cs="Mangal"/>
        </w:rPr>
        <w:commentReference w:id="65"/>
      </w:r>
    </w:p>
    <w:p w14:paraId="44B6D156" w14:textId="77777777" w:rsidR="00FD7326" w:rsidRDefault="00FD7326">
      <w:pPr>
        <w:pStyle w:val="BodyText"/>
        <w:spacing w:line="480" w:lineRule="auto"/>
        <w:ind w:firstLine="850"/>
        <w:rPr>
          <w:ins w:id="66" w:author="tavis apramian" w:date="2017-05-12T09:33:00Z"/>
          <w:rFonts w:ascii="Times New Roman" w:hAnsi="Times New Roman"/>
        </w:rPr>
      </w:pPr>
    </w:p>
    <w:p w14:paraId="71743932" w14:textId="5DD5A21A" w:rsidR="003101AE" w:rsidRDefault="004B573E">
      <w:pPr>
        <w:pStyle w:val="BodyText"/>
        <w:spacing w:line="480" w:lineRule="auto"/>
        <w:ind w:firstLine="850"/>
        <w:rPr>
          <w:rFonts w:ascii="Times New Roman" w:hAnsi="Times New Roman"/>
        </w:rPr>
      </w:pPr>
      <w:r>
        <w:rPr>
          <w:rFonts w:ascii="Times New Roman" w:hAnsi="Times New Roman"/>
        </w:rPr>
        <w:t>Individual differences</w:t>
      </w:r>
      <w:commentRangeStart w:id="67"/>
      <w:r>
        <w:rPr>
          <w:rFonts w:ascii="Times New Roman" w:hAnsi="Times New Roman"/>
        </w:rPr>
        <w:t xml:space="preserve"> also </w:t>
      </w:r>
      <w:commentRangeEnd w:id="67"/>
      <w:r w:rsidR="00FD7326">
        <w:rPr>
          <w:rStyle w:val="CommentReference"/>
          <w:rFonts w:cs="Mangal"/>
        </w:rPr>
        <w:commentReference w:id="67"/>
      </w:r>
      <w:r>
        <w:rPr>
          <w:rFonts w:ascii="Times New Roman" w:hAnsi="Times New Roman"/>
        </w:rPr>
        <w:t xml:space="preserve">affect how background music affects cognitive functioning. One of the most obvious </w:t>
      </w:r>
      <w:commentRangeStart w:id="68"/>
      <w:r>
        <w:rPr>
          <w:rFonts w:ascii="Times New Roman" w:hAnsi="Times New Roman"/>
        </w:rPr>
        <w:t>differences</w:t>
      </w:r>
      <w:commentRangeEnd w:id="68"/>
      <w:r w:rsidR="00FD7326">
        <w:rPr>
          <w:rStyle w:val="CommentReference"/>
          <w:rFonts w:cs="Mangal"/>
        </w:rPr>
        <w:commentReference w:id="68"/>
      </w:r>
      <w:r>
        <w:rPr>
          <w:rFonts w:ascii="Times New Roman" w:hAnsi="Times New Roman"/>
        </w:rPr>
        <w:t xml:space="preserve"> is how music may </w:t>
      </w:r>
      <w:commentRangeStart w:id="69"/>
      <w:r>
        <w:rPr>
          <w:rFonts w:ascii="Times New Roman" w:hAnsi="Times New Roman"/>
        </w:rPr>
        <w:t>differentially</w:t>
      </w:r>
      <w:commentRangeEnd w:id="69"/>
      <w:r w:rsidR="00FD7326">
        <w:rPr>
          <w:rStyle w:val="CommentReference"/>
          <w:rFonts w:cs="Mangal"/>
        </w:rPr>
        <w:commentReference w:id="69"/>
      </w:r>
      <w:r>
        <w:rPr>
          <w:rFonts w:ascii="Times New Roman" w:hAnsi="Times New Roman"/>
        </w:rPr>
        <w:t xml:space="preserve"> affect people who have music training (musicians) and those who are not musically trained (non-musicians). </w:t>
      </w:r>
      <w:commentRangeStart w:id="70"/>
      <w:r>
        <w:rPr>
          <w:rFonts w:ascii="Times New Roman" w:hAnsi="Times New Roman"/>
        </w:rPr>
        <w:t xml:space="preserve">The literature </w:t>
      </w:r>
      <w:commentRangeEnd w:id="70"/>
      <w:r w:rsidR="00FD7326">
        <w:rPr>
          <w:rStyle w:val="CommentReference"/>
          <w:rFonts w:cs="Mangal"/>
        </w:rPr>
        <w:commentReference w:id="70"/>
      </w:r>
      <w:r>
        <w:rPr>
          <w:rFonts w:ascii="Times New Roman" w:hAnsi="Times New Roman"/>
        </w:rPr>
        <w:t xml:space="preserve">shows that if music is going to have an impact on a particular cognitive task, musicians will be more negatively affected than non-musicians. </w:t>
      </w:r>
      <w:proofErr w:type="spellStart"/>
      <w:r>
        <w:rPr>
          <w:rFonts w:ascii="Times New Roman" w:hAnsi="Times New Roman"/>
        </w:rPr>
        <w:t>Aheadi</w:t>
      </w:r>
      <w:proofErr w:type="spellEnd"/>
      <w:r>
        <w:rPr>
          <w:rFonts w:ascii="Times New Roman" w:hAnsi="Times New Roman"/>
        </w:rPr>
        <w:t xml:space="preserve">, et al (2010)⁠ found that Mozart music helped non-musicians perform a mental rotation task when the same music had no effect on musicians, </w:t>
      </w:r>
      <w:commentRangeStart w:id="71"/>
      <w:r>
        <w:rPr>
          <w:rFonts w:ascii="Times New Roman" w:hAnsi="Times New Roman"/>
        </w:rPr>
        <w:t xml:space="preserve">while </w:t>
      </w:r>
      <w:proofErr w:type="spellStart"/>
      <w:r>
        <w:rPr>
          <w:rFonts w:ascii="Times New Roman" w:hAnsi="Times New Roman"/>
        </w:rPr>
        <w:t>Patston</w:t>
      </w:r>
      <w:proofErr w:type="spellEnd"/>
      <w:r>
        <w:rPr>
          <w:rFonts w:ascii="Times New Roman" w:hAnsi="Times New Roman"/>
        </w:rPr>
        <w:t xml:space="preserve"> and </w:t>
      </w:r>
      <w:proofErr w:type="spellStart"/>
      <w:r>
        <w:rPr>
          <w:rFonts w:ascii="Times New Roman" w:hAnsi="Times New Roman"/>
        </w:rPr>
        <w:t>Tippett</w:t>
      </w:r>
      <w:proofErr w:type="spellEnd"/>
      <w:r>
        <w:rPr>
          <w:rFonts w:ascii="Times New Roman" w:hAnsi="Times New Roman"/>
        </w:rPr>
        <w:t xml:space="preserve"> (2011)⁠ found that classically trained musicians did worse than non-musicians on a language comprehension task when listening to classical music. </w:t>
      </w:r>
      <w:commentRangeEnd w:id="71"/>
      <w:r w:rsidR="00FD7326">
        <w:rPr>
          <w:rStyle w:val="CommentReference"/>
          <w:rFonts w:cs="Mangal"/>
        </w:rPr>
        <w:commentReference w:id="71"/>
      </w:r>
      <w:commentRangeStart w:id="72"/>
      <w:r>
        <w:rPr>
          <w:rFonts w:ascii="Times New Roman" w:hAnsi="Times New Roman"/>
        </w:rPr>
        <w:t xml:space="preserve">Yang, et al (2016)⁠ explored this topic further and investigated whether training type and music type interacted to affect cognitive performance. </w:t>
      </w:r>
      <w:commentRangeEnd w:id="72"/>
      <w:r w:rsidR="00FD7326">
        <w:rPr>
          <w:rStyle w:val="CommentReference"/>
          <w:rFonts w:cs="Mangal"/>
        </w:rPr>
        <w:commentReference w:id="72"/>
      </w:r>
      <w:r>
        <w:rPr>
          <w:rFonts w:ascii="Times New Roman" w:hAnsi="Times New Roman"/>
        </w:rPr>
        <w:t xml:space="preserve">They found that a musician’s performance was most affected on three cognitive tasks (arithmetic, verbal fluency, problem solving) when they listened to music featuring the instrument on which they were trained </w:t>
      </w:r>
      <w:del w:id="73" w:author="tavis apramian" w:date="2017-05-12T09:38:00Z">
        <w:r w:rsidDel="00FD7326">
          <w:rPr>
            <w:rFonts w:ascii="Times New Roman" w:hAnsi="Times New Roman"/>
          </w:rPr>
          <w:delText xml:space="preserve">than </w:delText>
        </w:r>
      </w:del>
      <w:ins w:id="74" w:author="tavis apramian" w:date="2017-05-12T09:38:00Z">
        <w:r w:rsidR="00FD7326">
          <w:rPr>
            <w:rFonts w:ascii="Times New Roman" w:hAnsi="Times New Roman"/>
          </w:rPr>
          <w:t xml:space="preserve">compared to </w:t>
        </w:r>
      </w:ins>
      <w:r>
        <w:rPr>
          <w:rFonts w:ascii="Times New Roman" w:hAnsi="Times New Roman"/>
        </w:rPr>
        <w:t xml:space="preserve">when they listened to music involving other instruments. Despite the research comparing task performance of musicians and non-musicians, there are no studies that investigate what it is about musical training that causes these task performance differences to occur. </w:t>
      </w:r>
      <w:commentRangeStart w:id="75"/>
      <w:r>
        <w:rPr>
          <w:rFonts w:ascii="Times New Roman" w:hAnsi="Times New Roman"/>
        </w:rPr>
        <w:t>Exploring how musicians and non-musicians process music as they listen may help understand why musicians and non-musicians perform differently on cognitive tasks in the presence of music</w:t>
      </w:r>
      <w:commentRangeEnd w:id="75"/>
      <w:r w:rsidR="00FD7326">
        <w:rPr>
          <w:rStyle w:val="CommentReference"/>
          <w:rFonts w:cs="Mangal"/>
        </w:rPr>
        <w:commentReference w:id="75"/>
      </w:r>
      <w:r>
        <w:rPr>
          <w:rFonts w:ascii="Times New Roman" w:hAnsi="Times New Roman"/>
        </w:rPr>
        <w:t>.</w:t>
      </w:r>
    </w:p>
    <w:p w14:paraId="12C31A0B" w14:textId="216DD781" w:rsidR="003101AE" w:rsidRDefault="004B573E">
      <w:pPr>
        <w:pStyle w:val="BodyText"/>
        <w:spacing w:line="480" w:lineRule="auto"/>
        <w:ind w:firstLine="850"/>
        <w:rPr>
          <w:rFonts w:ascii="Times New Roman" w:hAnsi="Times New Roman"/>
        </w:rPr>
      </w:pPr>
      <w:r>
        <w:rPr>
          <w:rFonts w:ascii="Times New Roman" w:hAnsi="Times New Roman"/>
        </w:rPr>
        <w:lastRenderedPageBreak/>
        <w:t xml:space="preserve">As discussed previously, </w:t>
      </w:r>
      <w:commentRangeStart w:id="76"/>
      <w:r>
        <w:rPr>
          <w:rFonts w:ascii="Times New Roman" w:hAnsi="Times New Roman"/>
        </w:rPr>
        <w:t xml:space="preserve">the hypothesis for why the serial nature of language interferes with tasks that require serial processing has to </w:t>
      </w:r>
      <w:commentRangeEnd w:id="76"/>
      <w:r w:rsidR="00663F97">
        <w:rPr>
          <w:rStyle w:val="CommentReference"/>
          <w:rFonts w:cs="Mangal"/>
        </w:rPr>
        <w:commentReference w:id="76"/>
      </w:r>
      <w:r>
        <w:rPr>
          <w:rFonts w:ascii="Times New Roman" w:hAnsi="Times New Roman"/>
        </w:rPr>
        <w:t xml:space="preserve">do with the brain’s ability to organize incoming serial information from multiple sources. </w:t>
      </w:r>
      <w:commentRangeStart w:id="77"/>
      <w:r>
        <w:rPr>
          <w:rFonts w:ascii="Times New Roman" w:hAnsi="Times New Roman"/>
        </w:rPr>
        <w:t xml:space="preserve">Something similar may be occurring in the case of musicians and background music. </w:t>
      </w:r>
      <w:commentRangeEnd w:id="77"/>
      <w:r w:rsidR="00663F97">
        <w:rPr>
          <w:rStyle w:val="CommentReference"/>
          <w:rFonts w:cs="Mangal"/>
        </w:rPr>
        <w:commentReference w:id="77"/>
      </w:r>
      <w:r>
        <w:rPr>
          <w:rFonts w:ascii="Times New Roman" w:hAnsi="Times New Roman"/>
        </w:rPr>
        <w:t xml:space="preserve">Musicians spend years learning to recognize the intricate details of a piece of music. In music, different notes have different roles similar to how, in language, words play specific roles in a sentence (verbs, adjectives, etc.). With training, a musician can not only detect features of the music an untrained listener would not hear, </w:t>
      </w:r>
      <w:commentRangeStart w:id="78"/>
      <w:r>
        <w:rPr>
          <w:rFonts w:ascii="Times New Roman" w:hAnsi="Times New Roman"/>
        </w:rPr>
        <w:t xml:space="preserve">but </w:t>
      </w:r>
      <w:ins w:id="79" w:author="tavis apramian" w:date="2017-05-12T09:42:00Z">
        <w:r w:rsidR="00663F97">
          <w:rPr>
            <w:rFonts w:ascii="Times New Roman" w:hAnsi="Times New Roman"/>
          </w:rPr>
          <w:t xml:space="preserve">a trained musician </w:t>
        </w:r>
      </w:ins>
      <w:r>
        <w:rPr>
          <w:rFonts w:ascii="Times New Roman" w:hAnsi="Times New Roman"/>
        </w:rPr>
        <w:t>also understand</w:t>
      </w:r>
      <w:ins w:id="80" w:author="tavis apramian" w:date="2017-05-12T09:42:00Z">
        <w:r w:rsidR="00663F97">
          <w:rPr>
            <w:rFonts w:ascii="Times New Roman" w:hAnsi="Times New Roman"/>
          </w:rPr>
          <w:t>s</w:t>
        </w:r>
      </w:ins>
      <w:r>
        <w:rPr>
          <w:rFonts w:ascii="Times New Roman" w:hAnsi="Times New Roman"/>
        </w:rPr>
        <w:t xml:space="preserve"> how the structure of a series of notes are assembled to produce a piece of music</w:t>
      </w:r>
      <w:commentRangeEnd w:id="78"/>
      <w:r w:rsidR="00663F97">
        <w:rPr>
          <w:rStyle w:val="CommentReference"/>
          <w:rFonts w:cs="Mangal"/>
        </w:rPr>
        <w:commentReference w:id="78"/>
      </w:r>
      <w:r>
        <w:rPr>
          <w:rFonts w:ascii="Times New Roman" w:hAnsi="Times New Roman"/>
        </w:rPr>
        <w:t xml:space="preserve">. To a musician, the music may be a type of language requiring serial processing where previous musical information must be kept in memory to make sense of incoming information. </w:t>
      </w:r>
      <w:commentRangeStart w:id="81"/>
      <w:r>
        <w:rPr>
          <w:rFonts w:ascii="Times New Roman" w:hAnsi="Times New Roman"/>
        </w:rPr>
        <w:t xml:space="preserve">This interpretation fits with the hypothesis that it is the serial nature of the irrelevant sound that is important for producing negative effects on cognitive tasks (Banbury et al., 2001)⁠. </w:t>
      </w:r>
      <w:commentRangeEnd w:id="81"/>
      <w:r w:rsidR="00663F97">
        <w:rPr>
          <w:rStyle w:val="CommentReference"/>
          <w:rFonts w:cs="Mangal"/>
        </w:rPr>
        <w:commentReference w:id="81"/>
      </w:r>
      <w:r>
        <w:rPr>
          <w:rFonts w:ascii="Times New Roman" w:hAnsi="Times New Roman"/>
        </w:rPr>
        <w:t>Non-musicians, who are not trained to listen and understand the structure the music, process the music holistically (</w:t>
      </w:r>
      <w:proofErr w:type="spellStart"/>
      <w:r>
        <w:rPr>
          <w:rFonts w:ascii="Times New Roman" w:hAnsi="Times New Roman"/>
        </w:rPr>
        <w:t>Bever</w:t>
      </w:r>
      <w:proofErr w:type="spellEnd"/>
      <w:r>
        <w:rPr>
          <w:rFonts w:ascii="Times New Roman" w:hAnsi="Times New Roman"/>
        </w:rPr>
        <w:t xml:space="preserve"> &amp; </w:t>
      </w:r>
      <w:proofErr w:type="spellStart"/>
      <w:r>
        <w:rPr>
          <w:rFonts w:ascii="Times New Roman" w:hAnsi="Times New Roman"/>
        </w:rPr>
        <w:t>Chiarello</w:t>
      </w:r>
      <w:proofErr w:type="spellEnd"/>
      <w:r>
        <w:rPr>
          <w:rFonts w:ascii="Times New Roman" w:hAnsi="Times New Roman"/>
        </w:rPr>
        <w:t xml:space="preserve">, 2016)⁠ and </w:t>
      </w:r>
      <w:commentRangeStart w:id="82"/>
      <w:r>
        <w:rPr>
          <w:rFonts w:ascii="Times New Roman" w:hAnsi="Times New Roman"/>
        </w:rPr>
        <w:t>are therefore not as affected by the serial nature of music when concurrently performing a task</w:t>
      </w:r>
      <w:commentRangeEnd w:id="82"/>
      <w:r w:rsidR="00663F97">
        <w:rPr>
          <w:rStyle w:val="CommentReference"/>
          <w:rFonts w:cs="Mangal"/>
        </w:rPr>
        <w:commentReference w:id="82"/>
      </w:r>
      <w:r>
        <w:rPr>
          <w:rFonts w:ascii="Times New Roman" w:hAnsi="Times New Roman"/>
        </w:rPr>
        <w:t>.</w:t>
      </w:r>
    </w:p>
    <w:p w14:paraId="61CADA9B" w14:textId="77777777" w:rsidR="003101AE" w:rsidRDefault="004B573E">
      <w:pPr>
        <w:pStyle w:val="BodyText"/>
        <w:spacing w:line="480" w:lineRule="auto"/>
        <w:ind w:firstLine="850"/>
        <w:rPr>
          <w:rFonts w:ascii="Times New Roman" w:hAnsi="Times New Roman"/>
        </w:rPr>
      </w:pPr>
      <w:commentRangeStart w:id="83"/>
      <w:commentRangeStart w:id="84"/>
      <w:r>
        <w:rPr>
          <w:rFonts w:ascii="Times New Roman" w:hAnsi="Times New Roman"/>
        </w:rPr>
        <w:t xml:space="preserve">Another way to explain the differences between musicians and non-musicians is through the schema theory of learning. </w:t>
      </w:r>
      <w:commentRangeEnd w:id="83"/>
      <w:r w:rsidR="00B94937">
        <w:rPr>
          <w:rStyle w:val="CommentReference"/>
          <w:rFonts w:cs="Mangal"/>
        </w:rPr>
        <w:commentReference w:id="83"/>
      </w:r>
      <w:r>
        <w:rPr>
          <w:rFonts w:ascii="Times New Roman" w:hAnsi="Times New Roman"/>
        </w:rPr>
        <w:t xml:space="preserve">The term schema was first introduced by Piaget (1953)⁠ and refers to a method of organizing knowledge about the world around us. Schemas make processing of incoming information more efficient by indexing the relationships between elements and creating connections between the processes required to understand those relationships. The more we are exposed to a stimulus, the stronger the connections and the more efficient the schemas become. Schemas are automatically invoked to process and understand incoming stimuli (Anderson, 1984a)⁠. Schema theory, when applied to reading words, involves simultaneous analysis at many different levels: from a phoneme, to syntax, to overall interpretation of a phrase, to following the overarching story (Anderson, </w:t>
      </w:r>
      <w:r>
        <w:rPr>
          <w:rFonts w:ascii="Times New Roman" w:hAnsi="Times New Roman"/>
        </w:rPr>
        <w:lastRenderedPageBreak/>
        <w:t xml:space="preserve">1984b). Music, like a story, contains many different levels of information: rhythm, timbre, tone semantics, dynamics, </w:t>
      </w:r>
      <w:proofErr w:type="spellStart"/>
      <w:r>
        <w:rPr>
          <w:rFonts w:ascii="Times New Roman" w:hAnsi="Times New Roman"/>
        </w:rPr>
        <w:t>etc</w:t>
      </w:r>
      <w:proofErr w:type="spellEnd"/>
      <w:r>
        <w:rPr>
          <w:rFonts w:ascii="Times New Roman" w:hAnsi="Times New Roman"/>
        </w:rPr>
        <w:t xml:space="preserve"> (Leman, 2012)⁠. Musicians are trained to listen and process music in a way that allows them to understand this information. Their schemas for processing music are efficient and well-formed, especially the schemas for the music of their primary instrument. </w:t>
      </w:r>
      <w:commentRangeEnd w:id="84"/>
      <w:r w:rsidR="00B94937">
        <w:rPr>
          <w:rStyle w:val="CommentReference"/>
          <w:rFonts w:cs="Mangal"/>
        </w:rPr>
        <w:commentReference w:id="84"/>
      </w:r>
    </w:p>
    <w:p w14:paraId="3E315881" w14:textId="289C0ADA" w:rsidR="003101AE" w:rsidRDefault="004B573E">
      <w:pPr>
        <w:pStyle w:val="BodyText"/>
        <w:spacing w:line="480" w:lineRule="auto"/>
        <w:ind w:firstLine="850"/>
        <w:rPr>
          <w:ins w:id="85" w:author="tavis apramian" w:date="2017-05-12T09:55:00Z"/>
          <w:rFonts w:ascii="Times New Roman" w:hAnsi="Times New Roman"/>
        </w:rPr>
      </w:pPr>
      <w:r>
        <w:rPr>
          <w:rFonts w:ascii="Times New Roman" w:hAnsi="Times New Roman"/>
        </w:rPr>
        <w:t xml:space="preserve">Due to the similarity between the structure of written language and a music piece, the cognitive processes used to understand the music (working memory, short term memory, contextual comprehension etc.) may be similar in nature to those used during reading (Baddeley, </w:t>
      </w:r>
      <w:proofErr w:type="spellStart"/>
      <w:r>
        <w:rPr>
          <w:rFonts w:ascii="Times New Roman" w:hAnsi="Times New Roman"/>
        </w:rPr>
        <w:t>Logie</w:t>
      </w:r>
      <w:proofErr w:type="spellEnd"/>
      <w:r>
        <w:rPr>
          <w:rFonts w:ascii="Times New Roman" w:hAnsi="Times New Roman"/>
        </w:rPr>
        <w:t xml:space="preserve">, </w:t>
      </w:r>
      <w:proofErr w:type="spellStart"/>
      <w:r>
        <w:rPr>
          <w:rFonts w:ascii="Times New Roman" w:hAnsi="Times New Roman"/>
        </w:rPr>
        <w:t>Nimmo</w:t>
      </w:r>
      <w:proofErr w:type="spellEnd"/>
      <w:r>
        <w:rPr>
          <w:rFonts w:ascii="Times New Roman" w:hAnsi="Times New Roman"/>
        </w:rPr>
        <w:t xml:space="preserve">-Smith, &amp; Brereton, 1985; </w:t>
      </w:r>
      <w:proofErr w:type="spellStart"/>
      <w:r>
        <w:rPr>
          <w:rFonts w:ascii="Times New Roman" w:hAnsi="Times New Roman"/>
        </w:rPr>
        <w:t>Stanovich</w:t>
      </w:r>
      <w:proofErr w:type="spellEnd"/>
      <w:r>
        <w:rPr>
          <w:rFonts w:ascii="Times New Roman" w:hAnsi="Times New Roman"/>
        </w:rPr>
        <w:t xml:space="preserve">, 1982a, 1982b)⁠. The similarity between the cognitive processes involved in music listening and a task like reading may be the reason that musicians are more affected by background music during cognitively demanding tasks. A musician’s schemas for music listening and for task completion are in conflict and this interference may affect performance. Non-musicians, who do not have such strong schemas for processing music, do not have as much overlap between their schemas and perform better on the task. When the background music features the musician’s primary instrument, the schema for the music is stronger because of the length of time spent training on the instrument resulting in further task performance decreases (Yang et al., 2016)⁠. The theory of competing schemas likely explains why musicians are more affected by background music than non-musicians. </w:t>
      </w:r>
    </w:p>
    <w:p w14:paraId="0559180D" w14:textId="76834D34" w:rsidR="00B94937" w:rsidRDefault="00B94937">
      <w:pPr>
        <w:pStyle w:val="BodyText"/>
        <w:spacing w:line="480" w:lineRule="auto"/>
        <w:ind w:firstLine="850"/>
        <w:rPr>
          <w:rFonts w:ascii="Times New Roman" w:hAnsi="Times New Roman"/>
        </w:rPr>
      </w:pPr>
      <w:ins w:id="86" w:author="tavis apramian" w:date="2017-05-12T09:55:00Z">
        <w:r>
          <w:rPr>
            <w:rFonts w:ascii="Times New Roman" w:hAnsi="Times New Roman"/>
          </w:rPr>
          <w:t>Add summary paragraph</w:t>
        </w:r>
      </w:ins>
    </w:p>
    <w:p w14:paraId="061D31CC" w14:textId="77777777" w:rsidR="003101AE" w:rsidRDefault="004B573E">
      <w:pPr>
        <w:pStyle w:val="BodyText"/>
        <w:spacing w:line="480" w:lineRule="auto"/>
        <w:rPr>
          <w:rFonts w:ascii="Times New Roman" w:hAnsi="Times New Roman"/>
          <w:b/>
          <w:bCs/>
        </w:rPr>
      </w:pPr>
      <w:r>
        <w:rPr>
          <w:rFonts w:ascii="Times New Roman" w:hAnsi="Times New Roman"/>
          <w:b/>
          <w:bCs/>
        </w:rPr>
        <w:t xml:space="preserve">Effect of Age </w:t>
      </w:r>
    </w:p>
    <w:p w14:paraId="290C05ED" w14:textId="77777777" w:rsidR="003101AE" w:rsidRDefault="004B573E">
      <w:pPr>
        <w:pStyle w:val="BodyText"/>
        <w:spacing w:line="480" w:lineRule="auto"/>
        <w:ind w:firstLine="850"/>
        <w:rPr>
          <w:rFonts w:ascii="Times New Roman" w:hAnsi="Times New Roman"/>
        </w:rPr>
      </w:pPr>
      <w:r>
        <w:rPr>
          <w:rFonts w:ascii="Times New Roman" w:hAnsi="Times New Roman"/>
        </w:rPr>
        <w:t xml:space="preserve">Much of the research on music’s effects on cognitive abilities have been done in young adults and whether these effects transfer to other age groups is not clear. Studies have begun to explore these effects in both younger and older populations. In school-aged children, research shows that calming music leads to better performance on arithmetic and memory tasks in 10 and 11 year olds (Hallam, </w:t>
      </w:r>
      <w:r>
        <w:rPr>
          <w:rFonts w:ascii="Times New Roman" w:hAnsi="Times New Roman"/>
        </w:rPr>
        <w:lastRenderedPageBreak/>
        <w:t xml:space="preserve">Price, &amp; </w:t>
      </w:r>
      <w:proofErr w:type="spellStart"/>
      <w:r>
        <w:rPr>
          <w:rFonts w:ascii="Times New Roman" w:hAnsi="Times New Roman"/>
        </w:rPr>
        <w:t>Katsarou</w:t>
      </w:r>
      <w:proofErr w:type="spellEnd"/>
      <w:r>
        <w:rPr>
          <w:rFonts w:ascii="Times New Roman" w:hAnsi="Times New Roman"/>
        </w:rPr>
        <w:t>, 2002)⁠ and children who listened to familiar and enjoyable music have better spatial abilities (</w:t>
      </w:r>
      <w:proofErr w:type="spellStart"/>
      <w:r>
        <w:rPr>
          <w:rFonts w:ascii="Times New Roman" w:hAnsi="Times New Roman"/>
        </w:rPr>
        <w:t>Schellenberg</w:t>
      </w:r>
      <w:proofErr w:type="spellEnd"/>
      <w:r>
        <w:rPr>
          <w:rFonts w:ascii="Times New Roman" w:hAnsi="Times New Roman"/>
        </w:rPr>
        <w:t xml:space="preserve"> &amp; Hallam, 2005)⁠ and are more creative (</w:t>
      </w:r>
      <w:proofErr w:type="spellStart"/>
      <w:r>
        <w:rPr>
          <w:rFonts w:ascii="Times New Roman" w:hAnsi="Times New Roman"/>
        </w:rPr>
        <w:t>Schellenberg</w:t>
      </w:r>
      <w:proofErr w:type="spellEnd"/>
      <w:r>
        <w:rPr>
          <w:rFonts w:ascii="Times New Roman" w:hAnsi="Times New Roman"/>
        </w:rPr>
        <w:t xml:space="preserve">, Nakata, Hunter, &amp; </w:t>
      </w:r>
      <w:proofErr w:type="spellStart"/>
      <w:r>
        <w:rPr>
          <w:rFonts w:ascii="Times New Roman" w:hAnsi="Times New Roman"/>
        </w:rPr>
        <w:t>Tamoto</w:t>
      </w:r>
      <w:proofErr w:type="spellEnd"/>
      <w:r>
        <w:rPr>
          <w:rFonts w:ascii="Times New Roman" w:hAnsi="Times New Roman"/>
        </w:rPr>
        <w:t xml:space="preserve">, 2007)⁠ </w:t>
      </w:r>
      <w:commentRangeStart w:id="87"/>
      <w:r>
        <w:rPr>
          <w:rFonts w:ascii="Times New Roman" w:hAnsi="Times New Roman"/>
        </w:rPr>
        <w:t xml:space="preserve">than after listening to unfamiliar music. </w:t>
      </w:r>
      <w:commentRangeEnd w:id="87"/>
      <w:r w:rsidR="00B94937">
        <w:rPr>
          <w:rStyle w:val="CommentReference"/>
          <w:rFonts w:cs="Mangal"/>
        </w:rPr>
        <w:commentReference w:id="87"/>
      </w:r>
      <w:commentRangeStart w:id="88"/>
      <w:r>
        <w:rPr>
          <w:rFonts w:ascii="Times New Roman" w:hAnsi="Times New Roman"/>
        </w:rPr>
        <w:t xml:space="preserve">In this case, creativity was measured by having adults rate the creativity of the child’s drawing created during the experiment. </w:t>
      </w:r>
      <w:commentRangeEnd w:id="88"/>
      <w:r w:rsidR="00B94937">
        <w:rPr>
          <w:rStyle w:val="CommentReference"/>
          <w:rFonts w:cs="Mangal"/>
        </w:rPr>
        <w:commentReference w:id="88"/>
      </w:r>
    </w:p>
    <w:p w14:paraId="4D4C0C05" w14:textId="7BB0A3F0" w:rsidR="003101AE" w:rsidRDefault="00B94937">
      <w:pPr>
        <w:pStyle w:val="BodyText"/>
        <w:spacing w:line="480" w:lineRule="auto"/>
        <w:ind w:firstLine="850"/>
        <w:rPr>
          <w:ins w:id="89" w:author="tavis apramian" w:date="2017-05-12T10:04:00Z"/>
          <w:rFonts w:ascii="Times New Roman" w:hAnsi="Times New Roman"/>
        </w:rPr>
      </w:pPr>
      <w:commentRangeStart w:id="90"/>
      <w:ins w:id="91" w:author="tavis apramian" w:date="2017-05-12T09:59:00Z">
        <w:r>
          <w:rPr>
            <w:rFonts w:ascii="Times New Roman" w:hAnsi="Times New Roman"/>
          </w:rPr>
          <w:t xml:space="preserve">Add topic sentence. </w:t>
        </w:r>
        <w:commentRangeEnd w:id="90"/>
        <w:r>
          <w:rPr>
            <w:rStyle w:val="CommentReference"/>
            <w:rFonts w:cs="Mangal"/>
          </w:rPr>
          <w:commentReference w:id="90"/>
        </w:r>
      </w:ins>
      <w:commentRangeStart w:id="92"/>
      <w:r w:rsidR="004B573E">
        <w:rPr>
          <w:rFonts w:ascii="Times New Roman" w:hAnsi="Times New Roman"/>
        </w:rPr>
        <w:t>In older adults</w:t>
      </w:r>
      <w:del w:id="93" w:author="tavis apramian" w:date="2017-05-12T09:58:00Z">
        <w:r w:rsidR="004B573E" w:rsidDel="00B94937">
          <w:rPr>
            <w:rFonts w:ascii="Times New Roman" w:hAnsi="Times New Roman"/>
          </w:rPr>
          <w:delText>,</w:delText>
        </w:r>
      </w:del>
      <w:r w:rsidR="004B573E">
        <w:rPr>
          <w:rFonts w:ascii="Times New Roman" w:hAnsi="Times New Roman"/>
        </w:rPr>
        <w:t xml:space="preserve"> a meta-analysis indicated that background music has a negative effect on reading abilities and memory </w:t>
      </w:r>
      <w:del w:id="94" w:author="tavis apramian" w:date="2017-05-12T09:59:00Z">
        <w:r w:rsidR="004B573E" w:rsidDel="00B94937">
          <w:rPr>
            <w:rFonts w:ascii="Times New Roman" w:hAnsi="Times New Roman"/>
          </w:rPr>
          <w:delText xml:space="preserve">in adults, </w:delText>
        </w:r>
      </w:del>
      <w:r w:rsidR="004B573E">
        <w:rPr>
          <w:rFonts w:ascii="Times New Roman" w:hAnsi="Times New Roman"/>
        </w:rPr>
        <w:t>but a positive effect on emotions (</w:t>
      </w:r>
      <w:proofErr w:type="spellStart"/>
      <w:r w:rsidR="004B573E">
        <w:rPr>
          <w:rFonts w:ascii="Times New Roman" w:hAnsi="Times New Roman"/>
        </w:rPr>
        <w:t>Kämpfe</w:t>
      </w:r>
      <w:proofErr w:type="spellEnd"/>
      <w:r w:rsidR="004B573E">
        <w:rPr>
          <w:rFonts w:ascii="Times New Roman" w:hAnsi="Times New Roman"/>
        </w:rPr>
        <w:t xml:space="preserve">, </w:t>
      </w:r>
      <w:proofErr w:type="spellStart"/>
      <w:r w:rsidR="004B573E">
        <w:rPr>
          <w:rFonts w:ascii="Times New Roman" w:hAnsi="Times New Roman"/>
        </w:rPr>
        <w:t>Sedlmeier</w:t>
      </w:r>
      <w:proofErr w:type="spellEnd"/>
      <w:r w:rsidR="004B573E">
        <w:rPr>
          <w:rFonts w:ascii="Times New Roman" w:hAnsi="Times New Roman"/>
        </w:rPr>
        <w:t xml:space="preserve">, &amp; </w:t>
      </w:r>
      <w:proofErr w:type="spellStart"/>
      <w:r w:rsidR="004B573E">
        <w:rPr>
          <w:rFonts w:ascii="Times New Roman" w:hAnsi="Times New Roman"/>
        </w:rPr>
        <w:t>Renkewitz</w:t>
      </w:r>
      <w:proofErr w:type="spellEnd"/>
      <w:r w:rsidR="004B573E">
        <w:rPr>
          <w:rFonts w:ascii="Times New Roman" w:hAnsi="Times New Roman"/>
        </w:rPr>
        <w:t xml:space="preserve">, 2011)⁠. </w:t>
      </w:r>
      <w:commentRangeEnd w:id="92"/>
      <w:r w:rsidR="00EB450D">
        <w:rPr>
          <w:rStyle w:val="CommentReference"/>
          <w:rFonts w:cs="Mangal"/>
        </w:rPr>
        <w:commentReference w:id="92"/>
      </w:r>
      <w:commentRangeStart w:id="95"/>
      <w:r w:rsidR="004B573E">
        <w:rPr>
          <w:rFonts w:ascii="Times New Roman" w:hAnsi="Times New Roman"/>
        </w:rPr>
        <w:t xml:space="preserve">Category fluency, the ability to generate a list of items within a category, in older adults has also been shown to be enhanced by background music (Thompson, Moulin, </w:t>
      </w:r>
      <w:proofErr w:type="spellStart"/>
      <w:r w:rsidR="004B573E">
        <w:rPr>
          <w:rFonts w:ascii="Times New Roman" w:hAnsi="Times New Roman"/>
        </w:rPr>
        <w:t>Hayre</w:t>
      </w:r>
      <w:proofErr w:type="spellEnd"/>
      <w:r w:rsidR="004B573E">
        <w:rPr>
          <w:rFonts w:ascii="Times New Roman" w:hAnsi="Times New Roman"/>
        </w:rPr>
        <w:t xml:space="preserve">, &amp; Jones, 2005)⁠. </w:t>
      </w:r>
      <w:commentRangeEnd w:id="95"/>
      <w:r w:rsidR="00EB450D">
        <w:rPr>
          <w:rStyle w:val="CommentReference"/>
          <w:rFonts w:cs="Mangal"/>
        </w:rPr>
        <w:commentReference w:id="95"/>
      </w:r>
      <w:r w:rsidR="004B573E">
        <w:rPr>
          <w:rFonts w:ascii="Times New Roman" w:hAnsi="Times New Roman"/>
        </w:rPr>
        <w:t>Since the 2011 meta-analysis, studies have continued to explore the effects of background music in older adults. Background classical music (without lyrics) was shown to have a positive effect on the working memory (</w:t>
      </w:r>
      <w:proofErr w:type="spellStart"/>
      <w:r w:rsidR="004B573E">
        <w:rPr>
          <w:rFonts w:ascii="Times New Roman" w:hAnsi="Times New Roman"/>
        </w:rPr>
        <w:t>Mammarella</w:t>
      </w:r>
      <w:proofErr w:type="spellEnd"/>
      <w:r w:rsidR="004B573E">
        <w:rPr>
          <w:rFonts w:ascii="Times New Roman" w:hAnsi="Times New Roman"/>
        </w:rPr>
        <w:t xml:space="preserve">, Fairfield, &amp; </w:t>
      </w:r>
      <w:proofErr w:type="spellStart"/>
      <w:r w:rsidR="004B573E">
        <w:rPr>
          <w:rFonts w:ascii="Times New Roman" w:hAnsi="Times New Roman"/>
        </w:rPr>
        <w:t>Cornoldi</w:t>
      </w:r>
      <w:proofErr w:type="spellEnd"/>
      <w:r w:rsidR="004B573E">
        <w:rPr>
          <w:rFonts w:ascii="Times New Roman" w:hAnsi="Times New Roman"/>
        </w:rPr>
        <w:t>, 2013)⁠, processing speed, and episodic and semantic memories abilities in older adults (</w:t>
      </w:r>
      <w:proofErr w:type="spellStart"/>
      <w:r w:rsidR="004B573E">
        <w:rPr>
          <w:rFonts w:ascii="Times New Roman" w:hAnsi="Times New Roman"/>
        </w:rPr>
        <w:t>Bottiroli</w:t>
      </w:r>
      <w:proofErr w:type="spellEnd"/>
      <w:r w:rsidR="004B573E">
        <w:rPr>
          <w:rFonts w:ascii="Times New Roman" w:hAnsi="Times New Roman"/>
        </w:rPr>
        <w:t xml:space="preserve">, </w:t>
      </w:r>
      <w:proofErr w:type="spellStart"/>
      <w:r w:rsidR="004B573E">
        <w:rPr>
          <w:rFonts w:ascii="Times New Roman" w:hAnsi="Times New Roman"/>
        </w:rPr>
        <w:t>Rosi</w:t>
      </w:r>
      <w:proofErr w:type="spellEnd"/>
      <w:r w:rsidR="004B573E">
        <w:rPr>
          <w:rFonts w:ascii="Times New Roman" w:hAnsi="Times New Roman"/>
        </w:rPr>
        <w:t xml:space="preserve">, Russo, </w:t>
      </w:r>
      <w:proofErr w:type="spellStart"/>
      <w:r w:rsidR="004B573E">
        <w:rPr>
          <w:rFonts w:ascii="Times New Roman" w:hAnsi="Times New Roman"/>
        </w:rPr>
        <w:t>Vecchi</w:t>
      </w:r>
      <w:proofErr w:type="spellEnd"/>
      <w:r w:rsidR="004B573E">
        <w:rPr>
          <w:rFonts w:ascii="Times New Roman" w:hAnsi="Times New Roman"/>
        </w:rPr>
        <w:t xml:space="preserve">, &amp; </w:t>
      </w:r>
      <w:proofErr w:type="spellStart"/>
      <w:r w:rsidR="004B573E">
        <w:rPr>
          <w:rFonts w:ascii="Times New Roman" w:hAnsi="Times New Roman"/>
        </w:rPr>
        <w:t>Cavallini</w:t>
      </w:r>
      <w:proofErr w:type="spellEnd"/>
      <w:r w:rsidR="004B573E">
        <w:rPr>
          <w:rFonts w:ascii="Times New Roman" w:hAnsi="Times New Roman"/>
        </w:rPr>
        <w:t>, 2014)⁠. Music listening has also been shown to alter perceptions about quality of life in older adults (Coffman, 2002)⁠, so further understanding the effect of music on the cognitive abilities of older adults may have potential therapeutic implications.</w:t>
      </w:r>
    </w:p>
    <w:p w14:paraId="428E18BC" w14:textId="6A02DC9B" w:rsidR="00EB450D" w:rsidRDefault="00EB450D">
      <w:pPr>
        <w:pStyle w:val="BodyText"/>
        <w:spacing w:line="480" w:lineRule="auto"/>
        <w:ind w:firstLine="850"/>
        <w:rPr>
          <w:rFonts w:ascii="Times New Roman" w:hAnsi="Times New Roman"/>
        </w:rPr>
      </w:pPr>
      <w:ins w:id="96" w:author="tavis apramian" w:date="2017-05-12T10:04:00Z">
        <w:r>
          <w:rPr>
            <w:rFonts w:ascii="Times New Roman" w:hAnsi="Times New Roman"/>
          </w:rPr>
          <w:t xml:space="preserve">add summary </w:t>
        </w:r>
        <w:proofErr w:type="spellStart"/>
        <w:r>
          <w:rPr>
            <w:rFonts w:ascii="Times New Roman" w:hAnsi="Times New Roman"/>
          </w:rPr>
          <w:t>paragraoh</w:t>
        </w:r>
      </w:ins>
      <w:proofErr w:type="spellEnd"/>
    </w:p>
    <w:p w14:paraId="7975FB1F" w14:textId="77777777" w:rsidR="003101AE" w:rsidRDefault="004B573E">
      <w:pPr>
        <w:pStyle w:val="BodyText"/>
        <w:spacing w:line="480" w:lineRule="auto"/>
        <w:rPr>
          <w:rFonts w:ascii="Times New Roman" w:hAnsi="Times New Roman"/>
          <w:b/>
          <w:bCs/>
        </w:rPr>
      </w:pPr>
      <w:r>
        <w:rPr>
          <w:rFonts w:ascii="Times New Roman" w:hAnsi="Times New Roman"/>
          <w:b/>
          <w:bCs/>
        </w:rPr>
        <w:t>Using Electroencephalography</w:t>
      </w:r>
    </w:p>
    <w:p w14:paraId="56A7AD5B" w14:textId="77777777" w:rsidR="00EB450D" w:rsidRDefault="004B573E">
      <w:pPr>
        <w:pStyle w:val="BodyText"/>
        <w:tabs>
          <w:tab w:val="left" w:pos="6193"/>
        </w:tabs>
        <w:spacing w:line="480" w:lineRule="auto"/>
        <w:ind w:firstLine="907"/>
        <w:rPr>
          <w:ins w:id="97" w:author="tavis apramian" w:date="2017-05-12T10:05:00Z"/>
          <w:rFonts w:ascii="Times New Roman" w:hAnsi="Times New Roman"/>
        </w:rPr>
      </w:pPr>
      <w:commentRangeStart w:id="98"/>
      <w:r>
        <w:rPr>
          <w:rFonts w:ascii="Times New Roman" w:hAnsi="Times New Roman"/>
        </w:rPr>
        <w:t xml:space="preserve">All of the research studies discussed up to this point have used behavioural measures to investigate the effects of music on cognition. Recently, some researchers have begun to use electroencephalography (EEG) to understand the neural basis of the effects of background music on cognitive functions. </w:t>
      </w:r>
      <w:commentRangeEnd w:id="98"/>
      <w:r w:rsidR="00EB450D">
        <w:rPr>
          <w:rStyle w:val="CommentReference"/>
          <w:rFonts w:cs="Mangal"/>
        </w:rPr>
        <w:commentReference w:id="98"/>
      </w:r>
    </w:p>
    <w:p w14:paraId="3E2FD643" w14:textId="1636352E" w:rsidR="003101AE" w:rsidRDefault="004B573E">
      <w:pPr>
        <w:pStyle w:val="BodyText"/>
        <w:tabs>
          <w:tab w:val="left" w:pos="6193"/>
        </w:tabs>
        <w:spacing w:line="480" w:lineRule="auto"/>
        <w:ind w:firstLine="907"/>
        <w:rPr>
          <w:rFonts w:ascii="Times New Roman" w:hAnsi="Times New Roman"/>
        </w:rPr>
      </w:pPr>
      <w:commentRangeStart w:id="99"/>
      <w:r>
        <w:rPr>
          <w:rFonts w:ascii="Times New Roman" w:hAnsi="Times New Roman"/>
        </w:rPr>
        <w:lastRenderedPageBreak/>
        <w:t xml:space="preserve">When exploring this topic using EEG, it is important to keep in mind the results of EEG studies that have explored cognitive performance without the presence of music. In 1999, </w:t>
      </w:r>
      <w:proofErr w:type="spellStart"/>
      <w:r>
        <w:rPr>
          <w:rFonts w:ascii="Times New Roman" w:hAnsi="Times New Roman"/>
        </w:rPr>
        <w:t>Klimesch</w:t>
      </w:r>
      <w:proofErr w:type="spellEnd"/>
      <w:r>
        <w:rPr>
          <w:rFonts w:ascii="Times New Roman" w:hAnsi="Times New Roman"/>
        </w:rPr>
        <w:t xml:space="preserve">⁠ wrote a review paper summarizing how EEG signal frequencies are related to different cognitive processes. His main findings showed that good working memory performance relates to changes in EEG alpha (7.5-12.5 Hz) and theta (4-7.5 Hz) frequencies on two scales: tonic (long-term or over the life-time) and phasic (short-term or event-related). Alpha power is generally thought of as an index of attention with large alpha power being an indicator of cortical “idling”. When external task load increases, alpha power decreases (Ward, 2003)⁠. At the tonic level, </w:t>
      </w:r>
      <w:proofErr w:type="spellStart"/>
      <w:r>
        <w:rPr>
          <w:rFonts w:ascii="Times New Roman" w:hAnsi="Times New Roman"/>
        </w:rPr>
        <w:t>Klimesch</w:t>
      </w:r>
      <w:proofErr w:type="spellEnd"/>
      <w:r>
        <w:rPr>
          <w:rFonts w:ascii="Times New Roman" w:hAnsi="Times New Roman"/>
        </w:rPr>
        <w:t xml:space="preserve"> describes good working memory performance as being related to an increase in alpha power and a decrease in theta power. For example, alpha power increases and theta power decreases with age into adulthood as working memory abilities increase. The reverse is true as a person ages into the late lifespan and working memory abilities decrease. In contrast, at the phasic level a large decrease in alpha, but increase in theta power, is related to good cognitive performance. Others have found similar relationships between the alpha and theta bands of the EEG signal and abilities to focus and sustain attention (</w:t>
      </w:r>
      <w:proofErr w:type="spellStart"/>
      <w:r>
        <w:rPr>
          <w:rFonts w:ascii="Times New Roman" w:hAnsi="Times New Roman"/>
        </w:rPr>
        <w:t>Gevins</w:t>
      </w:r>
      <w:proofErr w:type="spellEnd"/>
      <w:r>
        <w:rPr>
          <w:rFonts w:ascii="Times New Roman" w:hAnsi="Times New Roman"/>
        </w:rPr>
        <w:t xml:space="preserve"> &amp; Smith, 2000)⁠. </w:t>
      </w:r>
      <w:commentRangeEnd w:id="99"/>
      <w:r w:rsidR="00EB450D">
        <w:rPr>
          <w:rStyle w:val="CommentReference"/>
          <w:rFonts w:cs="Mangal"/>
        </w:rPr>
        <w:commentReference w:id="99"/>
      </w:r>
      <w:ins w:id="100" w:author="tavis apramian" w:date="2017-05-12T10:06:00Z">
        <w:r w:rsidR="00EB450D">
          <w:rPr>
            <w:rFonts w:ascii="Times New Roman" w:hAnsi="Times New Roman"/>
          </w:rPr>
          <w:t>Add summary sentence to this excellent paragraph.</w:t>
        </w:r>
      </w:ins>
    </w:p>
    <w:p w14:paraId="4C3BA7DF" w14:textId="3FC49D56" w:rsidR="003101AE" w:rsidRDefault="004B573E">
      <w:pPr>
        <w:pStyle w:val="BodyText"/>
        <w:spacing w:line="480" w:lineRule="auto"/>
        <w:ind w:firstLine="907"/>
        <w:rPr>
          <w:rFonts w:hint="eastAsia"/>
        </w:rPr>
      </w:pPr>
      <w:commentRangeStart w:id="101"/>
      <w:commentRangeStart w:id="102"/>
      <w:r>
        <w:rPr>
          <w:rFonts w:ascii="Times New Roman" w:hAnsi="Times New Roman"/>
        </w:rPr>
        <w:t xml:space="preserve">A similar approach </w:t>
      </w:r>
      <w:commentRangeEnd w:id="101"/>
      <w:r w:rsidR="00EB450D">
        <w:rPr>
          <w:rStyle w:val="CommentReference"/>
          <w:rFonts w:cs="Mangal"/>
        </w:rPr>
        <w:commentReference w:id="101"/>
      </w:r>
      <w:r>
        <w:rPr>
          <w:rFonts w:ascii="Times New Roman" w:hAnsi="Times New Roman"/>
        </w:rPr>
        <w:t xml:space="preserve">can be taken </w:t>
      </w:r>
      <w:ins w:id="103" w:author="tavis apramian" w:date="2017-05-12T10:07:00Z">
        <w:r w:rsidR="00EB450D">
          <w:rPr>
            <w:rFonts w:ascii="Times New Roman" w:hAnsi="Times New Roman"/>
          </w:rPr>
          <w:t xml:space="preserve">by zombies </w:t>
        </w:r>
      </w:ins>
      <w:r>
        <w:rPr>
          <w:rFonts w:ascii="Times New Roman" w:hAnsi="Times New Roman"/>
        </w:rPr>
        <w:t>when looking at EEG signals produced while listening to music and performing a task. Some studies have looked at overall power, a measure of the amount of activity within a certain frequency band in the EEG signal, while others have used techniques called event related desynchronization (ERD) or event related synchronization (ERS). ERD/ERS are a measure of changes in the amount of power in a frequency band over time and are an indication of how synchronous neural activity is as a result of an external stimulus compared to a baseline (</w:t>
      </w:r>
      <w:proofErr w:type="spellStart"/>
      <w:r>
        <w:rPr>
          <w:rFonts w:ascii="Times New Roman" w:hAnsi="Times New Roman"/>
        </w:rPr>
        <w:t>Pfurtscheller</w:t>
      </w:r>
      <w:proofErr w:type="spellEnd"/>
      <w:r>
        <w:rPr>
          <w:rFonts w:ascii="Times New Roman" w:hAnsi="Times New Roman"/>
        </w:rPr>
        <w:t xml:space="preserve"> &amp; Lopes da Silva, 1999)⁠. An increase in ERS indicates that neurons have </w:t>
      </w:r>
      <w:r>
        <w:rPr>
          <w:rFonts w:ascii="Times New Roman" w:hAnsi="Times New Roman"/>
        </w:rPr>
        <w:lastRenderedPageBreak/>
        <w:t xml:space="preserve">responded to an external stimulus and become more synchronized in their firing compared to a baseline period. </w:t>
      </w:r>
      <w:commentRangeEnd w:id="102"/>
      <w:r w:rsidR="00EB450D">
        <w:rPr>
          <w:rStyle w:val="CommentReference"/>
          <w:rFonts w:cs="Mangal"/>
        </w:rPr>
        <w:commentReference w:id="102"/>
      </w:r>
    </w:p>
    <w:p w14:paraId="27A4068E" w14:textId="3BE5EF3F" w:rsidR="003101AE" w:rsidRDefault="004B573E">
      <w:pPr>
        <w:pStyle w:val="BodyText"/>
        <w:spacing w:line="480" w:lineRule="auto"/>
        <w:ind w:firstLine="907"/>
        <w:rPr>
          <w:rFonts w:ascii="Times New Roman" w:hAnsi="Times New Roman"/>
        </w:rPr>
      </w:pPr>
      <w:r>
        <w:rPr>
          <w:rFonts w:ascii="Times New Roman" w:hAnsi="Times New Roman"/>
        </w:rPr>
        <w:t>The changes seen in the EEG frequency bands can be related both to a participant’s performance on a cognitive task and to changes that occur while listening to music. Researchers have used this ability to explore neural activity responsible for the ‘Mozart effect’. These studies have shown that there is an increase in alpha power in the participants’ EEG signal after listening to a Mozart piece (</w:t>
      </w:r>
      <w:proofErr w:type="spellStart"/>
      <w:r>
        <w:rPr>
          <w:rFonts w:ascii="Times New Roman" w:hAnsi="Times New Roman"/>
        </w:rPr>
        <w:t>Petsche</w:t>
      </w:r>
      <w:proofErr w:type="spellEnd"/>
      <w:r>
        <w:rPr>
          <w:rFonts w:ascii="Times New Roman" w:hAnsi="Times New Roman"/>
        </w:rPr>
        <w:t xml:space="preserve">, Linder, </w:t>
      </w:r>
      <w:proofErr w:type="spellStart"/>
      <w:r>
        <w:rPr>
          <w:rFonts w:ascii="Times New Roman" w:hAnsi="Times New Roman"/>
        </w:rPr>
        <w:t>Rappelsberger</w:t>
      </w:r>
      <w:proofErr w:type="spellEnd"/>
      <w:r>
        <w:rPr>
          <w:rFonts w:ascii="Times New Roman" w:hAnsi="Times New Roman"/>
        </w:rPr>
        <w:t xml:space="preserve">, &amp; Gruber, 1988; </w:t>
      </w:r>
      <w:proofErr w:type="spellStart"/>
      <w:r>
        <w:rPr>
          <w:rFonts w:ascii="Times New Roman" w:hAnsi="Times New Roman"/>
        </w:rPr>
        <w:t>Verrusio</w:t>
      </w:r>
      <w:proofErr w:type="spellEnd"/>
      <w:r>
        <w:rPr>
          <w:rFonts w:ascii="Times New Roman" w:hAnsi="Times New Roman"/>
        </w:rPr>
        <w:t xml:space="preserve"> et al., 2015)⁠. Alpha ERS also increases after listening to Mozart music (</w:t>
      </w:r>
      <w:proofErr w:type="spellStart"/>
      <w:r>
        <w:rPr>
          <w:rFonts w:ascii="Times New Roman" w:hAnsi="Times New Roman"/>
        </w:rPr>
        <w:t>Jaušovec</w:t>
      </w:r>
      <w:proofErr w:type="spellEnd"/>
      <w:r>
        <w:rPr>
          <w:rFonts w:ascii="Times New Roman" w:hAnsi="Times New Roman"/>
        </w:rPr>
        <w:t xml:space="preserve"> &amp; </w:t>
      </w:r>
      <w:proofErr w:type="spellStart"/>
      <w:r>
        <w:rPr>
          <w:rFonts w:ascii="Times New Roman" w:hAnsi="Times New Roman"/>
        </w:rPr>
        <w:t>Habe</w:t>
      </w:r>
      <w:proofErr w:type="spellEnd"/>
      <w:r>
        <w:rPr>
          <w:rFonts w:ascii="Times New Roman" w:hAnsi="Times New Roman"/>
        </w:rPr>
        <w:t xml:space="preserve">, 2003)⁠, and this </w:t>
      </w:r>
      <w:ins w:id="104" w:author="tavis apramian" w:date="2017-05-12T10:22:00Z">
        <w:r w:rsidR="00F464E4">
          <w:rPr>
            <w:rFonts w:ascii="Times New Roman" w:hAnsi="Times New Roman"/>
          </w:rPr>
          <w:t xml:space="preserve">increase </w:t>
        </w:r>
      </w:ins>
      <w:r>
        <w:rPr>
          <w:rFonts w:ascii="Times New Roman" w:hAnsi="Times New Roman"/>
        </w:rPr>
        <w:t>has been shown to coincide with an increase in performance on spatial rotation tasks but a decrease in performance on numerical tasks (</w:t>
      </w:r>
      <w:proofErr w:type="spellStart"/>
      <w:r>
        <w:rPr>
          <w:rFonts w:ascii="Times New Roman" w:hAnsi="Times New Roman"/>
        </w:rPr>
        <w:t>Jaušovec</w:t>
      </w:r>
      <w:proofErr w:type="spellEnd"/>
      <w:r>
        <w:rPr>
          <w:rFonts w:ascii="Times New Roman" w:hAnsi="Times New Roman"/>
        </w:rPr>
        <w:t xml:space="preserve"> &amp; </w:t>
      </w:r>
      <w:proofErr w:type="spellStart"/>
      <w:r>
        <w:rPr>
          <w:rFonts w:ascii="Times New Roman" w:hAnsi="Times New Roman"/>
        </w:rPr>
        <w:t>Habe</w:t>
      </w:r>
      <w:proofErr w:type="spellEnd"/>
      <w:r>
        <w:rPr>
          <w:rFonts w:ascii="Times New Roman" w:hAnsi="Times New Roman"/>
        </w:rPr>
        <w:t>, 2005)⁠.</w:t>
      </w:r>
      <w:commentRangeStart w:id="105"/>
      <w:r>
        <w:rPr>
          <w:rFonts w:ascii="Times New Roman" w:hAnsi="Times New Roman"/>
        </w:rPr>
        <w:t xml:space="preserve"> This </w:t>
      </w:r>
      <w:commentRangeEnd w:id="105"/>
      <w:r w:rsidR="005029DB">
        <w:rPr>
          <w:rStyle w:val="CommentReference"/>
          <w:rFonts w:cs="Mangal"/>
        </w:rPr>
        <w:commentReference w:id="105"/>
      </w:r>
      <w:r>
        <w:rPr>
          <w:rFonts w:ascii="Times New Roman" w:hAnsi="Times New Roman"/>
        </w:rPr>
        <w:t xml:space="preserve">may indicate that the changes in alpha power induced by the music are interacting with the rate of neural oscillations that naturally occur when performing cognitively demanding tasks. In the case of spatial rotation tasks, </w:t>
      </w:r>
      <w:commentRangeStart w:id="106"/>
      <w:r>
        <w:rPr>
          <w:rFonts w:ascii="Times New Roman" w:hAnsi="Times New Roman"/>
        </w:rPr>
        <w:t>the music may be enhancing the same frequencies causing an increase in performance</w:t>
      </w:r>
      <w:commentRangeEnd w:id="106"/>
      <w:r w:rsidR="005029DB">
        <w:rPr>
          <w:rStyle w:val="CommentReference"/>
          <w:rFonts w:cs="Mangal"/>
        </w:rPr>
        <w:commentReference w:id="106"/>
      </w:r>
      <w:r>
        <w:rPr>
          <w:rFonts w:ascii="Times New Roman" w:hAnsi="Times New Roman"/>
        </w:rPr>
        <w:t>. However, the cognitive processes involved during numerical tasks may create oscillatory frequencies at a different rate and the alpha increase induced by the music may be interfering with these oscillations and decreasing performance.</w:t>
      </w:r>
      <w:ins w:id="107" w:author="tavis apramian" w:date="2017-05-12T10:24:00Z">
        <w:r w:rsidR="005029DB">
          <w:rPr>
            <w:rFonts w:ascii="Times New Roman" w:hAnsi="Times New Roman"/>
          </w:rPr>
          <w:t xml:space="preserve"> </w:t>
        </w:r>
        <w:commentRangeStart w:id="108"/>
        <w:r w:rsidR="005029DB">
          <w:rPr>
            <w:rFonts w:ascii="Times New Roman" w:hAnsi="Times New Roman"/>
          </w:rPr>
          <w:t>So…</w:t>
        </w:r>
        <w:commentRangeEnd w:id="108"/>
        <w:r w:rsidR="005029DB">
          <w:rPr>
            <w:rStyle w:val="CommentReference"/>
            <w:rFonts w:cs="Mangal"/>
          </w:rPr>
          <w:commentReference w:id="108"/>
        </w:r>
      </w:ins>
    </w:p>
    <w:p w14:paraId="5A9C48AE" w14:textId="20DD18D7" w:rsidR="003101AE" w:rsidRDefault="004B573E">
      <w:pPr>
        <w:pStyle w:val="BodyText"/>
        <w:spacing w:line="480" w:lineRule="auto"/>
        <w:ind w:firstLine="907"/>
        <w:rPr>
          <w:ins w:id="109" w:author="tavis apramian" w:date="2017-05-12T10:28:00Z"/>
          <w:rFonts w:ascii="Times New Roman" w:hAnsi="Times New Roman"/>
        </w:rPr>
      </w:pPr>
      <w:commentRangeStart w:id="110"/>
      <w:r>
        <w:rPr>
          <w:rFonts w:ascii="Times New Roman" w:hAnsi="Times New Roman"/>
        </w:rPr>
        <w:t xml:space="preserve">If cognition studies have found that good cognitive performance is associated with a decrease in alpha power, but music causes an increase in alpha power, then </w:t>
      </w:r>
      <w:commentRangeStart w:id="111"/>
      <w:r>
        <w:rPr>
          <w:rFonts w:ascii="Times New Roman" w:hAnsi="Times New Roman"/>
        </w:rPr>
        <w:t xml:space="preserve">this </w:t>
      </w:r>
      <w:commentRangeEnd w:id="111"/>
      <w:r w:rsidR="005029DB">
        <w:rPr>
          <w:rStyle w:val="CommentReference"/>
          <w:rFonts w:cs="Mangal"/>
        </w:rPr>
        <w:commentReference w:id="111"/>
      </w:r>
      <w:r>
        <w:rPr>
          <w:rFonts w:ascii="Times New Roman" w:hAnsi="Times New Roman"/>
        </w:rPr>
        <w:t xml:space="preserve">may be a potential mechanism for music’s detrimental effects on certain cognitive tasks. </w:t>
      </w:r>
      <w:commentRangeEnd w:id="110"/>
      <w:r w:rsidR="005029DB">
        <w:rPr>
          <w:rStyle w:val="CommentReference"/>
          <w:rFonts w:cs="Mangal"/>
        </w:rPr>
        <w:commentReference w:id="110"/>
      </w:r>
      <w:r>
        <w:rPr>
          <w:rFonts w:ascii="Times New Roman" w:hAnsi="Times New Roman"/>
        </w:rPr>
        <w:t xml:space="preserve">For a task to be completed, </w:t>
      </w:r>
      <w:commentRangeStart w:id="113"/>
      <w:r>
        <w:rPr>
          <w:rFonts w:ascii="Times New Roman" w:hAnsi="Times New Roman"/>
        </w:rPr>
        <w:t xml:space="preserve">alpha power may need to be at a particular optimal level. </w:t>
      </w:r>
      <w:commentRangeEnd w:id="113"/>
      <w:r w:rsidR="005029DB">
        <w:rPr>
          <w:rStyle w:val="CommentReference"/>
          <w:rFonts w:cs="Mangal"/>
        </w:rPr>
        <w:commentReference w:id="113"/>
      </w:r>
      <w:r>
        <w:rPr>
          <w:rFonts w:ascii="Times New Roman" w:hAnsi="Times New Roman"/>
        </w:rPr>
        <w:t>The amount of alpha power available may depend on a number of factors like the age of the participant (</w:t>
      </w:r>
      <w:proofErr w:type="spellStart"/>
      <w:r>
        <w:rPr>
          <w:rFonts w:ascii="Times New Roman" w:hAnsi="Times New Roman"/>
        </w:rPr>
        <w:t>Klimesch</w:t>
      </w:r>
      <w:proofErr w:type="spellEnd"/>
      <w:r>
        <w:rPr>
          <w:rFonts w:ascii="Times New Roman" w:hAnsi="Times New Roman"/>
        </w:rPr>
        <w:t>, 1999)⁠, the amount of attention required to complete the task (</w:t>
      </w:r>
      <w:proofErr w:type="spellStart"/>
      <w:r>
        <w:rPr>
          <w:rFonts w:ascii="Times New Roman" w:hAnsi="Times New Roman"/>
        </w:rPr>
        <w:t>Gevins</w:t>
      </w:r>
      <w:proofErr w:type="spellEnd"/>
      <w:r>
        <w:rPr>
          <w:rFonts w:ascii="Times New Roman" w:hAnsi="Times New Roman"/>
        </w:rPr>
        <w:t xml:space="preserve"> &amp; Smith, 2000; </w:t>
      </w:r>
      <w:proofErr w:type="spellStart"/>
      <w:r>
        <w:rPr>
          <w:rFonts w:ascii="Times New Roman" w:hAnsi="Times New Roman"/>
        </w:rPr>
        <w:t>Klimesch</w:t>
      </w:r>
      <w:proofErr w:type="spellEnd"/>
      <w:r>
        <w:rPr>
          <w:rFonts w:ascii="Times New Roman" w:hAnsi="Times New Roman"/>
        </w:rPr>
        <w:t xml:space="preserve">, </w:t>
      </w:r>
      <w:proofErr w:type="spellStart"/>
      <w:r>
        <w:rPr>
          <w:rFonts w:ascii="Times New Roman" w:hAnsi="Times New Roman"/>
        </w:rPr>
        <w:t>Doppelmayr</w:t>
      </w:r>
      <w:proofErr w:type="spellEnd"/>
      <w:r>
        <w:rPr>
          <w:rFonts w:ascii="Times New Roman" w:hAnsi="Times New Roman"/>
        </w:rPr>
        <w:t xml:space="preserve">, </w:t>
      </w:r>
      <w:proofErr w:type="spellStart"/>
      <w:r>
        <w:rPr>
          <w:rFonts w:ascii="Times New Roman" w:hAnsi="Times New Roman"/>
        </w:rPr>
        <w:t>Russegger</w:t>
      </w:r>
      <w:proofErr w:type="spellEnd"/>
      <w:r>
        <w:rPr>
          <w:rFonts w:ascii="Times New Roman" w:hAnsi="Times New Roman"/>
        </w:rPr>
        <w:t xml:space="preserve">, </w:t>
      </w:r>
      <w:proofErr w:type="spellStart"/>
      <w:r>
        <w:rPr>
          <w:rFonts w:ascii="Times New Roman" w:hAnsi="Times New Roman"/>
        </w:rPr>
        <w:t>Pachinger</w:t>
      </w:r>
      <w:proofErr w:type="spellEnd"/>
      <w:r>
        <w:rPr>
          <w:rFonts w:ascii="Times New Roman" w:hAnsi="Times New Roman"/>
        </w:rPr>
        <w:t xml:space="preserve">, &amp; </w:t>
      </w:r>
      <w:proofErr w:type="spellStart"/>
      <w:r>
        <w:rPr>
          <w:rFonts w:ascii="Times New Roman" w:hAnsi="Times New Roman"/>
        </w:rPr>
        <w:t>Schwaiger</w:t>
      </w:r>
      <w:proofErr w:type="spellEnd"/>
      <w:r>
        <w:rPr>
          <w:rFonts w:ascii="Times New Roman" w:hAnsi="Times New Roman"/>
        </w:rPr>
        <w:t xml:space="preserve">, 1998)⁠, and the type of music being listened to (Iwaki, Hayashi, &amp; Hori, 1997)⁠. All of these factors affect alpha levels in different ways and music may positively or negatively interact with the alpha </w:t>
      </w:r>
      <w:r>
        <w:rPr>
          <w:rFonts w:ascii="Times New Roman" w:hAnsi="Times New Roman"/>
        </w:rPr>
        <w:lastRenderedPageBreak/>
        <w:t xml:space="preserve">power levels. </w:t>
      </w:r>
      <w:commentRangeStart w:id="114"/>
      <w:r>
        <w:rPr>
          <w:rFonts w:ascii="Times New Roman" w:hAnsi="Times New Roman"/>
        </w:rPr>
        <w:t xml:space="preserve">This </w:t>
      </w:r>
      <w:commentRangeEnd w:id="114"/>
      <w:r w:rsidR="005029DB">
        <w:rPr>
          <w:rStyle w:val="CommentReference"/>
          <w:rFonts w:cs="Mangal"/>
        </w:rPr>
        <w:commentReference w:id="114"/>
      </w:r>
      <w:r>
        <w:rPr>
          <w:rFonts w:ascii="Times New Roman" w:hAnsi="Times New Roman"/>
        </w:rPr>
        <w:t xml:space="preserve">may explain the differing results discussed </w:t>
      </w:r>
      <w:commentRangeStart w:id="115"/>
      <w:r>
        <w:rPr>
          <w:rFonts w:ascii="Times New Roman" w:hAnsi="Times New Roman"/>
        </w:rPr>
        <w:t xml:space="preserve">in previous sections </w:t>
      </w:r>
      <w:commentRangeEnd w:id="115"/>
      <w:r w:rsidR="005029DB">
        <w:rPr>
          <w:rStyle w:val="CommentReference"/>
          <w:rFonts w:cs="Mangal"/>
        </w:rPr>
        <w:commentReference w:id="115"/>
      </w:r>
      <w:r>
        <w:rPr>
          <w:rFonts w:ascii="Times New Roman" w:hAnsi="Times New Roman"/>
        </w:rPr>
        <w:t xml:space="preserve">and why music has such a wide range of effects on different people during different cognitive tasks. Experiments designed to take all of these factors into account may be able to specifically identify the relationship between alpha activity, background music, and cognitive tasks. </w:t>
      </w:r>
    </w:p>
    <w:p w14:paraId="5D0EB4E3" w14:textId="09BAB822" w:rsidR="005029DB" w:rsidRDefault="005029DB">
      <w:pPr>
        <w:pStyle w:val="BodyText"/>
        <w:spacing w:line="480" w:lineRule="auto"/>
        <w:ind w:firstLine="907"/>
        <w:rPr>
          <w:rFonts w:ascii="Times New Roman" w:hAnsi="Times New Roman"/>
        </w:rPr>
      </w:pPr>
      <w:proofErr w:type="spellStart"/>
      <w:ins w:id="116" w:author="tavis apramian" w:date="2017-05-12T10:28:00Z">
        <w:r>
          <w:rPr>
            <w:rFonts w:ascii="Times New Roman" w:hAnsi="Times New Roman"/>
          </w:rPr>
          <w:t>Sumary</w:t>
        </w:r>
        <w:proofErr w:type="spellEnd"/>
        <w:r>
          <w:rPr>
            <w:rFonts w:ascii="Times New Roman" w:hAnsi="Times New Roman"/>
          </w:rPr>
          <w:t xml:space="preserve"> </w:t>
        </w:r>
        <w:proofErr w:type="spellStart"/>
        <w:r>
          <w:rPr>
            <w:rFonts w:ascii="Times New Roman" w:hAnsi="Times New Roman"/>
          </w:rPr>
          <w:t>paragraoh</w:t>
        </w:r>
      </w:ins>
      <w:proofErr w:type="spellEnd"/>
    </w:p>
    <w:p w14:paraId="389D25E9" w14:textId="77777777" w:rsidR="003101AE" w:rsidRDefault="004B573E">
      <w:pPr>
        <w:pStyle w:val="BodyText"/>
        <w:spacing w:line="480" w:lineRule="auto"/>
        <w:rPr>
          <w:rFonts w:ascii="Times New Roman" w:hAnsi="Times New Roman"/>
          <w:b/>
          <w:bCs/>
        </w:rPr>
      </w:pPr>
      <w:r>
        <w:rPr>
          <w:rFonts w:ascii="Times New Roman" w:hAnsi="Times New Roman"/>
          <w:b/>
          <w:bCs/>
        </w:rPr>
        <w:t>Conclusion</w:t>
      </w:r>
    </w:p>
    <w:p w14:paraId="7FC4284B" w14:textId="77777777" w:rsidR="003101AE" w:rsidRDefault="004B573E">
      <w:pPr>
        <w:pStyle w:val="BodyText"/>
        <w:tabs>
          <w:tab w:val="left" w:pos="910"/>
        </w:tabs>
        <w:spacing w:line="480" w:lineRule="auto"/>
        <w:ind w:firstLine="907"/>
        <w:rPr>
          <w:rFonts w:ascii="Times New Roman" w:hAnsi="Times New Roman"/>
        </w:rPr>
      </w:pPr>
      <w:r>
        <w:rPr>
          <w:rFonts w:ascii="Times New Roman" w:hAnsi="Times New Roman"/>
        </w:rPr>
        <w:t xml:space="preserve">This paper complements the review by </w:t>
      </w:r>
      <w:proofErr w:type="spellStart"/>
      <w:r>
        <w:rPr>
          <w:rFonts w:ascii="Times New Roman" w:hAnsi="Times New Roman"/>
        </w:rPr>
        <w:t>Schellenberg</w:t>
      </w:r>
      <w:proofErr w:type="spellEnd"/>
      <w:r>
        <w:rPr>
          <w:rFonts w:ascii="Times New Roman" w:hAnsi="Times New Roman"/>
        </w:rPr>
        <w:t xml:space="preserve"> and Weiss (2013)⁠, filling in some of the relevant and new areas of research not discussed in 2013. There is little dispute that background music has an effect on performing cognitive tasks. However, these effects are mediated by the musical background and age of the listener, the type of task, and the composition of the music. </w:t>
      </w:r>
      <w:commentRangeStart w:id="117"/>
      <w:r>
        <w:rPr>
          <w:rFonts w:ascii="Times New Roman" w:hAnsi="Times New Roman"/>
        </w:rPr>
        <w:t>In this review, I have presented two hypotheses regarding why these differences in task performance may occur. First, the serial nature of both the task and the sound may compete for serial processing power. Second, the listener’s schemas that are invoked for processing the task and the music may be similar. This overlap creates competition that results in poorer performance on the cognitive task.</w:t>
      </w:r>
      <w:commentRangeEnd w:id="117"/>
      <w:r w:rsidR="005029DB">
        <w:rPr>
          <w:rStyle w:val="CommentReference"/>
          <w:rFonts w:cs="Mangal"/>
        </w:rPr>
        <w:commentReference w:id="117"/>
      </w:r>
    </w:p>
    <w:p w14:paraId="234ABE7B" w14:textId="2D2A3737" w:rsidR="003101AE" w:rsidRDefault="004B573E">
      <w:pPr>
        <w:pStyle w:val="BodyText"/>
        <w:tabs>
          <w:tab w:val="left" w:pos="910"/>
        </w:tabs>
        <w:spacing w:line="480" w:lineRule="auto"/>
        <w:ind w:firstLine="907"/>
        <w:rPr>
          <w:rFonts w:ascii="Times New Roman" w:hAnsi="Times New Roman"/>
        </w:rPr>
      </w:pPr>
      <w:commentRangeStart w:id="118"/>
      <w:r>
        <w:rPr>
          <w:rFonts w:ascii="Times New Roman" w:hAnsi="Times New Roman"/>
        </w:rPr>
        <w:t xml:space="preserve">The initial goal of this field of research was to determine how music could help support cognitive functioning, but this is a simplistic view. </w:t>
      </w:r>
      <w:commentRangeEnd w:id="118"/>
      <w:r w:rsidR="005029DB">
        <w:rPr>
          <w:rStyle w:val="CommentReference"/>
          <w:rFonts w:cs="Mangal"/>
        </w:rPr>
        <w:commentReference w:id="118"/>
      </w:r>
      <w:r>
        <w:rPr>
          <w:rFonts w:ascii="Times New Roman" w:hAnsi="Times New Roman"/>
        </w:rPr>
        <w:t xml:space="preserve">Both ‘music’ and ‘cognitive functioning’ are all-encompassing terms that describe complex and multi-faceted concepts. Many characteristics of music can be manipulated and, as discussed here, they exert different effects on different components of cognition. </w:t>
      </w:r>
      <w:commentRangeStart w:id="119"/>
      <w:r>
        <w:rPr>
          <w:rFonts w:ascii="Times New Roman" w:hAnsi="Times New Roman"/>
        </w:rPr>
        <w:t>The results reviewed in this paper make it clear that future research towards uncovering the fine</w:t>
      </w:r>
      <w:ins w:id="120" w:author="tavis apramian" w:date="2017-05-12T10:32:00Z">
        <w:r w:rsidR="005029DB">
          <w:rPr>
            <w:rFonts w:ascii="Times New Roman" w:hAnsi="Times New Roman"/>
          </w:rPr>
          <w:t>ly</w:t>
        </w:r>
      </w:ins>
      <w:r>
        <w:rPr>
          <w:rFonts w:ascii="Times New Roman" w:hAnsi="Times New Roman"/>
        </w:rPr>
        <w:t xml:space="preserve">-grained effects of music on cognition will need to take mood and arousal, individual differences of age and musical background, the composition of the music, and the mental processes required to complete a task into account. Optimally combining these factors may create personalized environments in which background music could support cognitive task performance. </w:t>
      </w:r>
      <w:commentRangeEnd w:id="119"/>
      <w:r w:rsidR="005029DB">
        <w:rPr>
          <w:rStyle w:val="CommentReference"/>
          <w:rFonts w:cs="Mangal"/>
        </w:rPr>
        <w:commentReference w:id="119"/>
      </w:r>
      <w:r>
        <w:br w:type="page"/>
      </w:r>
    </w:p>
    <w:p w14:paraId="057A4AA1" w14:textId="77777777" w:rsidR="003101AE" w:rsidRDefault="004B573E">
      <w:pPr>
        <w:pStyle w:val="BodyText"/>
        <w:tabs>
          <w:tab w:val="left" w:pos="910"/>
        </w:tabs>
        <w:spacing w:line="480" w:lineRule="auto"/>
        <w:jc w:val="center"/>
        <w:rPr>
          <w:rFonts w:ascii="Times New Roman" w:hAnsi="Times New Roman"/>
        </w:rPr>
      </w:pPr>
      <w:r>
        <w:rPr>
          <w:rFonts w:ascii="Times New Roman" w:hAnsi="Times New Roman"/>
        </w:rPr>
        <w:lastRenderedPageBreak/>
        <w:t>Bibliography</w:t>
      </w:r>
    </w:p>
    <w:p w14:paraId="3F8DC314" w14:textId="77777777" w:rsidR="003101AE" w:rsidRDefault="003101AE">
      <w:pPr>
        <w:pStyle w:val="BodyText"/>
        <w:tabs>
          <w:tab w:val="left" w:pos="910"/>
        </w:tabs>
        <w:spacing w:line="480" w:lineRule="auto"/>
        <w:jc w:val="center"/>
        <w:rPr>
          <w:rFonts w:ascii="Times New Roman" w:hAnsi="Times New Roman"/>
        </w:rPr>
      </w:pPr>
    </w:p>
    <w:sectPr w:rsidR="003101AE">
      <w:headerReference w:type="default" r:id="rId9"/>
      <w:pgSz w:w="12240" w:h="15840"/>
      <w:pgMar w:top="1693" w:right="1134" w:bottom="1134" w:left="1134" w:header="1134" w:footer="0" w:gutter="0"/>
      <w:cols w:space="720"/>
      <w:formProt w:val="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avis apramian" w:date="2017-05-14T10:49:00Z" w:initials="ta">
    <w:p w14:paraId="71FCFA1D" w14:textId="11142220" w:rsidR="00D27CB1" w:rsidRDefault="00D27CB1">
      <w:pPr>
        <w:pStyle w:val="CommentText"/>
      </w:pPr>
      <w:r>
        <w:t>DONE</w:t>
      </w:r>
    </w:p>
    <w:p w14:paraId="53DB29AC" w14:textId="77777777" w:rsidR="00D27CB1" w:rsidRDefault="00D27CB1">
      <w:pPr>
        <w:pStyle w:val="CommentText"/>
        <w:rPr>
          <w:rFonts w:hint="eastAsia"/>
        </w:rPr>
      </w:pPr>
      <w:r>
        <w:rPr>
          <w:rStyle w:val="CommentReference"/>
          <w:rFonts w:hint="eastAsia"/>
        </w:rPr>
        <w:annotationRef/>
      </w:r>
      <w:r>
        <w:t>I thought the first part of this sentence was describing ‘how.’</w:t>
      </w:r>
    </w:p>
    <w:p w14:paraId="19DA94E9" w14:textId="77777777" w:rsidR="00D27CB1" w:rsidRDefault="00D27CB1">
      <w:pPr>
        <w:pStyle w:val="CommentText"/>
        <w:rPr>
          <w:rFonts w:hint="eastAsia"/>
        </w:rPr>
      </w:pPr>
    </w:p>
    <w:p w14:paraId="718F77EC" w14:textId="77777777" w:rsidR="00D27CB1" w:rsidRDefault="00D27CB1">
      <w:pPr>
        <w:pStyle w:val="CommentText"/>
        <w:rPr>
          <w:rFonts w:hint="eastAsia"/>
        </w:rPr>
      </w:pPr>
      <w:r>
        <w:t>But it may well be that neuroscientists ascribe particular meaning to the word ‘how’</w:t>
      </w:r>
    </w:p>
  </w:comment>
  <w:comment w:id="2" w:author="tavis apramian" w:date="2017-05-14T11:20:00Z" w:initials="ta">
    <w:p w14:paraId="7FF043BC" w14:textId="3F6372F1" w:rsidR="00D27CB1" w:rsidRDefault="00D27CB1">
      <w:pPr>
        <w:pStyle w:val="CommentText"/>
      </w:pPr>
      <w:r>
        <w:t>DONE</w:t>
      </w:r>
    </w:p>
    <w:p w14:paraId="27F88B4D" w14:textId="77777777" w:rsidR="00D27CB1" w:rsidRDefault="00D27CB1">
      <w:pPr>
        <w:pStyle w:val="CommentText"/>
        <w:rPr>
          <w:rFonts w:hint="eastAsia"/>
        </w:rPr>
      </w:pPr>
      <w:r>
        <w:rPr>
          <w:rStyle w:val="CommentReference"/>
          <w:rFonts w:hint="eastAsia"/>
        </w:rPr>
        <w:annotationRef/>
      </w:r>
      <w:r>
        <w:t xml:space="preserve">This is the goal of the paper then? Because it sort of seemed like the last </w:t>
      </w:r>
      <w:proofErr w:type="spellStart"/>
      <w:r>
        <w:t>sentene</w:t>
      </w:r>
      <w:proofErr w:type="spellEnd"/>
      <w:r>
        <w:t xml:space="preserve"> of the </w:t>
      </w:r>
      <w:proofErr w:type="spellStart"/>
      <w:r>
        <w:t>previos</w:t>
      </w:r>
      <w:proofErr w:type="spellEnd"/>
      <w:r>
        <w:t xml:space="preserve"> paragraph described the goal of the paper.</w:t>
      </w:r>
    </w:p>
  </w:comment>
  <w:comment w:id="8" w:author="tavis apramian" w:date="2017-05-12T08:45:00Z" w:initials="ta">
    <w:p w14:paraId="254E4086" w14:textId="3792EEB7" w:rsidR="00D27CB1" w:rsidRDefault="00D27CB1">
      <w:pPr>
        <w:pStyle w:val="CommentText"/>
        <w:rPr>
          <w:rFonts w:hint="eastAsia"/>
        </w:rPr>
      </w:pPr>
      <w:r>
        <w:rPr>
          <w:rStyle w:val="CommentReference"/>
          <w:rFonts w:hint="eastAsia"/>
        </w:rPr>
        <w:annotationRef/>
      </w:r>
      <w:proofErr w:type="gramStart"/>
      <w:r>
        <w:t>this</w:t>
      </w:r>
      <w:proofErr w:type="gramEnd"/>
      <w:r>
        <w:t xml:space="preserve"> what?</w:t>
      </w:r>
    </w:p>
  </w:comment>
  <w:comment w:id="9" w:author="tavis apramian" w:date="2017-05-14T11:22:00Z" w:initials="ta">
    <w:p w14:paraId="0F0B7ECB" w14:textId="77777777" w:rsidR="00D27CB1" w:rsidRDefault="00D27CB1">
      <w:pPr>
        <w:pStyle w:val="CommentText"/>
      </w:pPr>
      <w:r>
        <w:rPr>
          <w:rStyle w:val="CommentReference"/>
          <w:rFonts w:hint="eastAsia"/>
        </w:rPr>
        <w:annotationRef/>
      </w:r>
      <w:r>
        <w:t xml:space="preserve">DONE </w:t>
      </w:r>
    </w:p>
    <w:p w14:paraId="28C7E33A" w14:textId="470BED50" w:rsidR="00D27CB1" w:rsidRDefault="00D27CB1">
      <w:pPr>
        <w:pStyle w:val="CommentText"/>
        <w:rPr>
          <w:rFonts w:hint="eastAsia"/>
        </w:rPr>
      </w:pPr>
      <w:r>
        <w:t>May wish to highlight this last part with one more sentence. It is really the money shot, because it creates new knowledge. No one has reviewed these yet right? you doing so elevates the paper from your average fare to worthy of a comprehensive exam.</w:t>
      </w:r>
    </w:p>
  </w:comment>
  <w:comment w:id="17" w:author="tavis apramian" w:date="2017-05-14T11:29:00Z" w:initials="ta">
    <w:p w14:paraId="51BF3D15" w14:textId="77777777" w:rsidR="00D27CB1" w:rsidRDefault="00D27CB1">
      <w:pPr>
        <w:pStyle w:val="CommentText"/>
      </w:pPr>
      <w:r>
        <w:t xml:space="preserve">DONE </w:t>
      </w:r>
    </w:p>
    <w:p w14:paraId="38662C88" w14:textId="309740AC" w:rsidR="00D27CB1" w:rsidRDefault="00D27CB1">
      <w:pPr>
        <w:pStyle w:val="CommentText"/>
        <w:rPr>
          <w:rFonts w:hint="eastAsia"/>
        </w:rPr>
      </w:pPr>
      <w:r>
        <w:rPr>
          <w:rStyle w:val="CommentReference"/>
          <w:rFonts w:hint="eastAsia"/>
        </w:rPr>
        <w:annotationRef/>
      </w:r>
      <w:r>
        <w:t>Each paragraph is easier to decode if it has a topic sentence that tells the reader what to expect. Starting the paragraph with the summary of other’s research leaves the reader attempting to guess what your opinion is until the end of the paragraph. Try to make the reader trust you as the sole purveyor of knowledge, capable of seeing both sides, but still authoritative.</w:t>
      </w:r>
    </w:p>
  </w:comment>
  <w:comment w:id="18" w:author="tavis apramian" w:date="2017-05-14T11:31:00Z" w:initials="ta">
    <w:p w14:paraId="3598E27F" w14:textId="77777777" w:rsidR="00D27CB1" w:rsidRDefault="00D27CB1">
      <w:pPr>
        <w:pStyle w:val="CommentText"/>
      </w:pPr>
      <w:r>
        <w:t xml:space="preserve">DONE </w:t>
      </w:r>
    </w:p>
    <w:p w14:paraId="6F60BA95" w14:textId="4535FE13" w:rsidR="00D27CB1" w:rsidRDefault="00D27CB1">
      <w:pPr>
        <w:pStyle w:val="CommentText"/>
        <w:rPr>
          <w:rFonts w:hint="eastAsia"/>
        </w:rPr>
      </w:pPr>
      <w:r>
        <w:rPr>
          <w:rStyle w:val="CommentReference"/>
          <w:rFonts w:hint="eastAsia"/>
        </w:rPr>
        <w:annotationRef/>
      </w:r>
      <w:proofErr w:type="gramStart"/>
      <w:r>
        <w:t>this</w:t>
      </w:r>
      <w:proofErr w:type="gramEnd"/>
      <w:r>
        <w:t xml:space="preserve"> what?</w:t>
      </w:r>
    </w:p>
  </w:comment>
  <w:comment w:id="19" w:author="tavis apramian" w:date="2017-05-14T11:31:00Z" w:initials="ta">
    <w:p w14:paraId="4360F3DF" w14:textId="77777777" w:rsidR="00D27CB1" w:rsidRDefault="00D27CB1">
      <w:pPr>
        <w:pStyle w:val="CommentText"/>
      </w:pPr>
      <w:r>
        <w:rPr>
          <w:rStyle w:val="CommentReference"/>
          <w:rFonts w:hint="eastAsia"/>
        </w:rPr>
        <w:annotationRef/>
      </w:r>
      <w:r>
        <w:t>DONE</w:t>
      </w:r>
    </w:p>
    <w:p w14:paraId="7E314576" w14:textId="79788B19" w:rsidR="00D27CB1" w:rsidRDefault="00D27CB1">
      <w:pPr>
        <w:pStyle w:val="CommentText"/>
        <w:rPr>
          <w:rFonts w:hint="eastAsia"/>
        </w:rPr>
      </w:pPr>
      <w:r>
        <w:t>Two sentences that start with ‘this’ dilute the logical pathway. Try to make each sentence short yet able to stand on its own.</w:t>
      </w:r>
    </w:p>
  </w:comment>
  <w:comment w:id="29" w:author="tavis apramian" w:date="2017-05-12T09:01:00Z" w:initials="ta">
    <w:p w14:paraId="6D5B8E90" w14:textId="65C8D53A" w:rsidR="00D27CB1" w:rsidRDefault="00D27CB1">
      <w:pPr>
        <w:pStyle w:val="CommentText"/>
        <w:rPr>
          <w:rFonts w:hint="eastAsia"/>
        </w:rPr>
      </w:pPr>
      <w:r>
        <w:rPr>
          <w:rStyle w:val="CommentReference"/>
          <w:rFonts w:hint="eastAsia"/>
        </w:rPr>
        <w:annotationRef/>
      </w:r>
      <w:r>
        <w:t>?</w:t>
      </w:r>
    </w:p>
  </w:comment>
  <w:comment w:id="30" w:author="tavis apramian" w:date="2017-05-14T11:35:00Z" w:initials="ta">
    <w:p w14:paraId="195F0113" w14:textId="77777777" w:rsidR="00D27CB1" w:rsidRDefault="00D27CB1">
      <w:pPr>
        <w:pStyle w:val="CommentText"/>
      </w:pPr>
      <w:r>
        <w:t>DONE</w:t>
      </w:r>
    </w:p>
    <w:p w14:paraId="06D03CA0" w14:textId="6CB8EBB3" w:rsidR="00D27CB1" w:rsidRDefault="00D27CB1">
      <w:pPr>
        <w:pStyle w:val="CommentText"/>
        <w:rPr>
          <w:rFonts w:hint="eastAsia"/>
        </w:rPr>
      </w:pPr>
      <w:r>
        <w:rPr>
          <w:rStyle w:val="CommentReference"/>
          <w:rFonts w:hint="eastAsia"/>
        </w:rPr>
        <w:annotationRef/>
      </w:r>
      <w:r>
        <w:t>And that would change the relative role of arousal in the two studies?</w:t>
      </w:r>
    </w:p>
  </w:comment>
  <w:comment w:id="32" w:author="tavis apramian" w:date="2017-05-14T11:35:00Z" w:initials="ta">
    <w:p w14:paraId="0D371BE8" w14:textId="77777777" w:rsidR="00D27CB1" w:rsidRDefault="00D27CB1">
      <w:pPr>
        <w:pStyle w:val="CommentText"/>
      </w:pPr>
      <w:r>
        <w:rPr>
          <w:rStyle w:val="CommentReference"/>
          <w:rFonts w:hint="eastAsia"/>
        </w:rPr>
        <w:annotationRef/>
      </w:r>
      <w:r>
        <w:t>DONE</w:t>
      </w:r>
    </w:p>
    <w:p w14:paraId="475AB7CA" w14:textId="163639B9" w:rsidR="00D27CB1" w:rsidRDefault="00D27CB1">
      <w:pPr>
        <w:pStyle w:val="CommentText"/>
        <w:rPr>
          <w:rFonts w:hint="eastAsia"/>
        </w:rPr>
      </w:pPr>
      <w:r>
        <w:t xml:space="preserve">Undercuts the novelty of your findings. Misplaced here. I think you’ve done a great synthesis of the literature. You uncovered just how little agreement there is between these finding. But words like this suggest that it is all forgivable and there is a single interpretation. Bring the chaos you found into the foreground! Teach us about it. Take a stand, you’re a PhD student now, it is your job to criticize the </w:t>
      </w:r>
      <w:proofErr w:type="spellStart"/>
      <w:r>
        <w:t>the</w:t>
      </w:r>
      <w:proofErr w:type="spellEnd"/>
      <w:r>
        <w:t xml:space="preserve"> findings, not to excuse them.</w:t>
      </w:r>
    </w:p>
  </w:comment>
  <w:comment w:id="34" w:author="tavis apramian" w:date="2017-05-14T11:41:00Z" w:initials="ta">
    <w:p w14:paraId="381C3755" w14:textId="612AFCB8" w:rsidR="00D27CB1" w:rsidRDefault="00D27CB1">
      <w:pPr>
        <w:pStyle w:val="CommentText"/>
        <w:rPr>
          <w:rFonts w:hint="eastAsia"/>
        </w:rPr>
      </w:pPr>
      <w:r>
        <w:rPr>
          <w:rStyle w:val="CommentReference"/>
          <w:rFonts w:hint="eastAsia"/>
        </w:rPr>
        <w:annotationRef/>
      </w:r>
      <w:r>
        <w:t>DONE There should be a summary paragraph at the end of each section (ex. effect of preference) describing what you taught us with shadow of a hint to what comes next or what still needs to be answered.</w:t>
      </w:r>
    </w:p>
  </w:comment>
  <w:comment w:id="33" w:author="tavis apramian" w:date="2017-05-14T11:44:00Z" w:initials="ta">
    <w:p w14:paraId="53D98FE8" w14:textId="77777777" w:rsidR="00D27CB1" w:rsidRDefault="00D27CB1">
      <w:pPr>
        <w:pStyle w:val="CommentText"/>
      </w:pPr>
      <w:r>
        <w:rPr>
          <w:rStyle w:val="CommentReference"/>
          <w:rFonts w:hint="eastAsia"/>
        </w:rPr>
        <w:annotationRef/>
      </w:r>
      <w:r>
        <w:t xml:space="preserve">DONE </w:t>
      </w:r>
    </w:p>
    <w:p w14:paraId="6666E769" w14:textId="5C728D13" w:rsidR="00D27CB1" w:rsidRDefault="00D27CB1">
      <w:pPr>
        <w:pStyle w:val="CommentText"/>
        <w:rPr>
          <w:rFonts w:hint="eastAsia"/>
        </w:rPr>
      </w:pPr>
      <w:r>
        <w:t xml:space="preserve">Which of your finding from above support this claim and which refute it? Be more specific. </w:t>
      </w:r>
    </w:p>
    <w:p w14:paraId="451ACCE5" w14:textId="77777777" w:rsidR="00D27CB1" w:rsidRDefault="00D27CB1">
      <w:pPr>
        <w:pStyle w:val="CommentText"/>
        <w:rPr>
          <w:rFonts w:hint="eastAsia"/>
        </w:rPr>
      </w:pPr>
    </w:p>
    <w:p w14:paraId="50403F1E" w14:textId="7B42B99B" w:rsidR="00D27CB1" w:rsidRDefault="00D27CB1">
      <w:pPr>
        <w:pStyle w:val="CommentText"/>
        <w:rPr>
          <w:rFonts w:hint="eastAsia"/>
        </w:rPr>
      </w:pPr>
      <w:r>
        <w:t>This feels like a different paragraph.</w:t>
      </w:r>
    </w:p>
  </w:comment>
  <w:comment w:id="35" w:author="tavis apramian" w:date="2017-05-14T12:13:00Z" w:initials="ta">
    <w:p w14:paraId="043E5E43" w14:textId="67B2D414" w:rsidR="00D27CB1" w:rsidRDefault="00D27CB1">
      <w:pPr>
        <w:pStyle w:val="CommentText"/>
      </w:pPr>
      <w:r>
        <w:t>DONE</w:t>
      </w:r>
    </w:p>
    <w:p w14:paraId="5D738B75" w14:textId="29F3A4E8" w:rsidR="00D27CB1" w:rsidRDefault="00D27CB1">
      <w:pPr>
        <w:pStyle w:val="CommentText"/>
        <w:rPr>
          <w:rFonts w:hint="eastAsia"/>
        </w:rPr>
      </w:pPr>
      <w:r>
        <w:rPr>
          <w:rStyle w:val="CommentReference"/>
          <w:rFonts w:hint="eastAsia"/>
        </w:rPr>
        <w:annotationRef/>
      </w:r>
      <w:r>
        <w:t>You just started a whole new section. Tell us about it before you start. Ease us into it. Hold our hands. You’ve been reading this material so you’re familiar. We’re not. None of us. Even your committee. Each of the sections should have an introductory paragraph. At the very least a topic sentence at the start of the first paragraph. Remember, your job is not to provide a laundry list but to synthesize. Decent academic writing puts all the pieces in one place. Good academic writing does the thinking for the reader. Great academic writing excites the reader. That last one is rarely achieved by any of us. But it is worth shooting for.</w:t>
      </w:r>
    </w:p>
  </w:comment>
  <w:comment w:id="38" w:author="tavis apramian" w:date="2017-05-14T12:23:00Z" w:initials="ta">
    <w:p w14:paraId="63114860" w14:textId="42582A86" w:rsidR="00D27CB1" w:rsidRDefault="00D27CB1">
      <w:pPr>
        <w:pStyle w:val="CommentText"/>
      </w:pPr>
      <w:r>
        <w:rPr>
          <w:rStyle w:val="CommentReference"/>
          <w:rFonts w:hint="eastAsia"/>
        </w:rPr>
        <w:annotationRef/>
      </w:r>
      <w:r>
        <w:t>DONE</w:t>
      </w:r>
    </w:p>
    <w:p w14:paraId="62F25CA9" w14:textId="29126923" w:rsidR="00D27CB1" w:rsidRDefault="00D27CB1">
      <w:pPr>
        <w:pStyle w:val="CommentText"/>
        <w:rPr>
          <w:rFonts w:hint="eastAsia"/>
        </w:rPr>
      </w:pPr>
      <w:proofErr w:type="gramStart"/>
      <w:r>
        <w:t>why</w:t>
      </w:r>
      <w:proofErr w:type="gramEnd"/>
      <w:r>
        <w:t>?</w:t>
      </w:r>
    </w:p>
  </w:comment>
  <w:comment w:id="39" w:author="tavis apramian" w:date="2017-05-14T12:23:00Z" w:initials="ta">
    <w:p w14:paraId="4DF2D2BA" w14:textId="64992AF1" w:rsidR="00D27CB1" w:rsidRDefault="00D27CB1">
      <w:pPr>
        <w:pStyle w:val="CommentText"/>
        <w:rPr>
          <w:rFonts w:hint="eastAsia"/>
        </w:rPr>
      </w:pPr>
      <w:r>
        <w:rPr>
          <w:rStyle w:val="CommentReference"/>
          <w:rFonts w:hint="eastAsia"/>
        </w:rPr>
        <w:annotationRef/>
      </w:r>
      <w:r>
        <w:t>DONE Important enough to warrant its own sentence, not a cursory explanation in brackets.</w:t>
      </w:r>
    </w:p>
  </w:comment>
  <w:comment w:id="40" w:author="tavis apramian" w:date="2017-05-14T12:23:00Z" w:initials="ta">
    <w:p w14:paraId="384AD82A" w14:textId="4B64231B" w:rsidR="00D27CB1" w:rsidRDefault="00D27CB1">
      <w:pPr>
        <w:pStyle w:val="CommentText"/>
        <w:rPr>
          <w:rFonts w:hint="eastAsia"/>
        </w:rPr>
      </w:pPr>
      <w:r>
        <w:t xml:space="preserve">DONE </w:t>
      </w:r>
      <w:r>
        <w:rPr>
          <w:rStyle w:val="CommentReference"/>
          <w:rFonts w:hint="eastAsia"/>
        </w:rPr>
        <w:annotationRef/>
      </w:r>
      <w:r>
        <w:t>Which hypothesis?</w:t>
      </w:r>
    </w:p>
  </w:comment>
  <w:comment w:id="41" w:author="tavis apramian" w:date="2017-05-14T12:24:00Z" w:initials="ta">
    <w:p w14:paraId="759592EB" w14:textId="5BA3A723" w:rsidR="00D27CB1" w:rsidRDefault="00D27CB1">
      <w:pPr>
        <w:pStyle w:val="CommentText"/>
        <w:rPr>
          <w:rFonts w:hint="eastAsia"/>
        </w:rPr>
      </w:pPr>
      <w:r>
        <w:t xml:space="preserve">DONE </w:t>
      </w:r>
      <w:r>
        <w:rPr>
          <w:rStyle w:val="CommentReference"/>
          <w:rFonts w:hint="eastAsia"/>
        </w:rPr>
        <w:annotationRef/>
      </w:r>
      <w:r>
        <w:t>passive voice makes this tricky to understand</w:t>
      </w:r>
    </w:p>
  </w:comment>
  <w:comment w:id="43" w:author="tavis apramian" w:date="2017-05-14T12:26:00Z" w:initials="ta">
    <w:p w14:paraId="0588B8E8" w14:textId="304FCBDF" w:rsidR="00D27CB1" w:rsidRDefault="00D27CB1">
      <w:pPr>
        <w:pStyle w:val="CommentText"/>
        <w:rPr>
          <w:rFonts w:hint="eastAsia"/>
        </w:rPr>
      </w:pPr>
      <w:r>
        <w:t xml:space="preserve">DONE </w:t>
      </w:r>
      <w:r>
        <w:rPr>
          <w:rStyle w:val="CommentReference"/>
          <w:rFonts w:hint="eastAsia"/>
        </w:rPr>
        <w:annotationRef/>
      </w:r>
      <w:r>
        <w:t>why?</w:t>
      </w:r>
    </w:p>
  </w:comment>
  <w:comment w:id="44" w:author="tavis apramian" w:date="2017-05-12T09:21:00Z" w:initials="ta">
    <w:p w14:paraId="4410182B" w14:textId="336BE97F" w:rsidR="00D27CB1" w:rsidRDefault="00D27CB1">
      <w:pPr>
        <w:pStyle w:val="CommentText"/>
        <w:rPr>
          <w:rFonts w:hint="eastAsia"/>
        </w:rPr>
      </w:pPr>
      <w:r>
        <w:rPr>
          <w:rStyle w:val="CommentReference"/>
          <w:rFonts w:hint="eastAsia"/>
        </w:rPr>
        <w:annotationRef/>
      </w:r>
      <w:r>
        <w:t>cool. now I get it. need to figure out a way to help me along before this pay off sentence. Reading is about trust and readers are lazy and suspicious. Don’t let them veer off course.</w:t>
      </w:r>
    </w:p>
  </w:comment>
  <w:comment w:id="46" w:author="tavis apramian" w:date="2017-05-14T12:29:00Z" w:initials="ta">
    <w:p w14:paraId="5CA3C3E1" w14:textId="77777777" w:rsidR="00D27CB1" w:rsidRDefault="00D27CB1">
      <w:pPr>
        <w:pStyle w:val="CommentText"/>
      </w:pPr>
      <w:r>
        <w:t>DONE</w:t>
      </w:r>
    </w:p>
    <w:p w14:paraId="3B9E2AF6" w14:textId="119E87FA" w:rsidR="00D27CB1" w:rsidRDefault="00D27CB1">
      <w:pPr>
        <w:pStyle w:val="CommentText"/>
        <w:rPr>
          <w:rFonts w:hint="eastAsia"/>
        </w:rPr>
      </w:pPr>
      <w:r>
        <w:rPr>
          <w:rStyle w:val="CommentReference"/>
          <w:rFonts w:hint="eastAsia"/>
        </w:rPr>
        <w:annotationRef/>
      </w:r>
      <w:proofErr w:type="gramStart"/>
      <w:r>
        <w:t>passive</w:t>
      </w:r>
      <w:proofErr w:type="gramEnd"/>
      <w:r>
        <w:t xml:space="preserve"> voice. Diminishes your authorial presence.</w:t>
      </w:r>
    </w:p>
  </w:comment>
  <w:comment w:id="48" w:author="tavis apramian" w:date="2017-05-12T09:24:00Z" w:initials="ta">
    <w:p w14:paraId="4185B205" w14:textId="4FAA8932" w:rsidR="00D27CB1" w:rsidRDefault="00D27CB1">
      <w:pPr>
        <w:pStyle w:val="CommentText"/>
        <w:rPr>
          <w:rFonts w:hint="eastAsia"/>
        </w:rPr>
      </w:pPr>
      <w:r>
        <w:rPr>
          <w:rStyle w:val="CommentReference"/>
          <w:rFonts w:hint="eastAsia"/>
        </w:rPr>
        <w:annotationRef/>
      </w:r>
      <w:r>
        <w:t>Clear! These two interpretations have been the most succinct so far in the paper.</w:t>
      </w:r>
    </w:p>
  </w:comment>
  <w:comment w:id="51" w:author="tavis apramian" w:date="2017-05-14T12:30:00Z" w:initials="ta">
    <w:p w14:paraId="2D7E6F55" w14:textId="09D33141" w:rsidR="00D27CB1" w:rsidRDefault="00D27CB1">
      <w:pPr>
        <w:pStyle w:val="CommentText"/>
        <w:rPr>
          <w:rFonts w:hint="eastAsia"/>
        </w:rPr>
      </w:pPr>
      <w:r>
        <w:t xml:space="preserve">DONE </w:t>
      </w:r>
      <w:r>
        <w:rPr>
          <w:rStyle w:val="CommentReference"/>
          <w:rFonts w:hint="eastAsia"/>
        </w:rPr>
        <w:annotationRef/>
      </w:r>
      <w:r>
        <w:t>never use two words when one will do.</w:t>
      </w:r>
    </w:p>
    <w:p w14:paraId="04DFEDA0" w14:textId="77777777" w:rsidR="00D27CB1" w:rsidRDefault="00D27CB1">
      <w:pPr>
        <w:pStyle w:val="CommentText"/>
        <w:rPr>
          <w:rFonts w:hint="eastAsia"/>
        </w:rPr>
      </w:pPr>
    </w:p>
    <w:p w14:paraId="7F1AC0A7" w14:textId="4A3D21CF" w:rsidR="00D27CB1" w:rsidRDefault="00D27CB1">
      <w:pPr>
        <w:pStyle w:val="CommentText"/>
        <w:rPr>
          <w:rFonts w:hint="eastAsia"/>
        </w:rPr>
      </w:pPr>
      <w:r>
        <w:t>Strunk &amp; white.</w:t>
      </w:r>
    </w:p>
  </w:comment>
  <w:comment w:id="54" w:author="tavis apramian" w:date="2017-05-14T12:31:00Z" w:initials="ta">
    <w:p w14:paraId="3374DBBC" w14:textId="06153D45" w:rsidR="00D27CB1" w:rsidRDefault="00D27CB1">
      <w:pPr>
        <w:pStyle w:val="CommentText"/>
        <w:rPr>
          <w:rFonts w:hint="eastAsia"/>
        </w:rPr>
      </w:pPr>
      <w:r>
        <w:t xml:space="preserve">DONE </w:t>
      </w:r>
      <w:r>
        <w:rPr>
          <w:rStyle w:val="CommentReference"/>
          <w:rFonts w:hint="eastAsia"/>
        </w:rPr>
        <w:annotationRef/>
      </w:r>
      <w:r>
        <w:t>this what?</w:t>
      </w:r>
    </w:p>
  </w:comment>
  <w:comment w:id="55" w:author="tavis apramian" w:date="2017-05-12T09:26:00Z" w:initials="ta">
    <w:p w14:paraId="2579999E" w14:textId="768D2C31" w:rsidR="00D27CB1" w:rsidRDefault="00D27CB1">
      <w:pPr>
        <w:pStyle w:val="CommentText"/>
        <w:rPr>
          <w:rFonts w:hint="eastAsia"/>
        </w:rPr>
      </w:pPr>
      <w:r>
        <w:rPr>
          <w:rStyle w:val="CommentReference"/>
          <w:rFonts w:hint="eastAsia"/>
        </w:rPr>
        <w:annotationRef/>
      </w:r>
      <w:r>
        <w:t>remind me what this means in the next sentence. your job is to do the thinking for me. you’ve attempted it in the next sentence, but I remain unsure how those explanations related to seriality.</w:t>
      </w:r>
    </w:p>
  </w:comment>
  <w:comment w:id="56" w:author="tavis apramian" w:date="2017-05-12T09:27:00Z" w:initials="ta">
    <w:p w14:paraId="6BCE59A8" w14:textId="3E97FD67" w:rsidR="00D27CB1" w:rsidRDefault="00D27CB1">
      <w:pPr>
        <w:pStyle w:val="CommentText"/>
        <w:rPr>
          <w:rFonts w:hint="eastAsia"/>
        </w:rPr>
      </w:pPr>
      <w:r>
        <w:rPr>
          <w:rStyle w:val="CommentReference"/>
          <w:rFonts w:hint="eastAsia"/>
        </w:rPr>
        <w:annotationRef/>
      </w:r>
      <w:r>
        <w:t>what result?</w:t>
      </w:r>
    </w:p>
  </w:comment>
  <w:comment w:id="57" w:author="tavis apramian" w:date="2017-05-12T09:27:00Z" w:initials="ta">
    <w:p w14:paraId="0C5C4663" w14:textId="77777777" w:rsidR="00D27CB1" w:rsidRDefault="00D27CB1">
      <w:pPr>
        <w:pStyle w:val="CommentText"/>
        <w:rPr>
          <w:rFonts w:hint="eastAsia"/>
        </w:rPr>
      </w:pPr>
      <w:r>
        <w:rPr>
          <w:rStyle w:val="CommentReference"/>
          <w:rFonts w:hint="eastAsia"/>
        </w:rPr>
        <w:annotationRef/>
      </w:r>
      <w:r>
        <w:t xml:space="preserve">which </w:t>
      </w:r>
      <w:proofErr w:type="spellStart"/>
      <w:r>
        <w:t>findgin</w:t>
      </w:r>
      <w:proofErr w:type="spellEnd"/>
      <w:r>
        <w:t>?</w:t>
      </w:r>
    </w:p>
    <w:p w14:paraId="7FE1BF3B" w14:textId="0C3946C2" w:rsidR="00D27CB1" w:rsidRDefault="00D27CB1">
      <w:pPr>
        <w:pStyle w:val="CommentText"/>
        <w:rPr>
          <w:rFonts w:hint="eastAsia"/>
        </w:rPr>
      </w:pPr>
    </w:p>
  </w:comment>
  <w:comment w:id="62" w:author="tavis apramian" w:date="2017-05-12T09:29:00Z" w:initials="ta">
    <w:p w14:paraId="12E858B4" w14:textId="502453F1" w:rsidR="00D27CB1" w:rsidRDefault="00D27CB1">
      <w:pPr>
        <w:pStyle w:val="CommentText"/>
        <w:rPr>
          <w:rFonts w:hint="eastAsia"/>
        </w:rPr>
      </w:pPr>
      <w:r>
        <w:rPr>
          <w:rStyle w:val="CommentReference"/>
          <w:rFonts w:hint="eastAsia"/>
        </w:rPr>
        <w:annotationRef/>
      </w:r>
      <w:r>
        <w:t>new proofreading paragraph</w:t>
      </w:r>
    </w:p>
  </w:comment>
  <w:comment w:id="64" w:author="tavis apramian" w:date="2017-05-14T12:46:00Z" w:initials="ta">
    <w:p w14:paraId="06067291" w14:textId="77777777" w:rsidR="00D27CB1" w:rsidRDefault="00D27CB1">
      <w:pPr>
        <w:pStyle w:val="CommentText"/>
      </w:pPr>
      <w:r>
        <w:rPr>
          <w:rStyle w:val="CommentReference"/>
          <w:rFonts w:hint="eastAsia"/>
        </w:rPr>
        <w:annotationRef/>
      </w:r>
      <w:r>
        <w:t xml:space="preserve">DONE </w:t>
      </w:r>
    </w:p>
    <w:p w14:paraId="54E25BDF" w14:textId="4065D288" w:rsidR="00D27CB1" w:rsidRDefault="00D27CB1">
      <w:pPr>
        <w:pStyle w:val="CommentText"/>
        <w:rPr>
          <w:rFonts w:hint="eastAsia"/>
        </w:rPr>
      </w:pPr>
      <w:proofErr w:type="gramStart"/>
      <w:r>
        <w:t>summary</w:t>
      </w:r>
      <w:proofErr w:type="gramEnd"/>
      <w:r>
        <w:t xml:space="preserve"> paragraph for section</w:t>
      </w:r>
    </w:p>
  </w:comment>
  <w:comment w:id="63" w:author="tavis apramian" w:date="2017-05-14T12:47:00Z" w:initials="ta">
    <w:p w14:paraId="1D4A8B8B" w14:textId="77777777" w:rsidR="00D27CB1" w:rsidRDefault="00D27CB1">
      <w:pPr>
        <w:pStyle w:val="CommentText"/>
      </w:pPr>
      <w:r>
        <w:t>DONE</w:t>
      </w:r>
    </w:p>
    <w:p w14:paraId="22349446" w14:textId="4FD808B2" w:rsidR="00D27CB1" w:rsidRDefault="00D27CB1">
      <w:pPr>
        <w:pStyle w:val="CommentText"/>
        <w:rPr>
          <w:rFonts w:hint="eastAsia"/>
        </w:rPr>
      </w:pPr>
      <w:r>
        <w:rPr>
          <w:rStyle w:val="CommentReference"/>
          <w:rFonts w:hint="eastAsia"/>
        </w:rPr>
        <w:annotationRef/>
      </w:r>
      <w:proofErr w:type="gramStart"/>
      <w:r>
        <w:t>but</w:t>
      </w:r>
      <w:proofErr w:type="gramEnd"/>
      <w:r>
        <w:t xml:space="preserve"> you just drew a distinction between serial recall and proof reading. the logic needs clarification</w:t>
      </w:r>
    </w:p>
  </w:comment>
  <w:comment w:id="65" w:author="tavis apramian" w:date="2017-05-12T09:33:00Z" w:initials="ta">
    <w:p w14:paraId="557385EF" w14:textId="2B85A5C6" w:rsidR="00D27CB1" w:rsidRDefault="00D27CB1">
      <w:pPr>
        <w:pStyle w:val="CommentText"/>
        <w:rPr>
          <w:rFonts w:hint="eastAsia"/>
        </w:rPr>
      </w:pPr>
      <w:r>
        <w:rPr>
          <w:rStyle w:val="CommentReference"/>
          <w:rFonts w:hint="eastAsia"/>
        </w:rPr>
        <w:annotationRef/>
      </w:r>
      <w:r>
        <w:t>introductory paragraph</w:t>
      </w:r>
    </w:p>
  </w:comment>
  <w:comment w:id="67" w:author="tavis apramian" w:date="2017-05-12T09:33:00Z" w:initials="ta">
    <w:p w14:paraId="6DA78F29" w14:textId="3A021576" w:rsidR="00D27CB1" w:rsidRDefault="00D27CB1">
      <w:pPr>
        <w:pStyle w:val="CommentText"/>
        <w:rPr>
          <w:rFonts w:hint="eastAsia"/>
        </w:rPr>
      </w:pPr>
      <w:r>
        <w:rPr>
          <w:rStyle w:val="CommentReference"/>
          <w:rFonts w:hint="eastAsia"/>
        </w:rPr>
        <w:annotationRef/>
      </w:r>
      <w:r>
        <w:t>This also indicates that the argument in this section is not yet fully emancipated from the previous section. Readers are unruly. Don’t give them the option of misremembering what this also refers to. Nobody reads with as much concentration as you spent writing. So either remove the also ore explain more fully.</w:t>
      </w:r>
    </w:p>
  </w:comment>
  <w:comment w:id="68" w:author="tavis apramian" w:date="2017-05-12T09:36:00Z" w:initials="ta">
    <w:p w14:paraId="320C7A7E" w14:textId="6E6C5E75" w:rsidR="00D27CB1" w:rsidRDefault="00D27CB1">
      <w:pPr>
        <w:pStyle w:val="CommentText"/>
        <w:rPr>
          <w:rFonts w:hint="eastAsia"/>
        </w:rPr>
      </w:pPr>
      <w:r>
        <w:rPr>
          <w:rStyle w:val="CommentReference"/>
          <w:rFonts w:hint="eastAsia"/>
        </w:rPr>
        <w:annotationRef/>
      </w:r>
      <w:r>
        <w:t>between?</w:t>
      </w:r>
    </w:p>
  </w:comment>
  <w:comment w:id="69" w:author="tavis apramian" w:date="2017-05-12T09:36:00Z" w:initials="ta">
    <w:p w14:paraId="41ABD086" w14:textId="143A41F8" w:rsidR="00D27CB1" w:rsidRDefault="00D27CB1">
      <w:pPr>
        <w:pStyle w:val="CommentText"/>
        <w:rPr>
          <w:rFonts w:hint="eastAsia"/>
        </w:rPr>
      </w:pPr>
      <w:r>
        <w:rPr>
          <w:rStyle w:val="CommentReference"/>
          <w:rFonts w:hint="eastAsia"/>
        </w:rPr>
        <w:annotationRef/>
      </w:r>
      <w:proofErr w:type="spellStart"/>
      <w:r>
        <w:t>awk</w:t>
      </w:r>
      <w:proofErr w:type="spellEnd"/>
      <w:r>
        <w:t>.</w:t>
      </w:r>
    </w:p>
  </w:comment>
  <w:comment w:id="70" w:author="tavis apramian" w:date="2017-05-12T09:36:00Z" w:initials="ta">
    <w:p w14:paraId="1BFEAB87" w14:textId="0C80AEDF" w:rsidR="00D27CB1" w:rsidRDefault="00D27CB1">
      <w:pPr>
        <w:pStyle w:val="CommentText"/>
        <w:rPr>
          <w:rFonts w:hint="eastAsia"/>
        </w:rPr>
      </w:pPr>
      <w:r>
        <w:rPr>
          <w:rStyle w:val="CommentReference"/>
          <w:rFonts w:hint="eastAsia"/>
        </w:rPr>
        <w:annotationRef/>
      </w:r>
      <w:r>
        <w:t>Implies complete consensus</w:t>
      </w:r>
    </w:p>
  </w:comment>
  <w:comment w:id="71" w:author="tavis apramian" w:date="2017-05-12T09:37:00Z" w:initials="ta">
    <w:p w14:paraId="06CBB2AC" w14:textId="60BE35D2" w:rsidR="00D27CB1" w:rsidRDefault="00D27CB1">
      <w:pPr>
        <w:pStyle w:val="CommentText"/>
        <w:rPr>
          <w:rFonts w:hint="eastAsia"/>
        </w:rPr>
      </w:pPr>
      <w:r>
        <w:rPr>
          <w:rStyle w:val="CommentReference"/>
          <w:rFonts w:hint="eastAsia"/>
        </w:rPr>
        <w:annotationRef/>
      </w:r>
      <w:r>
        <w:t>new sentence</w:t>
      </w:r>
    </w:p>
  </w:comment>
  <w:comment w:id="72" w:author="tavis apramian" w:date="2017-05-12T09:37:00Z" w:initials="ta">
    <w:p w14:paraId="65F5E4C4" w14:textId="55FD5E09" w:rsidR="00D27CB1" w:rsidRDefault="00D27CB1">
      <w:pPr>
        <w:pStyle w:val="CommentText"/>
        <w:rPr>
          <w:rFonts w:hint="eastAsia"/>
        </w:rPr>
      </w:pPr>
      <w:r>
        <w:rPr>
          <w:rStyle w:val="CommentReference"/>
          <w:rFonts w:hint="eastAsia"/>
        </w:rPr>
        <w:annotationRef/>
      </w:r>
      <w:r>
        <w:t>nice. clear.</w:t>
      </w:r>
    </w:p>
  </w:comment>
  <w:comment w:id="75" w:author="tavis apramian" w:date="2017-05-12T09:39:00Z" w:initials="ta">
    <w:p w14:paraId="312F5F97" w14:textId="000571C6" w:rsidR="00D27CB1" w:rsidRDefault="00D27CB1">
      <w:pPr>
        <w:pStyle w:val="CommentText"/>
        <w:rPr>
          <w:rFonts w:hint="eastAsia"/>
        </w:rPr>
      </w:pPr>
      <w:r>
        <w:rPr>
          <w:rStyle w:val="CommentReference"/>
          <w:rFonts w:hint="eastAsia"/>
        </w:rPr>
        <w:annotationRef/>
      </w:r>
      <w:r>
        <w:t xml:space="preserve">perfect final sentence of an introductory </w:t>
      </w:r>
      <w:proofErr w:type="spellStart"/>
      <w:r>
        <w:t>paragraoh</w:t>
      </w:r>
      <w:proofErr w:type="spellEnd"/>
      <w:r>
        <w:t xml:space="preserve"> for this section</w:t>
      </w:r>
    </w:p>
  </w:comment>
  <w:comment w:id="76" w:author="tavis apramian" w:date="2017-05-14T12:56:00Z" w:initials="ta">
    <w:p w14:paraId="61EE1B20" w14:textId="77777777" w:rsidR="00D27CB1" w:rsidRDefault="00D27CB1">
      <w:pPr>
        <w:pStyle w:val="CommentText"/>
      </w:pPr>
      <w:r>
        <w:t xml:space="preserve">DONE </w:t>
      </w:r>
    </w:p>
    <w:p w14:paraId="21C4813C" w14:textId="0693888C" w:rsidR="00D27CB1" w:rsidRDefault="00D27CB1">
      <w:pPr>
        <w:pStyle w:val="CommentText"/>
        <w:rPr>
          <w:rFonts w:hint="eastAsia"/>
        </w:rPr>
      </w:pPr>
      <w:r>
        <w:rPr>
          <w:rStyle w:val="CommentReference"/>
          <w:rFonts w:hint="eastAsia"/>
        </w:rPr>
        <w:annotationRef/>
      </w:r>
      <w:r>
        <w:t>Hypotheses make arguments. ‘has to do with’ is too vague</w:t>
      </w:r>
    </w:p>
  </w:comment>
  <w:comment w:id="77" w:author="tavis apramian" w:date="2017-05-12T09:41:00Z" w:initials="ta">
    <w:p w14:paraId="754D02D6" w14:textId="1DA01E12" w:rsidR="00D27CB1" w:rsidRDefault="00D27CB1">
      <w:pPr>
        <w:pStyle w:val="CommentText"/>
        <w:rPr>
          <w:rFonts w:hint="eastAsia"/>
        </w:rPr>
      </w:pPr>
      <w:r>
        <w:rPr>
          <w:rStyle w:val="CommentReference"/>
          <w:rFonts w:hint="eastAsia"/>
        </w:rPr>
        <w:annotationRef/>
      </w:r>
      <w:r>
        <w:t>nice, impactful.</w:t>
      </w:r>
    </w:p>
  </w:comment>
  <w:comment w:id="78" w:author="tavis apramian" w:date="2017-05-12T09:42:00Z" w:initials="ta">
    <w:p w14:paraId="248FE69B" w14:textId="2E36B788" w:rsidR="00D27CB1" w:rsidRDefault="00D27CB1">
      <w:pPr>
        <w:pStyle w:val="CommentText"/>
        <w:rPr>
          <w:rFonts w:hint="eastAsia"/>
        </w:rPr>
      </w:pPr>
      <w:r>
        <w:rPr>
          <w:rStyle w:val="CommentReference"/>
          <w:rFonts w:hint="eastAsia"/>
        </w:rPr>
        <w:annotationRef/>
      </w:r>
      <w:r>
        <w:t xml:space="preserve">comma splice b/c not an independent </w:t>
      </w:r>
      <w:proofErr w:type="spellStart"/>
      <w:r>
        <w:t>clause.must</w:t>
      </w:r>
      <w:proofErr w:type="spellEnd"/>
      <w:r>
        <w:t xml:space="preserve"> have a subject: ‘the musician’ in this case</w:t>
      </w:r>
    </w:p>
  </w:comment>
  <w:comment w:id="81" w:author="tavis apramian" w:date="2017-05-12T09:43:00Z" w:initials="ta">
    <w:p w14:paraId="24F9667F" w14:textId="34FD68F2" w:rsidR="00D27CB1" w:rsidRDefault="00D27CB1">
      <w:pPr>
        <w:pStyle w:val="CommentText"/>
        <w:rPr>
          <w:rFonts w:hint="eastAsia"/>
        </w:rPr>
      </w:pPr>
      <w:r>
        <w:rPr>
          <w:rStyle w:val="CommentReference"/>
          <w:rFonts w:hint="eastAsia"/>
        </w:rPr>
        <w:annotationRef/>
      </w:r>
      <w:r>
        <w:t>This hypothesis plays a big role in multiple sections. It probably deserves a more thorough explanation in the introduction or perhaps its own section. Are there other theories? Perhaps ones that used to be prevalent? If so, writing that new section would go a long way toward improving the clarity and helping the reader to see where you as the author stand.</w:t>
      </w:r>
    </w:p>
  </w:comment>
  <w:comment w:id="82" w:author="tavis apramian" w:date="2017-05-12T09:46:00Z" w:initials="ta">
    <w:p w14:paraId="5185666E" w14:textId="02A2CBE6" w:rsidR="00D27CB1" w:rsidRDefault="00D27CB1">
      <w:pPr>
        <w:pStyle w:val="CommentText"/>
        <w:rPr>
          <w:rFonts w:hint="eastAsia"/>
        </w:rPr>
      </w:pPr>
      <w:r>
        <w:rPr>
          <w:rStyle w:val="CommentReference"/>
          <w:rFonts w:hint="eastAsia"/>
        </w:rPr>
        <w:annotationRef/>
      </w:r>
      <w:r>
        <w:t>is this your hypothesis? If so, probable deserves more exploration for the reader to trust you</w:t>
      </w:r>
    </w:p>
  </w:comment>
  <w:comment w:id="83" w:author="tavis apramian" w:date="2017-05-12T09:51:00Z" w:initials="ta">
    <w:p w14:paraId="37CD73C1" w14:textId="77777777" w:rsidR="00D27CB1" w:rsidRDefault="00D27CB1">
      <w:pPr>
        <w:pStyle w:val="CommentText"/>
        <w:rPr>
          <w:rFonts w:hint="eastAsia"/>
        </w:rPr>
      </w:pPr>
      <w:r>
        <w:rPr>
          <w:rStyle w:val="CommentReference"/>
          <w:rFonts w:hint="eastAsia"/>
        </w:rPr>
        <w:annotationRef/>
      </w:r>
      <w:r>
        <w:t>Yay!</w:t>
      </w:r>
    </w:p>
    <w:p w14:paraId="3A7AD404" w14:textId="77777777" w:rsidR="00D27CB1" w:rsidRDefault="00D27CB1">
      <w:pPr>
        <w:pStyle w:val="CommentText"/>
        <w:rPr>
          <w:rFonts w:hint="eastAsia"/>
        </w:rPr>
      </w:pPr>
    </w:p>
    <w:p w14:paraId="385AEA88" w14:textId="70D2AEE2" w:rsidR="00D27CB1" w:rsidRDefault="00D27CB1">
      <w:pPr>
        <w:pStyle w:val="CommentText"/>
        <w:rPr>
          <w:rFonts w:hint="eastAsia"/>
        </w:rPr>
      </w:pPr>
      <w:r>
        <w:t xml:space="preserve">this is great. now we’re getting some engagement with theory. But is </w:t>
      </w:r>
      <w:proofErr w:type="spellStart"/>
      <w:r>
        <w:t>is</w:t>
      </w:r>
      <w:proofErr w:type="spellEnd"/>
      <w:r>
        <w:t xml:space="preserve"> buried within other sections. Might be easier to understand where you are coming from as an author if you move these theories to their own section and then refer to them during the rest of the paper. would certainly give the essay a more ‘comprehensive feel’</w:t>
      </w:r>
    </w:p>
  </w:comment>
  <w:comment w:id="84" w:author="tavis apramian" w:date="2017-05-12T09:54:00Z" w:initials="ta">
    <w:p w14:paraId="04A8C94E" w14:textId="0FADCFFD" w:rsidR="00D27CB1" w:rsidRDefault="00D27CB1">
      <w:pPr>
        <w:pStyle w:val="CommentText"/>
        <w:rPr>
          <w:rFonts w:hint="eastAsia"/>
        </w:rPr>
      </w:pPr>
      <w:r>
        <w:rPr>
          <w:rStyle w:val="CommentReference"/>
          <w:rFonts w:hint="eastAsia"/>
        </w:rPr>
        <w:annotationRef/>
      </w:r>
      <w:r>
        <w:t xml:space="preserve">fantastic. clear. very authoritative. </w:t>
      </w:r>
      <w:proofErr w:type="spellStart"/>
      <w:r>
        <w:t>maur</w:t>
      </w:r>
      <w:proofErr w:type="spellEnd"/>
      <w:r>
        <w:t>!</w:t>
      </w:r>
    </w:p>
  </w:comment>
  <w:comment w:id="87" w:author="tavis apramian" w:date="2017-05-12T09:56:00Z" w:initials="ta">
    <w:p w14:paraId="04E3BF55" w14:textId="3AFCE3D2" w:rsidR="00D27CB1" w:rsidRDefault="00D27CB1">
      <w:pPr>
        <w:pStyle w:val="CommentText"/>
        <w:rPr>
          <w:rFonts w:hint="eastAsia"/>
        </w:rPr>
      </w:pPr>
      <w:r>
        <w:rPr>
          <w:rStyle w:val="CommentReference"/>
          <w:rFonts w:hint="eastAsia"/>
        </w:rPr>
        <w:annotationRef/>
      </w:r>
      <w:r>
        <w:t>short term or long term? definitely need more context</w:t>
      </w:r>
    </w:p>
  </w:comment>
  <w:comment w:id="88" w:author="tavis apramian" w:date="2017-05-12T09:57:00Z" w:initials="ta">
    <w:p w14:paraId="1D34D980" w14:textId="77777777" w:rsidR="00D27CB1" w:rsidRDefault="00D27CB1">
      <w:pPr>
        <w:pStyle w:val="CommentText"/>
        <w:rPr>
          <w:rFonts w:hint="eastAsia"/>
        </w:rPr>
      </w:pPr>
      <w:r>
        <w:rPr>
          <w:rStyle w:val="CommentReference"/>
          <w:rFonts w:hint="eastAsia"/>
        </w:rPr>
        <w:annotationRef/>
      </w:r>
      <w:r>
        <w:t>you told us the paper was about music during performance. there might not be any relevant literature on that, but you have signal why you used this different kind of literature.</w:t>
      </w:r>
    </w:p>
    <w:p w14:paraId="4FD6F352" w14:textId="77777777" w:rsidR="00D27CB1" w:rsidRDefault="00D27CB1">
      <w:pPr>
        <w:pStyle w:val="CommentText"/>
        <w:rPr>
          <w:rFonts w:hint="eastAsia"/>
        </w:rPr>
      </w:pPr>
    </w:p>
    <w:p w14:paraId="571A16B7" w14:textId="364C3AC9" w:rsidR="00D27CB1" w:rsidRDefault="00D27CB1">
      <w:pPr>
        <w:pStyle w:val="CommentText"/>
        <w:rPr>
          <w:rFonts w:hint="eastAsia"/>
        </w:rPr>
      </w:pPr>
      <w:r>
        <w:t>remember readers are incredibly lazy and frustratingly astute</w:t>
      </w:r>
    </w:p>
  </w:comment>
  <w:comment w:id="90" w:author="tavis apramian" w:date="2017-05-12T09:59:00Z" w:initials="ta">
    <w:p w14:paraId="16B61FF5" w14:textId="431050F0" w:rsidR="00D27CB1" w:rsidRDefault="00D27CB1">
      <w:pPr>
        <w:pStyle w:val="CommentText"/>
        <w:rPr>
          <w:rFonts w:hint="eastAsia"/>
        </w:rPr>
      </w:pPr>
      <w:r>
        <w:rPr>
          <w:rStyle w:val="CommentReference"/>
          <w:rFonts w:hint="eastAsia"/>
        </w:rPr>
        <w:annotationRef/>
      </w:r>
      <w:r>
        <w:t xml:space="preserve">warn me </w:t>
      </w:r>
      <w:proofErr w:type="spellStart"/>
      <w:r>
        <w:t>whgat</w:t>
      </w:r>
      <w:proofErr w:type="spellEnd"/>
      <w:r>
        <w:t xml:space="preserve"> </w:t>
      </w:r>
      <w:proofErr w:type="spellStart"/>
      <w:r>
        <w:t>thissentence</w:t>
      </w:r>
      <w:proofErr w:type="spellEnd"/>
      <w:r>
        <w:t xml:space="preserve"> will be teaching me. It is the reader’s favorite test of legitimacy: ‘does the paragraph prove what the author said it would prove?’</w:t>
      </w:r>
    </w:p>
  </w:comment>
  <w:comment w:id="92" w:author="tavis apramian" w:date="2017-05-12T10:00:00Z" w:initials="ta">
    <w:p w14:paraId="1B889632" w14:textId="7C291222" w:rsidR="00D27CB1" w:rsidRDefault="00D27CB1">
      <w:pPr>
        <w:pStyle w:val="CommentText"/>
        <w:rPr>
          <w:rFonts w:hint="eastAsia"/>
        </w:rPr>
      </w:pPr>
      <w:r>
        <w:rPr>
          <w:rStyle w:val="CommentReference"/>
          <w:rFonts w:hint="eastAsia"/>
        </w:rPr>
        <w:annotationRef/>
      </w:r>
      <w:r>
        <w:t xml:space="preserve">academic literature review has two parts: first is the synthesis (that’s what this sentence is) and the second is interpretation/contextualization. </w:t>
      </w:r>
      <w:r>
        <w:rPr>
          <w:rFonts w:hint="eastAsia"/>
        </w:rPr>
        <w:t>T</w:t>
      </w:r>
      <w:r>
        <w:t>hat’s second sentence is missing here. And in much of the paper. In too many places you prove you found the relevant paper and then synthesize it well but then you decline to do the thinking for the reader. So this literature review sentence should be followed by a sentence of your own words telling us what to think about that argument.</w:t>
      </w:r>
    </w:p>
  </w:comment>
  <w:comment w:id="95" w:author="tavis apramian" w:date="2017-05-12T10:03:00Z" w:initials="ta">
    <w:p w14:paraId="7E609401" w14:textId="563F4669" w:rsidR="00D27CB1" w:rsidRDefault="00D27CB1">
      <w:pPr>
        <w:pStyle w:val="CommentText"/>
        <w:rPr>
          <w:rFonts w:hint="eastAsia"/>
        </w:rPr>
      </w:pPr>
      <w:r>
        <w:rPr>
          <w:rStyle w:val="CommentReference"/>
          <w:rFonts w:hint="eastAsia"/>
        </w:rPr>
        <w:annotationRef/>
      </w:r>
      <w:r>
        <w:t>same comment as previous</w:t>
      </w:r>
    </w:p>
  </w:comment>
  <w:comment w:id="98" w:author="tavis apramian" w:date="2017-05-12T10:05:00Z" w:initials="ta">
    <w:p w14:paraId="2C956ED3" w14:textId="7303B522" w:rsidR="00D27CB1" w:rsidRDefault="00D27CB1">
      <w:pPr>
        <w:pStyle w:val="CommentText"/>
        <w:rPr>
          <w:rFonts w:hint="eastAsia"/>
        </w:rPr>
      </w:pPr>
      <w:r>
        <w:rPr>
          <w:rStyle w:val="CommentReference"/>
          <w:rFonts w:hint="eastAsia"/>
        </w:rPr>
        <w:annotationRef/>
      </w:r>
      <w:r>
        <w:t>good start for a new introductory paragraph</w:t>
      </w:r>
    </w:p>
  </w:comment>
  <w:comment w:id="99" w:author="tavis apramian" w:date="2017-05-12T10:06:00Z" w:initials="ta">
    <w:p w14:paraId="6A27D966" w14:textId="5166C2B4" w:rsidR="00D27CB1" w:rsidRDefault="00D27CB1">
      <w:pPr>
        <w:pStyle w:val="CommentText"/>
        <w:rPr>
          <w:rFonts w:hint="eastAsia"/>
        </w:rPr>
      </w:pPr>
      <w:r>
        <w:rPr>
          <w:rStyle w:val="CommentReference"/>
          <w:rFonts w:hint="eastAsia"/>
        </w:rPr>
        <w:annotationRef/>
      </w:r>
      <w:r>
        <w:t>Very clear and trustworthy!</w:t>
      </w:r>
    </w:p>
  </w:comment>
  <w:comment w:id="101" w:author="tavis apramian" w:date="2017-05-12T10:07:00Z" w:initials="ta">
    <w:p w14:paraId="6A664225" w14:textId="4A9523AE" w:rsidR="00D27CB1" w:rsidRDefault="00D27CB1">
      <w:pPr>
        <w:pStyle w:val="CommentText"/>
        <w:rPr>
          <w:rFonts w:hint="eastAsia"/>
        </w:rPr>
      </w:pPr>
      <w:r>
        <w:rPr>
          <w:rStyle w:val="CommentReference"/>
          <w:rFonts w:hint="eastAsia"/>
        </w:rPr>
        <w:annotationRef/>
      </w:r>
      <w:r>
        <w:t>to what?</w:t>
      </w:r>
    </w:p>
    <w:p w14:paraId="503E47EF" w14:textId="42B9BBCB" w:rsidR="00D27CB1" w:rsidRDefault="00D27CB1">
      <w:pPr>
        <w:pStyle w:val="CommentText"/>
        <w:rPr>
          <w:rFonts w:hint="eastAsia"/>
        </w:rPr>
      </w:pPr>
    </w:p>
  </w:comment>
  <w:comment w:id="102" w:author="tavis apramian" w:date="2017-05-12T10:08:00Z" w:initials="ta">
    <w:p w14:paraId="120F76C6" w14:textId="7F9E9527" w:rsidR="00D27CB1" w:rsidRDefault="00D27CB1">
      <w:pPr>
        <w:pStyle w:val="CommentText"/>
        <w:rPr>
          <w:rFonts w:hint="eastAsia"/>
        </w:rPr>
      </w:pPr>
      <w:r>
        <w:rPr>
          <w:rStyle w:val="CommentReference"/>
          <w:rFonts w:hint="eastAsia"/>
        </w:rPr>
        <w:annotationRef/>
      </w:r>
      <w:r>
        <w:t xml:space="preserve">Unclear how this </w:t>
      </w:r>
      <w:proofErr w:type="spellStart"/>
      <w:r>
        <w:t>paragraoh</w:t>
      </w:r>
      <w:proofErr w:type="spellEnd"/>
      <w:r>
        <w:t xml:space="preserve"> relates to the one before it</w:t>
      </w:r>
    </w:p>
  </w:comment>
  <w:comment w:id="105" w:author="tavis apramian" w:date="2017-05-12T10:22:00Z" w:initials="ta">
    <w:p w14:paraId="4B9850C1" w14:textId="184DB2CC" w:rsidR="00D27CB1" w:rsidRDefault="00D27CB1">
      <w:pPr>
        <w:pStyle w:val="CommentText"/>
        <w:rPr>
          <w:rFonts w:hint="eastAsia"/>
        </w:rPr>
      </w:pPr>
      <w:r>
        <w:rPr>
          <w:rStyle w:val="CommentReference"/>
          <w:rFonts w:hint="eastAsia"/>
        </w:rPr>
        <w:annotationRef/>
      </w:r>
      <w:r>
        <w:t>this what?</w:t>
      </w:r>
    </w:p>
  </w:comment>
  <w:comment w:id="106" w:author="tavis apramian" w:date="2017-05-12T10:23:00Z" w:initials="ta">
    <w:p w14:paraId="4E5C54F8" w14:textId="4B1CE51E" w:rsidR="00D27CB1" w:rsidRDefault="00D27CB1">
      <w:pPr>
        <w:pStyle w:val="CommentText"/>
        <w:rPr>
          <w:rFonts w:hint="eastAsia"/>
        </w:rPr>
      </w:pPr>
      <w:r>
        <w:rPr>
          <w:rStyle w:val="CommentReference"/>
          <w:rFonts w:hint="eastAsia"/>
        </w:rPr>
        <w:annotationRef/>
      </w:r>
      <w:r>
        <w:t>Frequencie</w:t>
      </w:r>
      <w:r>
        <w:rPr>
          <w:rFonts w:hint="eastAsia"/>
        </w:rPr>
        <w:t>s</w:t>
      </w:r>
      <w:r>
        <w:t xml:space="preserve"> themselves do not improve performance. Clarify</w:t>
      </w:r>
    </w:p>
  </w:comment>
  <w:comment w:id="108" w:author="tavis apramian" w:date="2017-05-12T10:24:00Z" w:initials="ta">
    <w:p w14:paraId="2911B26E" w14:textId="38D2D940" w:rsidR="00D27CB1" w:rsidRDefault="00D27CB1">
      <w:pPr>
        <w:pStyle w:val="CommentText"/>
        <w:rPr>
          <w:rFonts w:hint="eastAsia"/>
        </w:rPr>
      </w:pPr>
      <w:r>
        <w:rPr>
          <w:rStyle w:val="CommentReference"/>
          <w:rFonts w:hint="eastAsia"/>
        </w:rPr>
        <w:annotationRef/>
      </w:r>
      <w:r>
        <w:t>concluding sentence. clarify how frequencies and cognitive processes interrelate</w:t>
      </w:r>
    </w:p>
  </w:comment>
  <w:comment w:id="111" w:author="tavis apramian" w:date="2017-05-12T10:25:00Z" w:initials="ta">
    <w:p w14:paraId="091BABED" w14:textId="77777777" w:rsidR="00D27CB1" w:rsidRDefault="00D27CB1">
      <w:pPr>
        <w:pStyle w:val="CommentText"/>
        <w:rPr>
          <w:rFonts w:hint="eastAsia"/>
        </w:rPr>
      </w:pPr>
      <w:r>
        <w:rPr>
          <w:rStyle w:val="CommentReference"/>
          <w:rFonts w:hint="eastAsia"/>
        </w:rPr>
        <w:annotationRef/>
      </w:r>
      <w:r>
        <w:t>this what?</w:t>
      </w:r>
    </w:p>
    <w:p w14:paraId="253A124C" w14:textId="23E7A7C3" w:rsidR="00D27CB1" w:rsidRDefault="00D27CB1">
      <w:pPr>
        <w:pStyle w:val="CommentText"/>
        <w:rPr>
          <w:rFonts w:hint="eastAsia"/>
        </w:rPr>
      </w:pPr>
    </w:p>
  </w:comment>
  <w:comment w:id="110" w:author="tavis apramian" w:date="2017-05-12T10:25:00Z" w:initials="ta">
    <w:p w14:paraId="1D587183" w14:textId="67A74E7B" w:rsidR="00D27CB1" w:rsidRDefault="00D27CB1">
      <w:pPr>
        <w:pStyle w:val="CommentText"/>
        <w:rPr>
          <w:rFonts w:hint="eastAsia"/>
        </w:rPr>
      </w:pPr>
      <w:r>
        <w:rPr>
          <w:rStyle w:val="CommentReference"/>
          <w:rFonts w:hint="eastAsia"/>
        </w:rPr>
        <w:annotationRef/>
      </w:r>
      <w:r>
        <w:t xml:space="preserve">too complex for an </w:t>
      </w:r>
      <w:proofErr w:type="spellStart"/>
      <w:r>
        <w:t>intrioductor</w:t>
      </w:r>
      <w:proofErr w:type="spellEnd"/>
      <w:r>
        <w:t xml:space="preserve"> sentence.</w:t>
      </w:r>
      <w:bookmarkStart w:id="112" w:name="_GoBack"/>
      <w:bookmarkEnd w:id="112"/>
      <w:r>
        <w:t xml:space="preserve"> good second sentence, but start the paragraph off with a simple, clear claim.</w:t>
      </w:r>
    </w:p>
  </w:comment>
  <w:comment w:id="113" w:author="tavis apramian" w:date="2017-05-12T10:26:00Z" w:initials="ta">
    <w:p w14:paraId="71648CF7" w14:textId="25475A44" w:rsidR="00D27CB1" w:rsidRDefault="00D27CB1">
      <w:pPr>
        <w:pStyle w:val="CommentText"/>
        <w:rPr>
          <w:rFonts w:hint="eastAsia"/>
        </w:rPr>
      </w:pPr>
      <w:r>
        <w:rPr>
          <w:rStyle w:val="CommentReference"/>
          <w:rFonts w:hint="eastAsia"/>
        </w:rPr>
        <w:annotationRef/>
      </w:r>
      <w:r>
        <w:t>but alpha power is a measure of something, not an actual thing. so still need to explain why alpha power needs to be high</w:t>
      </w:r>
    </w:p>
  </w:comment>
  <w:comment w:id="114" w:author="tavis apramian" w:date="2017-05-12T10:27:00Z" w:initials="ta">
    <w:p w14:paraId="36A87C30" w14:textId="58B0E847" w:rsidR="00D27CB1" w:rsidRDefault="00D27CB1">
      <w:pPr>
        <w:pStyle w:val="CommentText"/>
        <w:rPr>
          <w:rFonts w:hint="eastAsia"/>
        </w:rPr>
      </w:pPr>
      <w:r>
        <w:rPr>
          <w:rStyle w:val="CommentReference"/>
          <w:rFonts w:hint="eastAsia"/>
        </w:rPr>
        <w:annotationRef/>
      </w:r>
      <w:r>
        <w:t>this what?</w:t>
      </w:r>
    </w:p>
  </w:comment>
  <w:comment w:id="115" w:author="tavis apramian" w:date="2017-05-12T10:28:00Z" w:initials="ta">
    <w:p w14:paraId="5C1AECAB" w14:textId="6348D6E3" w:rsidR="00D27CB1" w:rsidRDefault="00D27CB1">
      <w:pPr>
        <w:pStyle w:val="CommentText"/>
        <w:rPr>
          <w:rFonts w:hint="eastAsia"/>
        </w:rPr>
      </w:pPr>
      <w:r>
        <w:rPr>
          <w:rStyle w:val="CommentReference"/>
          <w:rFonts w:hint="eastAsia"/>
        </w:rPr>
        <w:annotationRef/>
      </w:r>
      <w:r>
        <w:t>such as?</w:t>
      </w:r>
    </w:p>
  </w:comment>
  <w:comment w:id="117" w:author="tavis apramian" w:date="2017-05-14T10:41:00Z" w:initials="ta">
    <w:p w14:paraId="06A1EC45" w14:textId="0CF1CAE4" w:rsidR="00D27CB1" w:rsidRDefault="00D27CB1">
      <w:pPr>
        <w:pStyle w:val="CommentText"/>
      </w:pPr>
      <w:r>
        <w:t>DONE</w:t>
      </w:r>
    </w:p>
    <w:p w14:paraId="6EDC40BD" w14:textId="77777777" w:rsidR="00D27CB1" w:rsidRDefault="00D27CB1">
      <w:pPr>
        <w:pStyle w:val="CommentText"/>
        <w:rPr>
          <w:rFonts w:hint="eastAsia"/>
        </w:rPr>
      </w:pPr>
      <w:r>
        <w:rPr>
          <w:rStyle w:val="CommentReference"/>
          <w:rFonts w:hint="eastAsia"/>
        </w:rPr>
        <w:annotationRef/>
      </w:r>
      <w:r>
        <w:t>So incredible!</w:t>
      </w:r>
    </w:p>
    <w:p w14:paraId="657BF8A0" w14:textId="77777777" w:rsidR="00D27CB1" w:rsidRDefault="00D27CB1">
      <w:pPr>
        <w:pStyle w:val="CommentText"/>
        <w:rPr>
          <w:rFonts w:hint="eastAsia"/>
        </w:rPr>
      </w:pPr>
    </w:p>
    <w:p w14:paraId="5FE9A88B" w14:textId="77777777" w:rsidR="00D27CB1" w:rsidRDefault="00D27CB1">
      <w:pPr>
        <w:pStyle w:val="CommentText"/>
        <w:rPr>
          <w:rFonts w:hint="eastAsia"/>
        </w:rPr>
      </w:pPr>
      <w:r>
        <w:t>Sometimes we get more clarity in writing the conclusions than we had at the start.</w:t>
      </w:r>
    </w:p>
    <w:p w14:paraId="5BF581FD" w14:textId="77777777" w:rsidR="00D27CB1" w:rsidRDefault="00D27CB1">
      <w:pPr>
        <w:pStyle w:val="CommentText"/>
        <w:rPr>
          <w:rFonts w:hint="eastAsia"/>
        </w:rPr>
      </w:pPr>
    </w:p>
    <w:p w14:paraId="1226B222" w14:textId="7C233E61" w:rsidR="00D27CB1" w:rsidRDefault="00D27CB1">
      <w:pPr>
        <w:pStyle w:val="CommentText"/>
        <w:rPr>
          <w:rFonts w:hint="eastAsia"/>
        </w:rPr>
      </w:pPr>
      <w:r>
        <w:t>If this is the central point then take it and introduce it back at the start with a new section on theory and an explanation of your synthesis of the two hypotheses.</w:t>
      </w:r>
    </w:p>
  </w:comment>
  <w:comment w:id="118" w:author="tavis apramian" w:date="2017-05-14T10:43:00Z" w:initials="ta">
    <w:p w14:paraId="33014CAB" w14:textId="61DDE013" w:rsidR="00D27CB1" w:rsidRDefault="00D27CB1">
      <w:pPr>
        <w:pStyle w:val="CommentText"/>
      </w:pPr>
      <w:r>
        <w:rPr>
          <w:rStyle w:val="CommentReference"/>
          <w:rFonts w:hint="eastAsia"/>
        </w:rPr>
        <w:annotationRef/>
      </w:r>
      <w:r>
        <w:t>THIS IS FOR MORTON</w:t>
      </w:r>
    </w:p>
    <w:p w14:paraId="24F44A19" w14:textId="53E70CAB" w:rsidR="00D27CB1" w:rsidRDefault="00D27CB1">
      <w:pPr>
        <w:pStyle w:val="CommentText"/>
        <w:rPr>
          <w:rFonts w:hint="eastAsia"/>
        </w:rPr>
      </w:pPr>
      <w:r>
        <w:t xml:space="preserve">Great honesty. But you don’t have to show us that thinking. </w:t>
      </w:r>
      <w:proofErr w:type="spellStart"/>
      <w:r>
        <w:t>Wruting</w:t>
      </w:r>
      <w:proofErr w:type="spellEnd"/>
      <w:r>
        <w:t xml:space="preserve"> and interpreting is learning. So teach us </w:t>
      </w:r>
      <w:proofErr w:type="spellStart"/>
      <w:r>
        <w:t>rught</w:t>
      </w:r>
      <w:proofErr w:type="spellEnd"/>
      <w:r>
        <w:t xml:space="preserve"> from the start! don’t make us go through the hard work with you.</w:t>
      </w:r>
    </w:p>
  </w:comment>
  <w:comment w:id="119" w:author="tavis apramian" w:date="2017-05-14T10:49:00Z" w:initials="ta">
    <w:p w14:paraId="2DAAE4C8" w14:textId="77777777" w:rsidR="00D27CB1" w:rsidRDefault="00D27CB1">
      <w:pPr>
        <w:pStyle w:val="CommentText"/>
      </w:pPr>
      <w:r>
        <w:t>DONE</w:t>
      </w:r>
    </w:p>
    <w:p w14:paraId="507C89AD" w14:textId="1017895A" w:rsidR="00D27CB1" w:rsidRDefault="00D27CB1">
      <w:pPr>
        <w:pStyle w:val="CommentText"/>
        <w:rPr>
          <w:rFonts w:hint="eastAsia"/>
        </w:rPr>
      </w:pPr>
      <w:r>
        <w:rPr>
          <w:rStyle w:val="CommentReference"/>
          <w:rFonts w:hint="eastAsia"/>
        </w:rPr>
        <w:annotationRef/>
      </w:r>
      <w:r>
        <w:t>Great argument! Now start and finish with it. Build a case for your story through the entire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8F77EC" w15:done="0"/>
  <w15:commentEx w15:paraId="27F88B4D" w15:done="0"/>
  <w15:commentEx w15:paraId="305C4C42" w15:done="0"/>
  <w15:commentEx w15:paraId="254E4086" w15:done="0"/>
  <w15:commentEx w15:paraId="28C7E33A" w15:done="0"/>
  <w15:commentEx w15:paraId="5538E6B7" w15:done="0"/>
  <w15:commentEx w15:paraId="3B7D823A" w15:done="0"/>
  <w15:commentEx w15:paraId="38662C88" w15:done="0"/>
  <w15:commentEx w15:paraId="6F60BA95" w15:done="0"/>
  <w15:commentEx w15:paraId="7E314576" w15:done="0"/>
  <w15:commentEx w15:paraId="6D5B8E90" w15:done="0"/>
  <w15:commentEx w15:paraId="06D03CA0" w15:done="0"/>
  <w15:commentEx w15:paraId="475AB7CA" w15:done="0"/>
  <w15:commentEx w15:paraId="381C3755" w15:done="0"/>
  <w15:commentEx w15:paraId="50403F1E" w15:done="0"/>
  <w15:commentEx w15:paraId="5D738B75" w15:done="0"/>
  <w15:commentEx w15:paraId="62F25CA9" w15:done="0"/>
  <w15:commentEx w15:paraId="4DF2D2BA" w15:done="0"/>
  <w15:commentEx w15:paraId="384AD82A" w15:done="0"/>
  <w15:commentEx w15:paraId="759592EB" w15:done="0"/>
  <w15:commentEx w15:paraId="0588B8E8" w15:done="0"/>
  <w15:commentEx w15:paraId="4410182B" w15:done="0"/>
  <w15:commentEx w15:paraId="3B9E2AF6" w15:done="0"/>
  <w15:commentEx w15:paraId="4185B205" w15:done="0"/>
  <w15:commentEx w15:paraId="7F1AC0A7" w15:done="0"/>
  <w15:commentEx w15:paraId="3374DBBC" w15:done="0"/>
  <w15:commentEx w15:paraId="2579999E" w15:done="0"/>
  <w15:commentEx w15:paraId="6BCE59A8" w15:done="0"/>
  <w15:commentEx w15:paraId="7FE1BF3B" w15:done="0"/>
  <w15:commentEx w15:paraId="12E858B4" w15:done="0"/>
  <w15:commentEx w15:paraId="54E25BDF" w15:done="0"/>
  <w15:commentEx w15:paraId="22349446" w15:done="0"/>
  <w15:commentEx w15:paraId="557385EF" w15:done="0"/>
  <w15:commentEx w15:paraId="6DA78F29" w15:done="0"/>
  <w15:commentEx w15:paraId="320C7A7E" w15:done="0"/>
  <w15:commentEx w15:paraId="41ABD086" w15:done="0"/>
  <w15:commentEx w15:paraId="1BFEAB87" w15:done="0"/>
  <w15:commentEx w15:paraId="06CBB2AC" w15:done="0"/>
  <w15:commentEx w15:paraId="65F5E4C4" w15:done="0"/>
  <w15:commentEx w15:paraId="312F5F97" w15:done="0"/>
  <w15:commentEx w15:paraId="21C4813C" w15:done="0"/>
  <w15:commentEx w15:paraId="754D02D6" w15:done="0"/>
  <w15:commentEx w15:paraId="248FE69B" w15:done="0"/>
  <w15:commentEx w15:paraId="24F9667F" w15:done="0"/>
  <w15:commentEx w15:paraId="5185666E" w15:done="0"/>
  <w15:commentEx w15:paraId="385AEA88" w15:done="0"/>
  <w15:commentEx w15:paraId="04A8C94E" w15:done="0"/>
  <w15:commentEx w15:paraId="04E3BF55" w15:done="0"/>
  <w15:commentEx w15:paraId="571A16B7" w15:done="0"/>
  <w15:commentEx w15:paraId="16B61FF5" w15:done="0"/>
  <w15:commentEx w15:paraId="1B889632" w15:done="0"/>
  <w15:commentEx w15:paraId="7E609401" w15:done="0"/>
  <w15:commentEx w15:paraId="2C956ED3" w15:done="0"/>
  <w15:commentEx w15:paraId="6A27D966" w15:done="0"/>
  <w15:commentEx w15:paraId="503E47EF" w15:done="0"/>
  <w15:commentEx w15:paraId="120F76C6" w15:done="0"/>
  <w15:commentEx w15:paraId="4B9850C1" w15:done="0"/>
  <w15:commentEx w15:paraId="4E5C54F8" w15:done="0"/>
  <w15:commentEx w15:paraId="2911B26E" w15:done="0"/>
  <w15:commentEx w15:paraId="253A124C" w15:done="0"/>
  <w15:commentEx w15:paraId="1D587183" w15:done="0"/>
  <w15:commentEx w15:paraId="71648CF7" w15:done="0"/>
  <w15:commentEx w15:paraId="36A87C30" w15:done="0"/>
  <w15:commentEx w15:paraId="5C1AECAB" w15:done="0"/>
  <w15:commentEx w15:paraId="1226B222" w15:done="0"/>
  <w15:commentEx w15:paraId="24F44A19" w15:done="0"/>
  <w15:commentEx w15:paraId="507C89A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BBFCF9" w14:textId="77777777" w:rsidR="00D27CB1" w:rsidRDefault="00D27CB1">
      <w:pPr>
        <w:rPr>
          <w:rFonts w:hint="eastAsia"/>
        </w:rPr>
      </w:pPr>
      <w:r>
        <w:separator/>
      </w:r>
    </w:p>
  </w:endnote>
  <w:endnote w:type="continuationSeparator" w:id="0">
    <w:p w14:paraId="5426516B" w14:textId="77777777" w:rsidR="00D27CB1" w:rsidRDefault="00D27CB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Mangal">
    <w:panose1 w:val="00000000000000000000"/>
    <w:charset w:val="01"/>
    <w:family w:val="roman"/>
    <w:notTrueType/>
    <w:pitch w:val="variable"/>
    <w:sig w:usb0="00002000" w:usb1="00000000" w:usb2="00000000" w:usb3="00000000" w:csb0="00000000" w:csb1="00000000"/>
  </w:font>
  <w:font w:name="Segoe UI">
    <w:altName w:val="Times New Roman Bold"/>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FF8F0" w14:textId="77777777" w:rsidR="00D27CB1" w:rsidRDefault="00D27CB1">
      <w:pPr>
        <w:rPr>
          <w:rFonts w:hint="eastAsia"/>
        </w:rPr>
      </w:pPr>
      <w:r>
        <w:separator/>
      </w:r>
    </w:p>
  </w:footnote>
  <w:footnote w:type="continuationSeparator" w:id="0">
    <w:p w14:paraId="7D861448" w14:textId="77777777" w:rsidR="00D27CB1" w:rsidRDefault="00D27CB1">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05AA1" w14:textId="2CC9BE4D" w:rsidR="00D27CB1" w:rsidRDefault="00D27CB1">
    <w:pPr>
      <w:pStyle w:val="Header"/>
      <w:jc w:val="right"/>
      <w:rPr>
        <w:rFonts w:hint="eastAsia"/>
      </w:rPr>
    </w:pPr>
    <w:r>
      <w:fldChar w:fldCharType="begin"/>
    </w:r>
    <w:r>
      <w:instrText>PAGE</w:instrText>
    </w:r>
    <w:r>
      <w:fldChar w:fldCharType="separate"/>
    </w:r>
    <w:r w:rsidR="00E90616">
      <w:rPr>
        <w:rFonts w:hint="eastAsia"/>
        <w:noProof/>
      </w:rPr>
      <w:t>15</w:t>
    </w:r>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vis apramian">
    <w15:presenceInfo w15:providerId="Windows Live" w15:userId="552522d94dba5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6"/>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1AE"/>
    <w:rsid w:val="00172715"/>
    <w:rsid w:val="003101AE"/>
    <w:rsid w:val="00325A4F"/>
    <w:rsid w:val="0032697E"/>
    <w:rsid w:val="003872F6"/>
    <w:rsid w:val="00396CF2"/>
    <w:rsid w:val="003F2B0A"/>
    <w:rsid w:val="004B573E"/>
    <w:rsid w:val="004D254E"/>
    <w:rsid w:val="005029DB"/>
    <w:rsid w:val="00656AF0"/>
    <w:rsid w:val="00663F97"/>
    <w:rsid w:val="006C2CC6"/>
    <w:rsid w:val="006D2C98"/>
    <w:rsid w:val="00857442"/>
    <w:rsid w:val="00970A4F"/>
    <w:rsid w:val="009A1F32"/>
    <w:rsid w:val="009B0EA2"/>
    <w:rsid w:val="009E07FF"/>
    <w:rsid w:val="00B94937"/>
    <w:rsid w:val="00D27CB1"/>
    <w:rsid w:val="00D53959"/>
    <w:rsid w:val="00E57A37"/>
    <w:rsid w:val="00E90616"/>
    <w:rsid w:val="00E90BA3"/>
    <w:rsid w:val="00EB450D"/>
    <w:rsid w:val="00F464E4"/>
    <w:rsid w:val="00F66C15"/>
    <w:rsid w:val="00FD73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24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sz w:val="24"/>
        <w:szCs w:val="24"/>
        <w:lang w:val="en-CA"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character" w:styleId="CommentReference">
    <w:name w:val="annotation reference"/>
    <w:basedOn w:val="DefaultParagraphFont"/>
    <w:uiPriority w:val="99"/>
    <w:semiHidden/>
    <w:unhideWhenUsed/>
    <w:rsid w:val="00172715"/>
    <w:rPr>
      <w:sz w:val="16"/>
      <w:szCs w:val="16"/>
    </w:rPr>
  </w:style>
  <w:style w:type="paragraph" w:styleId="CommentText">
    <w:name w:val="annotation text"/>
    <w:basedOn w:val="Normal"/>
    <w:link w:val="CommentTextChar"/>
    <w:uiPriority w:val="99"/>
    <w:semiHidden/>
    <w:unhideWhenUsed/>
    <w:rsid w:val="00172715"/>
    <w:rPr>
      <w:rFonts w:cs="Mangal"/>
      <w:sz w:val="20"/>
      <w:szCs w:val="18"/>
    </w:rPr>
  </w:style>
  <w:style w:type="character" w:customStyle="1" w:styleId="CommentTextChar">
    <w:name w:val="Comment Text Char"/>
    <w:basedOn w:val="DefaultParagraphFont"/>
    <w:link w:val="CommentText"/>
    <w:uiPriority w:val="99"/>
    <w:semiHidden/>
    <w:rsid w:val="00172715"/>
    <w:rPr>
      <w:rFonts w:cs="Mangal"/>
      <w:sz w:val="20"/>
      <w:szCs w:val="18"/>
    </w:rPr>
  </w:style>
  <w:style w:type="paragraph" w:styleId="CommentSubject">
    <w:name w:val="annotation subject"/>
    <w:basedOn w:val="CommentText"/>
    <w:next w:val="CommentText"/>
    <w:link w:val="CommentSubjectChar"/>
    <w:uiPriority w:val="99"/>
    <w:semiHidden/>
    <w:unhideWhenUsed/>
    <w:rsid w:val="00172715"/>
    <w:rPr>
      <w:b/>
      <w:bCs/>
    </w:rPr>
  </w:style>
  <w:style w:type="character" w:customStyle="1" w:styleId="CommentSubjectChar">
    <w:name w:val="Comment Subject Char"/>
    <w:basedOn w:val="CommentTextChar"/>
    <w:link w:val="CommentSubject"/>
    <w:uiPriority w:val="99"/>
    <w:semiHidden/>
    <w:rsid w:val="00172715"/>
    <w:rPr>
      <w:rFonts w:cs="Mangal"/>
      <w:b/>
      <w:bCs/>
      <w:sz w:val="20"/>
      <w:szCs w:val="18"/>
    </w:rPr>
  </w:style>
  <w:style w:type="paragraph" w:styleId="BalloonText">
    <w:name w:val="Balloon Text"/>
    <w:basedOn w:val="Normal"/>
    <w:link w:val="BalloonTextChar"/>
    <w:uiPriority w:val="99"/>
    <w:semiHidden/>
    <w:unhideWhenUsed/>
    <w:rsid w:val="00172715"/>
    <w:rPr>
      <w:rFonts w:ascii="Segoe UI" w:hAnsi="Segoe UI" w:cs="Mangal"/>
      <w:sz w:val="18"/>
      <w:szCs w:val="16"/>
    </w:rPr>
  </w:style>
  <w:style w:type="character" w:customStyle="1" w:styleId="BalloonTextChar">
    <w:name w:val="Balloon Text Char"/>
    <w:basedOn w:val="DefaultParagraphFont"/>
    <w:link w:val="BalloonText"/>
    <w:uiPriority w:val="99"/>
    <w:semiHidden/>
    <w:rsid w:val="00172715"/>
    <w:rPr>
      <w:rFonts w:ascii="Segoe UI" w:hAnsi="Segoe UI" w:cs="Mangal"/>
      <w:sz w:val="18"/>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sz w:val="24"/>
        <w:szCs w:val="24"/>
        <w:lang w:val="en-CA"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character" w:styleId="CommentReference">
    <w:name w:val="annotation reference"/>
    <w:basedOn w:val="DefaultParagraphFont"/>
    <w:uiPriority w:val="99"/>
    <w:semiHidden/>
    <w:unhideWhenUsed/>
    <w:rsid w:val="00172715"/>
    <w:rPr>
      <w:sz w:val="16"/>
      <w:szCs w:val="16"/>
    </w:rPr>
  </w:style>
  <w:style w:type="paragraph" w:styleId="CommentText">
    <w:name w:val="annotation text"/>
    <w:basedOn w:val="Normal"/>
    <w:link w:val="CommentTextChar"/>
    <w:uiPriority w:val="99"/>
    <w:semiHidden/>
    <w:unhideWhenUsed/>
    <w:rsid w:val="00172715"/>
    <w:rPr>
      <w:rFonts w:cs="Mangal"/>
      <w:sz w:val="20"/>
      <w:szCs w:val="18"/>
    </w:rPr>
  </w:style>
  <w:style w:type="character" w:customStyle="1" w:styleId="CommentTextChar">
    <w:name w:val="Comment Text Char"/>
    <w:basedOn w:val="DefaultParagraphFont"/>
    <w:link w:val="CommentText"/>
    <w:uiPriority w:val="99"/>
    <w:semiHidden/>
    <w:rsid w:val="00172715"/>
    <w:rPr>
      <w:rFonts w:cs="Mangal"/>
      <w:sz w:val="20"/>
      <w:szCs w:val="18"/>
    </w:rPr>
  </w:style>
  <w:style w:type="paragraph" w:styleId="CommentSubject">
    <w:name w:val="annotation subject"/>
    <w:basedOn w:val="CommentText"/>
    <w:next w:val="CommentText"/>
    <w:link w:val="CommentSubjectChar"/>
    <w:uiPriority w:val="99"/>
    <w:semiHidden/>
    <w:unhideWhenUsed/>
    <w:rsid w:val="00172715"/>
    <w:rPr>
      <w:b/>
      <w:bCs/>
    </w:rPr>
  </w:style>
  <w:style w:type="character" w:customStyle="1" w:styleId="CommentSubjectChar">
    <w:name w:val="Comment Subject Char"/>
    <w:basedOn w:val="CommentTextChar"/>
    <w:link w:val="CommentSubject"/>
    <w:uiPriority w:val="99"/>
    <w:semiHidden/>
    <w:rsid w:val="00172715"/>
    <w:rPr>
      <w:rFonts w:cs="Mangal"/>
      <w:b/>
      <w:bCs/>
      <w:sz w:val="20"/>
      <w:szCs w:val="18"/>
    </w:rPr>
  </w:style>
  <w:style w:type="paragraph" w:styleId="BalloonText">
    <w:name w:val="Balloon Text"/>
    <w:basedOn w:val="Normal"/>
    <w:link w:val="BalloonTextChar"/>
    <w:uiPriority w:val="99"/>
    <w:semiHidden/>
    <w:unhideWhenUsed/>
    <w:rsid w:val="00172715"/>
    <w:rPr>
      <w:rFonts w:ascii="Segoe UI" w:hAnsi="Segoe UI" w:cs="Mangal"/>
      <w:sz w:val="18"/>
      <w:szCs w:val="16"/>
    </w:rPr>
  </w:style>
  <w:style w:type="character" w:customStyle="1" w:styleId="BalloonTextChar">
    <w:name w:val="Balloon Text Char"/>
    <w:basedOn w:val="DefaultParagraphFont"/>
    <w:link w:val="BalloonText"/>
    <w:uiPriority w:val="99"/>
    <w:semiHidden/>
    <w:rsid w:val="00172715"/>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A1EEF-F6FD-BD46-838F-BFBC597A6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15</Pages>
  <Words>4084</Words>
  <Characters>23282</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Sternin</dc:creator>
  <dc:description/>
  <cp:lastModifiedBy>Avital Sternin</cp:lastModifiedBy>
  <cp:revision>5</cp:revision>
  <dcterms:created xsi:type="dcterms:W3CDTF">2017-05-12T12:43:00Z</dcterms:created>
  <dcterms:modified xsi:type="dcterms:W3CDTF">2017-05-14T20:08:00Z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http://csl.mendeley.com/styles/29242231/apa</vt:lpwstr>
  </property>
  <property fmtid="{D5CDD505-2E9C-101B-9397-08002B2CF9AE}" pid="3" name="Mendeley Document_1">
    <vt:lpwstr>True</vt:lpwstr>
  </property>
  <property fmtid="{D5CDD505-2E9C-101B-9397-08002B2CF9AE}" pid="4" name="Mendeley Unique User Id_1">
    <vt:lpwstr>2228961c-4287-3a75-9135-250a27461674</vt:lpwstr>
  </property>
</Properties>
</file>